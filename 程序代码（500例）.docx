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0" w:name="_Toc92663086"/>
      <w:bookmarkStart w:id="1" w:name="_Toc10452752"/>
      <w:bookmarkStart w:id="2" w:name="_Toc17299423"/>
      <w:bookmarkStart w:id="3" w:name="_Toc17300497"/>
      <w:bookmarkStart w:id="4" w:name="_Toc17300805"/>
      <w:bookmarkStart w:id="5" w:name="_GoBack"/>
      <w:bookmarkEnd w:id="5"/>
      <w:r w:rsidRPr="00C01C3C">
        <w:rPr>
          <w:rFonts w:ascii="黑体" w:eastAsia="黑体" w:hAnsi="宋体" w:cs="Times New Roman"/>
          <w:bCs/>
          <w:sz w:val="28"/>
          <w:szCs w:val="28"/>
        </w:rPr>
        <w:t>【例1】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反转一个3位整数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"/>
      <w:bookmarkEnd w:id="2"/>
      <w:bookmarkEnd w:id="3"/>
      <w:bookmarkEnd w:id="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number: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一个三位整数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反转后的数字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reverseInteger(self, number):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h = int(number/100)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t = int(number%100/10)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z = int(number%10)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(100*z+10*t+h)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num = 123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solution.reverseInteger(num)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" w:name="_Toc10452753"/>
      <w:bookmarkStart w:id="7" w:name="_Toc17299424"/>
      <w:bookmarkStart w:id="8" w:name="_Toc17300498"/>
      <w:bookmarkStart w:id="9" w:name="_Toc17300806"/>
      <w:r w:rsidRPr="00C01C3C">
        <w:rPr>
          <w:rFonts w:ascii="黑体" w:eastAsia="黑体" w:hAnsi="宋体" w:cs="Times New Roman"/>
          <w:bCs/>
          <w:sz w:val="28"/>
          <w:szCs w:val="28"/>
        </w:rPr>
        <w:t>【例2】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合并排序数组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6"/>
      <w:bookmarkEnd w:id="7"/>
      <w:bookmarkEnd w:id="8"/>
      <w:bookmarkEnd w:id="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color w:val="C00000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color w:val="C00000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有序整数数组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B: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有序整数数组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一个新的有序整数数组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mergeSortedArray(self,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i, j =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C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i &lt; len(A) and j &lt; len(B):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A[i] &lt; B[j]: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C.append(A[i])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C.append(B[j])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j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i &lt; len(A):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C.append(A[i])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j &lt; len(B):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C.append(B[j])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j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C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 = [1,4]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B = [1,2,3]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 = [1,2,3,4]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E = [2,4,5,6]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A, " ", 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solution.mergeSortedArray(A,B))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D, " ", 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solution.mergeSortedArray(D,E))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" w:name="_Toc10452754"/>
      <w:bookmarkStart w:id="11" w:name="_Toc17299425"/>
      <w:bookmarkStart w:id="12" w:name="_Toc17300499"/>
      <w:bookmarkStart w:id="13" w:name="_Toc17300807"/>
      <w:r w:rsidRPr="00C01C3C">
        <w:rPr>
          <w:rFonts w:ascii="黑体" w:eastAsia="黑体" w:hAnsi="宋体" w:cs="Times New Roman"/>
          <w:bCs/>
          <w:sz w:val="28"/>
          <w:szCs w:val="28"/>
        </w:rPr>
        <w:t>【例3】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旋转字符串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"/>
      <w:bookmarkEnd w:id="11"/>
      <w:bookmarkEnd w:id="12"/>
      <w:bookmarkEnd w:id="1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offset: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无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rotateString(self, s, offset):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len(s)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offset = offset %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temp = (s + s)[len(s) - offset : 2 * len(s) - offset]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range(len(temp)):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s[i] = temp[i]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["a","b","c","d","e","f","g"]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offset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solution.rotateString(s, offset)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 =", ["a","b","c","d","e","f","g"], " ", "offset =",offset)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 =", 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4" w:name="_Toc10452755"/>
      <w:bookmarkStart w:id="15" w:name="_Toc17299426"/>
      <w:bookmarkStart w:id="16" w:name="_Toc17300500"/>
      <w:bookmarkStart w:id="17" w:name="_Toc17300808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【例4】相对排名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4"/>
      <w:bookmarkEnd w:id="15"/>
      <w:bookmarkEnd w:id="16"/>
      <w:bookmarkEnd w:id="1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findRelativeRanks(self,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score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range(len(nums)):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score[nums[i]]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sortedScore = sorted(nums, reverse=True)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answer = [0] *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range(len(sortedScore)):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 = str(i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 = 'Gold Medal'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 = 'Silver Medal'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==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 = 'Bronze Medal'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answer[score[sortedScore[i]]] =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answer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num = [5,4,3,2,1]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s = Solution()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",s.findRelativeRanks(num))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8" w:name="_Toc10452756"/>
      <w:bookmarkStart w:id="19" w:name="_Toc17299427"/>
      <w:bookmarkStart w:id="20" w:name="_Toc17300501"/>
      <w:bookmarkStart w:id="21" w:name="_Toc17300809"/>
      <w:r w:rsidRPr="00C01C3C">
        <w:rPr>
          <w:rFonts w:ascii="黑体" w:eastAsia="黑体" w:hAnsi="宋体" w:cs="Times New Roman"/>
          <w:bCs/>
          <w:sz w:val="28"/>
          <w:szCs w:val="28"/>
        </w:rPr>
        <w:t>【例5】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二分查找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8"/>
      <w:bookmarkEnd w:id="19"/>
      <w:bookmarkEnd w:id="20"/>
      <w:bookmarkEnd w:id="2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nums: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target: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要查找的目标数字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返回值：目标数字的第一个位置，从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0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开始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def binarySearch(self, nums,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return self.search(nums, 0, len(nums) - 1, 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def search(self, nums, start, end,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if start &gt; 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mid = (start + end)//2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if nums[mid] &gt;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return self.search(nums, start, mid, 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if nums[mid] ==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return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if nums[mid] &lt;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</w: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return self.search(nums, mid, end, 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my_solution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nums = [1,2,3,4,5,6]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targetIndex = my_solution.binarySearch(nums, 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 =", nums, " ", "target =",target)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",targetIndex)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2" w:name="_Toc10452757"/>
      <w:bookmarkStart w:id="23" w:name="_Toc17299428"/>
      <w:bookmarkStart w:id="24" w:name="_Toc17300502"/>
      <w:bookmarkStart w:id="25" w:name="_Toc17300810"/>
      <w:r w:rsidRPr="00C01C3C">
        <w:rPr>
          <w:rFonts w:ascii="黑体" w:eastAsia="黑体" w:hAnsi="宋体" w:cs="Times New Roman"/>
          <w:bCs/>
          <w:sz w:val="28"/>
          <w:szCs w:val="28"/>
        </w:rPr>
        <w:t>【例6】下一个更大的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数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22"/>
      <w:bookmarkEnd w:id="23"/>
      <w:bookmarkEnd w:id="24"/>
      <w:bookmarkEnd w:id="2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nextGreaterElement(self, nums1, nums2):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answer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stack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x in nums2: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stack and stack[-1] &lt; 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answer[stack[-1]] =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del stack[-1]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stack.append(x)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x in stack: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answer[x] =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[answer[x] for x in nums1]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 = Solution()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nums1 = [4,1,2]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nums2 = [1,3,4,2]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",nums1)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",nums2)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",s.nextGreaterElement(nums1,nums2))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26" w:name="_Toc10452758"/>
      <w:bookmarkStart w:id="27" w:name="_Toc17299429"/>
      <w:bookmarkStart w:id="28" w:name="_Toc17300503"/>
      <w:bookmarkStart w:id="29" w:name="_Toc17300811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【例7】</w:t>
      </w:r>
      <w:r w:rsidRPr="00C01C3C">
        <w:rPr>
          <w:rFonts w:ascii="黑体" w:eastAsia="黑体" w:hAnsi="宋体" w:cs="Times New Roman"/>
          <w:sz w:val="28"/>
          <w:szCs w:val="28"/>
        </w:rPr>
        <w:t>字符串中的单词数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26"/>
      <w:bookmarkEnd w:id="27"/>
      <w:bookmarkEnd w:id="28"/>
      <w:bookmarkEnd w:id="2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countSegments(self,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s[i] != ' ' and (i == 0 or s[i - 1] == ' '):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 += 1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 "Hello, my name is John"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",s.countSegments(n))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30" w:name="_Toc10452759"/>
      <w:bookmarkStart w:id="31" w:name="_Toc17299430"/>
      <w:bookmarkStart w:id="32" w:name="_Toc17300504"/>
      <w:bookmarkStart w:id="33" w:name="_Toc17300812"/>
      <w:r w:rsidRPr="00C01C3C">
        <w:rPr>
          <w:rFonts w:ascii="黑体" w:eastAsia="黑体" w:hAnsi="宋体" w:cs="Times New Roman"/>
          <w:bCs/>
          <w:sz w:val="28"/>
          <w:szCs w:val="28"/>
        </w:rPr>
        <w:t>【例8】</w:t>
      </w:r>
      <w:r w:rsidRPr="00C01C3C">
        <w:rPr>
          <w:rFonts w:ascii="黑体" w:eastAsia="黑体" w:hAnsi="宋体" w:cs="Times New Roman"/>
          <w:sz w:val="28"/>
          <w:szCs w:val="28"/>
        </w:rPr>
        <w:t>勒索信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30"/>
      <w:bookmarkEnd w:id="31"/>
      <w:bookmarkEnd w:id="32"/>
      <w:bookmarkEnd w:id="3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ransomNote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magazine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canConstruct(self, ransomNote, magazine):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 = [0] * 26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 in magazine: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arr[ord(c) - ord('a')] += 1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 in ransomNote: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arr[ord(c) - ord('a')]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arr[ord(c) - ord('a')] &lt;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ransomNote = "aa"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magazine = "aab"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输入勒索信为：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",ransomNote)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输入杂志内容：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",magazine)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",s.canConstruct(ransomNote,magazine))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4" w:name="_Toc10452760"/>
      <w:bookmarkStart w:id="35" w:name="_Toc17299431"/>
      <w:bookmarkStart w:id="36" w:name="_Toc17300505"/>
      <w:bookmarkStart w:id="37" w:name="_Toc17300813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9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不重复的两个数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4"/>
      <w:bookmarkEnd w:id="35"/>
      <w:bookmarkEnd w:id="36"/>
      <w:bookmarkEnd w:id="3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arr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是输入的待查数组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返回值是两个值的列表，内容没有重复的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theTwoNumbers(self,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[0, 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ans[0] = ans[0] ^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c &amp; ans[0] != c: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 = c &lt;&lt;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&amp; c == c: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ans[1] = ans[1] ^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ans[0] = ans[0] ^ ans[1]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arr = [1, 2, 5,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两个没有重复的数字是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solution.theTwoNumbers(arr))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8" w:name="_Toc10452761"/>
      <w:bookmarkStart w:id="39" w:name="_Toc17299432"/>
      <w:bookmarkStart w:id="40" w:name="_Toc17300506"/>
      <w:bookmarkStart w:id="41" w:name="_Toc17300814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双胞胎字符串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8"/>
      <w:bookmarkEnd w:id="39"/>
      <w:bookmarkEnd w:id="40"/>
      <w:bookmarkEnd w:id="4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是一对字符串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字符串，能否根据规则转换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isTwin(self, s, 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len(s) != len(t):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"No"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oddS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evenS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oddT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evenT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&amp;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oddS.append(s[i])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oddT.append(t[i])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evenS.append(s[i])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evenT.append(t[i])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oddS.sort()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oddT.sort()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evenS.sort()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evenT.sort()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 (len(oddS))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oddS[i] != oddT[i]: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"No"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 (len(evenS))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evenS[i] != evenT[i]: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"No"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"Yes"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s="abcd"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t="cdab"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分别为：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s, 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是否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solution.isTwin(s, 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2" w:name="_Toc10452762"/>
      <w:bookmarkStart w:id="43" w:name="_Toc17299433"/>
      <w:bookmarkStart w:id="44" w:name="_Toc17300507"/>
      <w:bookmarkStart w:id="45" w:name="_Toc17300815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最接近target的值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2"/>
      <w:bookmarkEnd w:id="43"/>
      <w:bookmarkEnd w:id="44"/>
      <w:bookmarkEnd w:id="4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array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是输入列表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是目标值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closestTargetValue(self, target, array):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len(array)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&lt;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array.sort()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diff = 0x7fffffff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left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right = n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left &lt; right: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array[left] + array[right] &gt;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right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diff = min(diff, target - array[left] - array[right])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left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diff == 0x7fffffff: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target - diff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array = [1,3,5,11,7]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 = 15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array,"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目标值为：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最近可以得到值为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solution.closestTargetValue(target, array))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6" w:name="_Toc10452763"/>
      <w:bookmarkStart w:id="47" w:name="_Toc17299434"/>
      <w:bookmarkStart w:id="48" w:name="_Toc17300508"/>
      <w:bookmarkStart w:id="49" w:name="_Toc17300816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点积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6"/>
      <w:bookmarkEnd w:id="47"/>
      <w:bookmarkEnd w:id="48"/>
      <w:bookmarkEnd w:id="4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是输入列表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整数，是点积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dotProduct(self,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len(A) == 0 or len(B) == 0 or len(A) != len(B):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range(len(A)):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 += A[i] * B[i]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 = [1,1,1]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B = [2,2,2]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分别为：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A, 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点积为：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solution.dotProduct(A, B))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0" w:name="_Toc10452764"/>
      <w:bookmarkStart w:id="51" w:name="_Toc17299435"/>
      <w:bookmarkStart w:id="52" w:name="_Toc17300509"/>
      <w:bookmarkStart w:id="53" w:name="_Toc17300817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函数运行时间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0"/>
      <w:bookmarkEnd w:id="51"/>
      <w:bookmarkEnd w:id="52"/>
      <w:bookmarkEnd w:id="5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为输入原始字符串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字符串，意为每个名字的函数运行了多久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def getRuntime(self,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map={}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count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not i[count] == ' 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count = count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fun = i[0 : count]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i[count+2] == 'n':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count = count + 7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v = int(i[count:len(i)])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fun in map.keys():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map[fun] = v - map[fun]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map[fun] = v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count = count + 6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v = int(i[count:len(i)])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map[fun] = v - map[fun]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res=[]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map: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res.append(i)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range(0,len(res)):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res[i] = res[i] + '|' + str(map[res[i]])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["F1 Enter 10","F2 Enter 18","F2 Exit 19","F1 Exit 20"]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输入运行时间为：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每个输出时间为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solution.getRuntime(s))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4" w:name="_Toc10452765"/>
      <w:bookmarkStart w:id="55" w:name="_Toc17299436"/>
      <w:bookmarkStart w:id="56" w:name="_Toc17300510"/>
      <w:bookmarkStart w:id="57" w:name="_Toc17300818"/>
      <w:r w:rsidRPr="00C01C3C">
        <w:rPr>
          <w:rFonts w:ascii="黑体" w:eastAsia="黑体" w:hAnsi="宋体" w:cs="Times New Roman"/>
          <w:bCs/>
          <w:sz w:val="28"/>
          <w:szCs w:val="28"/>
        </w:rPr>
        <w:t>【例14】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查询区间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4"/>
      <w:bookmarkEnd w:id="55"/>
      <w:bookmarkEnd w:id="56"/>
      <w:bookmarkEnd w:id="5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1.问题描述</w:t>
      </w:r>
    </w:p>
    <w:p w:rsidR="00C01C3C" w:rsidRPr="00C01C3C" w:rsidRDefault="00C01C3C" w:rsidP="00C01C3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给定一个包含若干个区间的</w:t>
      </w:r>
      <w:r w:rsidRPr="00C01C3C">
        <w:rPr>
          <w:rFonts w:ascii="Times New Roman" w:eastAsia="宋体" w:hAnsi="Times New Roman" w:cs="Times New Roman" w:hint="eastAsia"/>
          <w:szCs w:val="21"/>
        </w:rPr>
        <w:t>List</w:t>
      </w:r>
      <w:r w:rsidRPr="00C01C3C">
        <w:rPr>
          <w:rFonts w:ascii="Times New Roman" w:eastAsia="宋体" w:hAnsi="Times New Roman" w:cs="Times New Roman" w:hint="eastAsia"/>
          <w:szCs w:val="21"/>
        </w:rPr>
        <w:t>数组，长度是</w:t>
      </w:r>
      <w:r w:rsidRPr="00C01C3C">
        <w:rPr>
          <w:rFonts w:ascii="Times New Roman" w:eastAsia="宋体" w:hAnsi="Times New Roman" w:cs="Times New Roman" w:hint="eastAsia"/>
          <w:szCs w:val="21"/>
        </w:rPr>
        <w:t>1000</w:t>
      </w:r>
      <w:r w:rsidRPr="00C01C3C">
        <w:rPr>
          <w:rFonts w:ascii="Times New Roman" w:eastAsia="宋体" w:hAnsi="Times New Roman" w:cs="Times New Roman" w:hint="eastAsia"/>
          <w:szCs w:val="21"/>
        </w:rPr>
        <w:t>，例如，</w:t>
      </w:r>
      <w:r w:rsidRPr="00C01C3C">
        <w:rPr>
          <w:rFonts w:ascii="Times New Roman" w:eastAsia="宋体" w:hAnsi="Times New Roman" w:cs="Times New Roman" w:hint="eastAsia"/>
          <w:szCs w:val="21"/>
        </w:rPr>
        <w:t>[500,1500]</w:t>
      </w:r>
      <w:r w:rsidRPr="00C01C3C">
        <w:rPr>
          <w:rFonts w:ascii="Times New Roman" w:eastAsia="宋体" w:hAnsi="Times New Roman" w:cs="Times New Roman" w:hint="eastAsia"/>
          <w:szCs w:val="21"/>
        </w:rPr>
        <w:t>，</w:t>
      </w:r>
      <w:r w:rsidRPr="00C01C3C">
        <w:rPr>
          <w:rFonts w:ascii="Times New Roman" w:eastAsia="宋体" w:hAnsi="Times New Roman" w:cs="Times New Roman" w:hint="eastAsia"/>
          <w:szCs w:val="21"/>
        </w:rPr>
        <w:t>[2100,3100].</w:t>
      </w:r>
      <w:r w:rsidRPr="00C01C3C">
        <w:rPr>
          <w:rFonts w:ascii="Times New Roman" w:eastAsia="宋体" w:hAnsi="Times New Roman" w:cs="Times New Roman" w:hint="eastAsia"/>
          <w:szCs w:val="21"/>
        </w:rPr>
        <w:t>给定一个</w:t>
      </w:r>
      <w:r w:rsidRPr="00C01C3C">
        <w:rPr>
          <w:rFonts w:ascii="Times New Roman" w:eastAsia="宋体" w:hAnsi="Times New Roman" w:cs="Times New Roman" w:hint="eastAsia"/>
          <w:szCs w:val="21"/>
        </w:rPr>
        <w:t>number</w:t>
      </w:r>
      <w:r w:rsidRPr="00C01C3C">
        <w:rPr>
          <w:rFonts w:ascii="Times New Roman" w:eastAsia="宋体" w:hAnsi="Times New Roman" w:cs="Times New Roman" w:hint="eastAsia"/>
          <w:szCs w:val="21"/>
        </w:rPr>
        <w:t>，</w:t>
      </w:r>
      <w:r w:rsidRPr="00C01C3C">
        <w:rPr>
          <w:rFonts w:ascii="Times New Roman" w:eastAsia="宋体" w:hAnsi="Times New Roman" w:cs="Times New Roman" w:hint="eastAsia"/>
          <w:szCs w:val="21"/>
        </w:rPr>
        <w:t>number</w:t>
      </w:r>
      <w:r w:rsidRPr="00C01C3C">
        <w:rPr>
          <w:rFonts w:ascii="Times New Roman" w:eastAsia="宋体" w:hAnsi="Times New Roman" w:cs="Times New Roman" w:hint="eastAsia"/>
          <w:szCs w:val="21"/>
        </w:rPr>
        <w:t>是否在这些区间内，返回</w:t>
      </w:r>
      <w:r w:rsidRPr="00C01C3C">
        <w:rPr>
          <w:rFonts w:ascii="Times New Roman" w:eastAsia="宋体" w:hAnsi="Times New Roman" w:cs="Times New Roman" w:hint="eastAsia"/>
          <w:szCs w:val="21"/>
        </w:rPr>
        <w:t>True</w:t>
      </w:r>
      <w:r w:rsidRPr="00C01C3C">
        <w:rPr>
          <w:rFonts w:ascii="Times New Roman" w:eastAsia="宋体" w:hAnsi="Times New Roman" w:cs="Times New Roman" w:hint="eastAsia"/>
          <w:szCs w:val="21"/>
        </w:rPr>
        <w:t>或</w:t>
      </w:r>
      <w:r w:rsidRPr="00C01C3C">
        <w:rPr>
          <w:rFonts w:ascii="Times New Roman" w:eastAsia="宋体" w:hAnsi="Times New Roman" w:cs="Times New Roman" w:hint="eastAsia"/>
          <w:szCs w:val="21"/>
        </w:rPr>
        <w:t>False</w:t>
      </w:r>
      <w:r w:rsidRPr="00C01C3C">
        <w:rPr>
          <w:rFonts w:ascii="Times New Roman" w:eastAsia="宋体" w:hAnsi="Times New Roman" w:cs="Times New Roman" w:hint="eastAsia"/>
          <w:szCs w:val="21"/>
        </w:rPr>
        <w:t>。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2.问题示例</w:t>
      </w:r>
    </w:p>
    <w:p w:rsidR="00C01C3C" w:rsidRPr="00C01C3C" w:rsidRDefault="00C01C3C" w:rsidP="00C01C3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输入是</w:t>
      </w:r>
      <w:r w:rsidRPr="00C01C3C">
        <w:rPr>
          <w:rFonts w:ascii="Times New Roman" w:eastAsia="宋体" w:hAnsi="Times New Roman" w:cs="Times New Roman" w:hint="eastAsia"/>
          <w:szCs w:val="21"/>
        </w:rPr>
        <w:t xml:space="preserve"> List = [[100,1100],[1000,2000],[5500,6500]]</w:t>
      </w:r>
      <w:r w:rsidRPr="00C01C3C">
        <w:rPr>
          <w:rFonts w:ascii="Times New Roman" w:eastAsia="宋体" w:hAnsi="Times New Roman" w:cs="Times New Roman" w:hint="eastAsia"/>
          <w:szCs w:val="21"/>
        </w:rPr>
        <w:t>和</w:t>
      </w:r>
      <w:r w:rsidRPr="00C01C3C">
        <w:rPr>
          <w:rFonts w:ascii="Times New Roman" w:eastAsia="宋体" w:hAnsi="Times New Roman" w:cs="Times New Roman" w:hint="eastAsia"/>
          <w:szCs w:val="21"/>
        </w:rPr>
        <w:t>number = 6000</w:t>
      </w:r>
      <w:r w:rsidRPr="00C01C3C">
        <w:rPr>
          <w:rFonts w:ascii="Times New Roman" w:eastAsia="宋体" w:hAnsi="Times New Roman" w:cs="Times New Roman" w:hint="eastAsia"/>
          <w:szCs w:val="21"/>
        </w:rPr>
        <w:t>，输出是</w:t>
      </w:r>
      <w:r w:rsidRPr="00C01C3C">
        <w:rPr>
          <w:rFonts w:ascii="Times New Roman" w:eastAsia="宋体" w:hAnsi="Times New Roman" w:cs="Times New Roman" w:hint="eastAsia"/>
          <w:szCs w:val="21"/>
        </w:rPr>
        <w:t>True</w:t>
      </w:r>
      <w:r w:rsidRPr="00C01C3C">
        <w:rPr>
          <w:rFonts w:ascii="Times New Roman" w:eastAsia="宋体" w:hAnsi="Times New Roman" w:cs="Times New Roman" w:hint="eastAsia"/>
          <w:szCs w:val="21"/>
        </w:rPr>
        <w:t>，</w:t>
      </w:r>
      <w:r w:rsidRPr="00C01C3C">
        <w:rPr>
          <w:rFonts w:ascii="Times New Roman" w:eastAsia="宋体" w:hAnsi="Times New Roman" w:cs="Times New Roman" w:hint="eastAsia"/>
          <w:szCs w:val="21"/>
        </w:rPr>
        <w:t>6000</w:t>
      </w:r>
      <w:r w:rsidRPr="00C01C3C">
        <w:rPr>
          <w:rFonts w:ascii="Times New Roman" w:eastAsia="宋体" w:hAnsi="Times New Roman" w:cs="Times New Roman" w:hint="eastAsia"/>
          <w:szCs w:val="21"/>
        </w:rPr>
        <w:t>在区间</w:t>
      </w:r>
      <w:r w:rsidRPr="00C01C3C">
        <w:rPr>
          <w:rFonts w:ascii="Times New Roman" w:eastAsia="宋体" w:hAnsi="Times New Roman" w:cs="Times New Roman" w:hint="eastAsia"/>
          <w:szCs w:val="21"/>
        </w:rPr>
        <w:t>[5500,6500]</w:t>
      </w:r>
      <w:r w:rsidRPr="00C01C3C">
        <w:rPr>
          <w:rFonts w:ascii="Times New Roman" w:eastAsia="宋体" w:hAnsi="Times New Roman" w:cs="Times New Roman" w:hint="eastAsia"/>
          <w:szCs w:val="21"/>
        </w:rPr>
        <w:t>。输是</w:t>
      </w:r>
      <w:r w:rsidRPr="00C01C3C">
        <w:rPr>
          <w:rFonts w:ascii="Times New Roman" w:eastAsia="宋体" w:hAnsi="Times New Roman" w:cs="Times New Roman" w:hint="eastAsia"/>
          <w:szCs w:val="21"/>
        </w:rPr>
        <w:t>List = [[100,1100],[2000,3000]]</w:t>
      </w:r>
      <w:r w:rsidRPr="00C01C3C">
        <w:rPr>
          <w:rFonts w:ascii="Times New Roman" w:eastAsia="宋体" w:hAnsi="Times New Roman" w:cs="Times New Roman" w:hint="eastAsia"/>
          <w:szCs w:val="21"/>
        </w:rPr>
        <w:t>和</w:t>
      </w:r>
      <w:r w:rsidRPr="00C01C3C">
        <w:rPr>
          <w:rFonts w:ascii="Times New Roman" w:eastAsia="宋体" w:hAnsi="Times New Roman" w:cs="Times New Roman" w:hint="eastAsia"/>
          <w:szCs w:val="21"/>
        </w:rPr>
        <w:t>number = 3500</w:t>
      </w:r>
      <w:r w:rsidRPr="00C01C3C">
        <w:rPr>
          <w:rFonts w:ascii="Times New Roman" w:eastAsia="宋体" w:hAnsi="Times New Roman" w:cs="Times New Roman" w:hint="eastAsia"/>
          <w:szCs w:val="21"/>
        </w:rPr>
        <w:t>，输出是</w:t>
      </w:r>
      <w:r w:rsidRPr="00C01C3C">
        <w:rPr>
          <w:rFonts w:ascii="Times New Roman" w:eastAsia="宋体" w:hAnsi="Times New Roman" w:cs="Times New Roman" w:hint="eastAsia"/>
          <w:szCs w:val="21"/>
        </w:rPr>
        <w:t xml:space="preserve"> False</w:t>
      </w:r>
      <w:r w:rsidRPr="00C01C3C">
        <w:rPr>
          <w:rFonts w:ascii="Times New Roman" w:eastAsia="宋体" w:hAnsi="Times New Roman" w:cs="Times New Roman" w:hint="eastAsia"/>
          <w:szCs w:val="21"/>
        </w:rPr>
        <w:t>，</w:t>
      </w:r>
      <w:r w:rsidRPr="00C01C3C">
        <w:rPr>
          <w:rFonts w:ascii="Times New Roman" w:eastAsia="宋体" w:hAnsi="Times New Roman" w:cs="Times New Roman" w:hint="eastAsia"/>
          <w:szCs w:val="21"/>
        </w:rPr>
        <w:t>3500</w:t>
      </w:r>
      <w:r w:rsidRPr="00C01C3C">
        <w:rPr>
          <w:rFonts w:ascii="Times New Roman" w:eastAsia="宋体" w:hAnsi="Times New Roman" w:cs="Times New Roman" w:hint="eastAsia"/>
          <w:szCs w:val="21"/>
        </w:rPr>
        <w:t>不在</w:t>
      </w:r>
      <w:r w:rsidRPr="00C01C3C">
        <w:rPr>
          <w:rFonts w:ascii="Times New Roman" w:eastAsia="宋体" w:hAnsi="Times New Roman" w:cs="Times New Roman" w:hint="eastAsia"/>
          <w:szCs w:val="21"/>
        </w:rPr>
        <w:t>list</w:t>
      </w:r>
      <w:r w:rsidRPr="00C01C3C">
        <w:rPr>
          <w:rFonts w:ascii="Times New Roman" w:eastAsia="宋体" w:hAnsi="Times New Roman" w:cs="Times New Roman" w:hint="eastAsia"/>
          <w:szCs w:val="21"/>
        </w:rPr>
        <w:t>的任何一个区间中。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lastRenderedPageBreak/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ist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是区间列表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number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是待查数字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或者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isInterval(self, intervalList, number):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high = len(intervalList)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low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high &gt;= low: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0 &lt; (number - intervalList[(high + low)//2][0]) &lt;= 1000: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  <w:r w:rsidRPr="00C01C3C">
        <w:rPr>
          <w:rFonts w:ascii="Courier New" w:eastAsia="宋体" w:hAnsi="Courier New" w:cs="Courier New"/>
          <w:sz w:val="18"/>
          <w:szCs w:val="18"/>
        </w:rPr>
        <w:t>rue'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1000 &lt; number - intervalList[(high + low)//2][0]: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low = (high + low) // 2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0 &gt; number - intervalList[(high + low)//2][0]: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high = (high + low) // 2 - 1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'False'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number = 6000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intervalList = [[100,1100],[1000,2000],[5500,6500]]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区间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List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intervalList)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数字为：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number)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是否在区间中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solution.isInterval(intervalList, number))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4.运行结果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</w:t>
      </w:r>
      <w:ins w:id="58" w:author="Windows 用户" w:date="2019-05-18T20:00:00Z">
        <w:r w:rsidRPr="00C01C3C">
          <w:rPr>
            <w:rFonts w:ascii="Times New Roman" w:eastAsia="宋体" w:hAnsi="Times New Roman" w:cs="Times New Roman" w:hint="eastAsia"/>
            <w:szCs w:val="21"/>
          </w:rPr>
          <w:t>输入</w:t>
        </w:r>
      </w:ins>
      <w:r w:rsidRPr="00C01C3C">
        <w:rPr>
          <w:rFonts w:ascii="Times New Roman" w:eastAsia="宋体" w:hAnsi="Times New Roman" w:cs="Times New Roman" w:hint="eastAsia"/>
          <w:szCs w:val="21"/>
        </w:rPr>
        <w:t>区间</w:t>
      </w:r>
      <w:r w:rsidRPr="00C01C3C">
        <w:rPr>
          <w:rFonts w:ascii="Times New Roman" w:eastAsia="宋体" w:hAnsi="Times New Roman" w:cs="Times New Roman" w:hint="eastAsia"/>
          <w:szCs w:val="21"/>
        </w:rPr>
        <w:t>List</w:t>
      </w:r>
      <w:r w:rsidRPr="00C01C3C">
        <w:rPr>
          <w:rFonts w:ascii="Times New Roman" w:eastAsia="宋体" w:hAnsi="Times New Roman" w:cs="Times New Roman" w:hint="eastAsia"/>
          <w:szCs w:val="21"/>
        </w:rPr>
        <w:t>为：</w:t>
      </w:r>
      <w:r w:rsidRPr="00C01C3C">
        <w:rPr>
          <w:rFonts w:ascii="Times New Roman" w:eastAsia="宋体" w:hAnsi="Times New Roman" w:cs="Times New Roman" w:hint="eastAsia"/>
          <w:szCs w:val="21"/>
        </w:rPr>
        <w:t xml:space="preserve"> [[100, 1100], [1000, 2000], [5500, 6500]]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</w:t>
      </w:r>
      <w:ins w:id="59" w:author="Windows 用户" w:date="2019-05-18T20:00:00Z">
        <w:r w:rsidRPr="00C01C3C">
          <w:rPr>
            <w:rFonts w:ascii="Times New Roman" w:eastAsia="宋体" w:hAnsi="Times New Roman" w:cs="Times New Roman" w:hint="eastAsia"/>
            <w:szCs w:val="21"/>
          </w:rPr>
          <w:t>输出</w:t>
        </w:r>
      </w:ins>
      <w:r w:rsidRPr="00C01C3C">
        <w:rPr>
          <w:rFonts w:ascii="Times New Roman" w:eastAsia="宋体" w:hAnsi="Times New Roman" w:cs="Times New Roman" w:hint="eastAsia"/>
          <w:szCs w:val="21"/>
        </w:rPr>
        <w:t>数字为：</w:t>
      </w:r>
      <w:r w:rsidRPr="00C01C3C">
        <w:rPr>
          <w:rFonts w:ascii="Times New Roman" w:eastAsia="宋体" w:hAnsi="Times New Roman" w:cs="Times New Roman" w:hint="eastAsia"/>
          <w:szCs w:val="21"/>
        </w:rPr>
        <w:t xml:space="preserve"> 6000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C01C3C">
        <w:rPr>
          <w:rFonts w:ascii="Times New Roman" w:eastAsia="宋体" w:hAnsi="Times New Roman" w:cs="Times New Roman" w:hint="eastAsia"/>
          <w:szCs w:val="21"/>
        </w:rPr>
        <w:t>是否在区间中</w:t>
      </w:r>
      <w:r w:rsidRPr="00C01C3C">
        <w:rPr>
          <w:rFonts w:ascii="Times New Roman" w:eastAsia="宋体" w:hAnsi="Times New Roman" w:cs="Times New Roman" w:hint="eastAsia"/>
          <w:szCs w:val="21"/>
        </w:rPr>
        <w:t xml:space="preserve">: </w:t>
      </w:r>
      <w:r w:rsidRPr="00C01C3C">
        <w:rPr>
          <w:rFonts w:ascii="Times New Roman" w:eastAsia="宋体" w:hAnsi="Times New Roman" w:cs="Times New Roman"/>
          <w:szCs w:val="21"/>
        </w:rPr>
        <w:t>T</w:t>
      </w:r>
      <w:r w:rsidRPr="00C01C3C">
        <w:rPr>
          <w:rFonts w:ascii="Times New Roman" w:eastAsia="宋体" w:hAnsi="Times New Roman" w:cs="Times New Roman" w:hint="eastAsia"/>
          <w:szCs w:val="21"/>
        </w:rPr>
        <w:t>rue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0" w:name="_Toc10452766"/>
      <w:bookmarkStart w:id="61" w:name="_Toc17299437"/>
      <w:bookmarkStart w:id="62" w:name="_Toc17300511"/>
      <w:bookmarkStart w:id="63" w:name="_Toc17300819"/>
      <w:r w:rsidRPr="00C01C3C">
        <w:rPr>
          <w:rFonts w:ascii="黑体" w:eastAsia="黑体" w:hAnsi="宋体" w:cs="Times New Roman"/>
          <w:bCs/>
          <w:sz w:val="28"/>
          <w:szCs w:val="28"/>
        </w:rPr>
        <w:t>【例15】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飞行棋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0"/>
      <w:bookmarkEnd w:id="61"/>
      <w:bookmarkEnd w:id="62"/>
      <w:bookmarkEnd w:id="6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length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是棋盘长度（不包含起始点）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connections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是跳点的集合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整数，代表最小步数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modernLudo(self, length, connections):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[i for i in range(length+1)]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range(length+1):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range(1,7):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i - j &gt;=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    ans[i] = min(ans[i], ans[i-j]+1)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connections: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i == j[1]: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ans[i] = min(ans[i], ans[j[0]])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ans[length]</w:t>
      </w:r>
    </w:p>
    <w:p w:rsidR="00C01C3C" w:rsidRPr="00C01C3C" w:rsidDel="000A790B" w:rsidRDefault="00C01C3C" w:rsidP="00C01C3C">
      <w:pPr>
        <w:rPr>
          <w:del w:id="64" w:author="Windows 用户" w:date="2019-05-18T20:05:00Z"/>
          <w:rFonts w:ascii="Courier New" w:eastAsia="宋体" w:hAnsi="Courier New" w:cs="Courier New"/>
          <w:sz w:val="18"/>
          <w:szCs w:val="18"/>
        </w:rPr>
      </w:pPr>
      <w:del w:id="65" w:author="Windows 用户" w:date="2019-05-18T20:05:00Z">
        <w:r w:rsidRPr="00C01C3C" w:rsidDel="000A790B">
          <w:rPr>
            <w:rFonts w:ascii="Courier New" w:eastAsia="宋体" w:hAnsi="Courier New" w:cs="Courier New"/>
            <w:sz w:val="18"/>
            <w:szCs w:val="18"/>
          </w:rPr>
          <w:delText>#</w:delText>
        </w:r>
        <w:r w:rsidRPr="00C01C3C" w:rsidDel="000A790B">
          <w:rPr>
            <w:rFonts w:ascii="Courier New" w:eastAsia="宋体" w:hAnsi="Courier New" w:cs="Courier New"/>
            <w:sz w:val="18"/>
            <w:szCs w:val="18"/>
          </w:rPr>
          <w:delText>参数</w:delText>
        </w:r>
        <w:r w:rsidRPr="00C01C3C" w:rsidDel="000A790B">
          <w:rPr>
            <w:rFonts w:ascii="Courier New" w:eastAsia="宋体" w:hAnsi="Courier New" w:cs="Courier New" w:hint="eastAsia"/>
            <w:sz w:val="18"/>
            <w:szCs w:val="18"/>
          </w:rPr>
          <w:delText>length</w:delText>
        </w:r>
        <w:r w:rsidRPr="00C01C3C" w:rsidDel="000A790B">
          <w:rPr>
            <w:rFonts w:ascii="Courier New" w:eastAsia="宋体" w:hAnsi="Courier New" w:cs="Courier New" w:hint="eastAsia"/>
            <w:sz w:val="18"/>
            <w:szCs w:val="18"/>
          </w:rPr>
          <w:delText>是棋盘长度（不包含起始点）</w:delText>
        </w:r>
      </w:del>
    </w:p>
    <w:p w:rsidR="00C01C3C" w:rsidRPr="00C01C3C" w:rsidDel="000A790B" w:rsidRDefault="00C01C3C" w:rsidP="00C01C3C">
      <w:pPr>
        <w:rPr>
          <w:del w:id="66" w:author="Windows 用户" w:date="2019-05-18T20:05:00Z"/>
          <w:rFonts w:ascii="Courier New" w:eastAsia="宋体" w:hAnsi="Courier New" w:cs="Courier New"/>
          <w:sz w:val="18"/>
          <w:szCs w:val="18"/>
        </w:rPr>
      </w:pPr>
      <w:del w:id="67" w:author="Windows 用户" w:date="2019-05-18T20:05:00Z">
        <w:r w:rsidRPr="00C01C3C" w:rsidDel="000A790B">
          <w:rPr>
            <w:rFonts w:ascii="Courier New" w:eastAsia="宋体" w:hAnsi="Courier New" w:cs="Courier New"/>
            <w:sz w:val="18"/>
            <w:szCs w:val="18"/>
          </w:rPr>
          <w:delText>#</w:delText>
        </w:r>
        <w:r w:rsidRPr="00C01C3C" w:rsidDel="000A790B">
          <w:rPr>
            <w:rFonts w:ascii="Courier New" w:eastAsia="宋体" w:hAnsi="Courier New" w:cs="Courier New"/>
            <w:sz w:val="18"/>
            <w:szCs w:val="18"/>
          </w:rPr>
          <w:delText>参数</w:delText>
        </w:r>
        <w:r w:rsidRPr="00C01C3C" w:rsidDel="000A790B">
          <w:rPr>
            <w:rFonts w:ascii="Courier New" w:eastAsia="宋体" w:hAnsi="Courier New" w:cs="Courier New" w:hint="eastAsia"/>
            <w:sz w:val="18"/>
            <w:szCs w:val="18"/>
          </w:rPr>
          <w:delText>connections</w:delText>
        </w:r>
        <w:r w:rsidRPr="00C01C3C" w:rsidDel="000A790B">
          <w:rPr>
            <w:rFonts w:ascii="Courier New" w:eastAsia="宋体" w:hAnsi="Courier New" w:cs="Courier New" w:hint="eastAsia"/>
            <w:sz w:val="18"/>
            <w:szCs w:val="18"/>
          </w:rPr>
          <w:delText>是跳点的集合</w:delText>
        </w:r>
      </w:del>
    </w:p>
    <w:p w:rsidR="00C01C3C" w:rsidRPr="00C01C3C" w:rsidDel="000A790B" w:rsidRDefault="00C01C3C" w:rsidP="00C01C3C">
      <w:pPr>
        <w:rPr>
          <w:del w:id="68" w:author="Windows 用户" w:date="2019-05-18T20:05:00Z"/>
          <w:rFonts w:ascii="Courier New" w:eastAsia="宋体" w:hAnsi="Courier New" w:cs="Courier New"/>
          <w:sz w:val="18"/>
          <w:szCs w:val="18"/>
        </w:rPr>
      </w:pPr>
      <w:del w:id="69" w:author="Windows 用户" w:date="2019-05-18T20:05:00Z">
        <w:r w:rsidRPr="00C01C3C" w:rsidDel="000A790B">
          <w:rPr>
            <w:rFonts w:ascii="Courier New" w:eastAsia="宋体" w:hAnsi="Courier New" w:cs="Courier New"/>
            <w:sz w:val="18"/>
            <w:szCs w:val="18"/>
          </w:rPr>
          <w:delText>#</w:delText>
        </w:r>
        <w:r w:rsidRPr="00C01C3C" w:rsidDel="000A790B">
          <w:rPr>
            <w:rFonts w:ascii="Courier New" w:eastAsia="宋体" w:hAnsi="Courier New" w:cs="Courier New"/>
            <w:sz w:val="18"/>
            <w:szCs w:val="18"/>
          </w:rPr>
          <w:delText>返回值是个</w:delText>
        </w:r>
        <w:r w:rsidRPr="00C01C3C" w:rsidDel="000A790B">
          <w:rPr>
            <w:rFonts w:ascii="Courier New" w:eastAsia="宋体" w:hAnsi="Courier New" w:cs="Courier New" w:hint="eastAsia"/>
            <w:sz w:val="18"/>
            <w:szCs w:val="18"/>
          </w:rPr>
          <w:delText>整数，代表最小步数</w:delText>
        </w:r>
      </w:del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SPFA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解法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length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为棋盘长度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connections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为连接位置表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返回最小次数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modernLudo(self, length, connections):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dist = [1000000000 for i in range(100050)]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vis  = [0 for i in range(100050)]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  = [0 for i in range(100050)]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ed = 0    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dist[1] =0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vis[1] = 1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Q[ed] = 1;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ed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while(st&lt;ed)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u = Q[st]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vis[u]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roads in connections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if(roads[0] != u):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v = roads[1]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if(dist[v] &gt; dist[u]):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dist[v] = dist[u]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if(vis[v] == 0)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vis[v]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Q[ed] = v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ed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range(1, 7):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(i + u &gt; length):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v = i + u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if(dist[v] &gt; dist[u] + 1)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dist[v] = dist[u]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if(vis[v] == 0):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vis[v]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        Q[ed] = v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ed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dist[length]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length = 15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connections = [[2, 8],[6, 9]]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棋盘长度为：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length)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连接为：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connections)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最小需要为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solution.modernLudo(length, connections))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0" w:name="_Toc10452767"/>
      <w:bookmarkStart w:id="71" w:name="_Toc17299438"/>
      <w:bookmarkStart w:id="72" w:name="_Toc17300512"/>
      <w:bookmarkStart w:id="73" w:name="_Toc17300820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移动石子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0"/>
      <w:bookmarkEnd w:id="71"/>
      <w:bookmarkEnd w:id="72"/>
      <w:bookmarkEnd w:id="7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arr</w:t>
      </w:r>
      <w:r w:rsidRPr="00C01C3C">
        <w:rPr>
          <w:rFonts w:ascii="Courier New" w:eastAsia="宋体" w:hAnsi="Courier New" w:cs="Courier New"/>
          <w:sz w:val="18"/>
          <w:szCs w:val="18"/>
        </w:rPr>
        <w:t>是一个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整数，为最小移动次数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movingStones(self, arr):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 = sorted(arr)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even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odd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range(0,len(arr)):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odd += abs(arr[i]-(2*i+1))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even += abs(arr[i] - (2*i+2))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odd &lt; even: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odd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even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="348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arr = [1, 6, 7, 8, 9]</w:t>
      </w:r>
    </w:p>
    <w:p w:rsidR="00C01C3C" w:rsidRPr="00C01C3C" w:rsidRDefault="00C01C3C" w:rsidP="00C01C3C">
      <w:pPr>
        <w:ind w:firstLine="348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最小移动数是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solution.movingStones(arr))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4" w:name="_Toc10452768"/>
      <w:bookmarkStart w:id="75" w:name="_Toc17299439"/>
      <w:bookmarkStart w:id="76" w:name="_Toc17300513"/>
      <w:bookmarkStart w:id="77" w:name="_Toc17300821"/>
      <w:r w:rsidRPr="00C01C3C">
        <w:rPr>
          <w:rFonts w:ascii="黑体" w:eastAsia="黑体" w:hAnsi="宋体" w:cs="Times New Roman"/>
          <w:bCs/>
          <w:sz w:val="28"/>
          <w:szCs w:val="28"/>
        </w:rPr>
        <w:t>【例17】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数组剔除元素后的乘积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4"/>
      <w:bookmarkEnd w:id="75"/>
      <w:bookmarkEnd w:id="76"/>
      <w:bookmarkEnd w:id="7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整数数组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整数数组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productExcludeItself(self,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length ,B  = len(A) ,[]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f = [ 0 for i in range(length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f[ length 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range(length - 1 , 0 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f[ i ] = f[ i + 1 ] * A[ i 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tmp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range(length):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B.append(tmp * f[ i + 1 ])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tmp *= A[ i 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 = [1, 2, 3, 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B = solution.productExcludeItself(A)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B)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8" w:name="_Toc10452769"/>
      <w:bookmarkStart w:id="79" w:name="_Toc17299440"/>
      <w:bookmarkStart w:id="80" w:name="_Toc17300514"/>
      <w:bookmarkStart w:id="81" w:name="_Toc17300822"/>
      <w:r w:rsidRPr="00C01C3C">
        <w:rPr>
          <w:rFonts w:ascii="黑体" w:eastAsia="黑体" w:hAnsi="宋体" w:cs="Times New Roman"/>
          <w:bCs/>
          <w:sz w:val="28"/>
          <w:szCs w:val="28"/>
        </w:rPr>
        <w:t>【例18】键盘的一行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8"/>
      <w:bookmarkEnd w:id="79"/>
      <w:bookmarkEnd w:id="80"/>
      <w:bookmarkEnd w:id="8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words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返回字符串列表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findWords(self, words):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 = ["qwertyuiop", "asdfghjkl", "zxcvbnm"]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w in words: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range(3):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flag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i in w: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i.lower() not in s[j]: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flag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flag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res.append(w)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word = ["Hello", "Alaska", "Dad", "Peace"]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 = Solution()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",s.findWords(word))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82" w:name="_Toc10452770"/>
      <w:bookmarkStart w:id="83" w:name="_Toc17299441"/>
      <w:bookmarkStart w:id="84" w:name="_Toc17300515"/>
      <w:bookmarkStart w:id="85" w:name="_Toc17300823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【例19】</w:t>
      </w:r>
      <w:r w:rsidRPr="00C01C3C">
        <w:rPr>
          <w:rFonts w:ascii="黑体" w:eastAsia="黑体" w:hAnsi="宋体" w:cs="Times New Roman"/>
          <w:sz w:val="28"/>
          <w:szCs w:val="28"/>
        </w:rPr>
        <w:t>第n个数位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82"/>
      <w:bookmarkEnd w:id="83"/>
      <w:bookmarkEnd w:id="84"/>
      <w:bookmarkEnd w:id="8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findNthDigit(self,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/>
          <w:sz w:val="18"/>
          <w:szCs w:val="18"/>
        </w:rPr>
        <w:t>初始化一位数的个数为</w:t>
      </w:r>
      <w:r w:rsidRPr="00C01C3C">
        <w:rPr>
          <w:rFonts w:ascii="Courier New" w:eastAsia="宋体" w:hAnsi="Courier New" w:cs="Courier New"/>
          <w:sz w:val="18"/>
          <w:szCs w:val="18"/>
        </w:rPr>
        <w:t>9</w:t>
      </w:r>
      <w:r w:rsidRPr="00C01C3C">
        <w:rPr>
          <w:rFonts w:ascii="Courier New" w:eastAsia="宋体" w:hAnsi="Courier New" w:cs="Courier New"/>
          <w:sz w:val="18"/>
          <w:szCs w:val="18"/>
        </w:rPr>
        <w:t>，从</w:t>
      </w:r>
      <w:r w:rsidRPr="00C01C3C">
        <w:rPr>
          <w:rFonts w:ascii="Courier New" w:eastAsia="宋体" w:hAnsi="Courier New" w:cs="Courier New"/>
          <w:sz w:val="18"/>
          <w:szCs w:val="18"/>
        </w:rPr>
        <w:t>1</w:t>
      </w:r>
      <w:r w:rsidRPr="00C01C3C">
        <w:rPr>
          <w:rFonts w:ascii="Courier New" w:eastAsia="宋体" w:hAnsi="Courier New" w:cs="Courier New"/>
          <w:sz w:val="18"/>
          <w:szCs w:val="18"/>
        </w:rPr>
        <w:t>开始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length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count = 9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n &gt; length * count: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# </w:t>
      </w:r>
      <w:r w:rsidRPr="00C01C3C">
        <w:rPr>
          <w:rFonts w:ascii="Courier New" w:eastAsia="宋体" w:hAnsi="Courier New" w:cs="Courier New"/>
          <w:sz w:val="18"/>
          <w:szCs w:val="18"/>
        </w:rPr>
        <w:t>以此类推二位数的个数为</w:t>
      </w:r>
      <w:r w:rsidRPr="00C01C3C">
        <w:rPr>
          <w:rFonts w:ascii="Courier New" w:eastAsia="宋体" w:hAnsi="Courier New" w:cs="Courier New"/>
          <w:sz w:val="18"/>
          <w:szCs w:val="18"/>
        </w:rPr>
        <w:t>90</w:t>
      </w:r>
      <w:r w:rsidRPr="00C01C3C">
        <w:rPr>
          <w:rFonts w:ascii="Courier New" w:eastAsia="宋体" w:hAnsi="Courier New" w:cs="Courier New"/>
          <w:sz w:val="18"/>
          <w:szCs w:val="18"/>
        </w:rPr>
        <w:t>，从</w:t>
      </w:r>
      <w:r w:rsidRPr="00C01C3C">
        <w:rPr>
          <w:rFonts w:ascii="Courier New" w:eastAsia="宋体" w:hAnsi="Courier New" w:cs="Courier New"/>
          <w:sz w:val="18"/>
          <w:szCs w:val="18"/>
        </w:rPr>
        <w:t>10</w:t>
      </w:r>
      <w:r w:rsidRPr="00C01C3C">
        <w:rPr>
          <w:rFonts w:ascii="Courier New" w:eastAsia="宋体" w:hAnsi="Courier New" w:cs="Courier New"/>
          <w:sz w:val="18"/>
          <w:szCs w:val="18"/>
        </w:rPr>
        <w:t>开始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 -= length * count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length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count *=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start *=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/>
          <w:sz w:val="18"/>
          <w:szCs w:val="18"/>
        </w:rPr>
        <w:t>找到第</w:t>
      </w:r>
      <w:r w:rsidRPr="00C01C3C">
        <w:rPr>
          <w:rFonts w:ascii="Courier New" w:eastAsia="宋体" w:hAnsi="Courier New" w:cs="Courier New"/>
          <w:sz w:val="18"/>
          <w:szCs w:val="18"/>
        </w:rPr>
        <w:t>n</w:t>
      </w:r>
      <w:r w:rsidRPr="00C01C3C">
        <w:rPr>
          <w:rFonts w:ascii="Courier New" w:eastAsia="宋体" w:hAnsi="Courier New" w:cs="Courier New"/>
          <w:sz w:val="18"/>
          <w:szCs w:val="18"/>
        </w:rPr>
        <w:t>位数所在的整数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start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 += (n - 1) // length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int(str(start)[(n - 1) % length])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11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",s.findNthDigit(n))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86" w:name="_Toc10452771"/>
      <w:bookmarkStart w:id="87" w:name="_Toc17299442"/>
      <w:bookmarkStart w:id="88" w:name="_Toc17300516"/>
      <w:bookmarkStart w:id="89" w:name="_Toc17300824"/>
      <w:r w:rsidRPr="00C01C3C">
        <w:rPr>
          <w:rFonts w:ascii="黑体" w:eastAsia="黑体" w:hAnsi="宋体" w:cs="Times New Roman"/>
          <w:bCs/>
          <w:sz w:val="28"/>
          <w:szCs w:val="28"/>
        </w:rPr>
        <w:t>【例20】</w:t>
      </w:r>
      <w:r w:rsidRPr="00C01C3C">
        <w:rPr>
          <w:rFonts w:ascii="黑体" w:eastAsia="黑体" w:hAnsi="宋体" w:cs="Times New Roman"/>
          <w:sz w:val="28"/>
          <w:szCs w:val="28"/>
        </w:rPr>
        <w:t>找不同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86"/>
      <w:bookmarkEnd w:id="87"/>
      <w:bookmarkEnd w:id="88"/>
      <w:bookmarkEnd w:id="8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返回字符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findTheDifference(self, s, 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flag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# </w:t>
      </w:r>
      <w:r w:rsidRPr="00C01C3C">
        <w:rPr>
          <w:rFonts w:ascii="Courier New" w:eastAsia="宋体" w:hAnsi="Courier New" w:cs="Courier New"/>
          <w:sz w:val="18"/>
          <w:szCs w:val="18"/>
        </w:rPr>
        <w:t>计算每一位字符的</w:t>
      </w:r>
      <w:r w:rsidRPr="00C01C3C">
        <w:rPr>
          <w:rFonts w:ascii="Courier New" w:eastAsia="宋体" w:hAnsi="Courier New" w:cs="Courier New"/>
          <w:sz w:val="18"/>
          <w:szCs w:val="18"/>
        </w:rPr>
        <w:t>Ascll</w:t>
      </w:r>
      <w:r w:rsidRPr="00C01C3C">
        <w:rPr>
          <w:rFonts w:ascii="Courier New" w:eastAsia="宋体" w:hAnsi="Courier New" w:cs="Courier New"/>
          <w:sz w:val="18"/>
          <w:szCs w:val="18"/>
        </w:rPr>
        <w:t>码之差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flag += (ord(t[i]) - ord(s[i]))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flag += ord(t[-1])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chr(flag)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 "abcd"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 = "abcde"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输入字符串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输入字符串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输出插入字符为：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",s.findTheDifference(n,t))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0" w:name="_Toc10452772"/>
      <w:bookmarkStart w:id="91" w:name="_Toc17299443"/>
      <w:bookmarkStart w:id="92" w:name="_Toc17300517"/>
      <w:bookmarkStart w:id="93" w:name="_Toc17300825"/>
      <w:r w:rsidRPr="00C01C3C">
        <w:rPr>
          <w:rFonts w:ascii="黑体" w:eastAsia="黑体" w:hAnsi="宋体" w:cs="Times New Roman"/>
          <w:bCs/>
          <w:sz w:val="28"/>
          <w:szCs w:val="28"/>
        </w:rPr>
        <w:t>【例21】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第k个组合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90"/>
      <w:bookmarkEnd w:id="91"/>
      <w:bookmarkEnd w:id="92"/>
      <w:bookmarkEnd w:id="9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代表寻找的组数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代表有多少人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返回值是一个列表，是目标</w:t>
      </w:r>
      <w:ins w:id="94" w:author="Windows 用户" w:date="2019-05-18T20:54:00Z">
        <w:r w:rsidRPr="00C01C3C">
          <w:rPr>
            <w:rFonts w:ascii="Courier New" w:eastAsia="宋体" w:hAnsi="Courier New" w:cs="Courier New" w:hint="eastAsia"/>
            <w:sz w:val="18"/>
            <w:szCs w:val="18"/>
          </w:rPr>
          <w:t>数</w:t>
        </w:r>
      </w:ins>
      <w:r w:rsidRPr="00C01C3C">
        <w:rPr>
          <w:rFonts w:ascii="Courier New" w:eastAsia="宋体" w:hAnsi="Courier New" w:cs="Courier New" w:hint="eastAsia"/>
          <w:sz w:val="18"/>
          <w:szCs w:val="18"/>
        </w:rPr>
        <w:t>组</w:t>
      </w:r>
      <w:del w:id="95" w:author="Windows 用户" w:date="2019-05-18T20:54:00Z">
        <w:r w:rsidRPr="00C01C3C" w:rsidDel="00424709">
          <w:rPr>
            <w:rFonts w:ascii="Courier New" w:eastAsia="宋体" w:hAnsi="Courier New" w:cs="Courier New" w:hint="eastAsia"/>
            <w:sz w:val="18"/>
            <w:szCs w:val="18"/>
          </w:rPr>
          <w:delText>数</w:delText>
        </w:r>
      </w:del>
      <w:r w:rsidRPr="00C01C3C">
        <w:rPr>
          <w:rFonts w:ascii="Courier New" w:eastAsia="宋体" w:hAnsi="Courier New" w:cs="Courier New" w:hint="eastAsia"/>
          <w:sz w:val="18"/>
          <w:szCs w:val="18"/>
        </w:rPr>
        <w:t>里的按序排列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getCombination(self, n,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 = [[0] * (n + 1) for _ in range(n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C[i][0]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C[i][i]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# Compute C(m, n) using C(m, n) = C(m-1, n-1)+C(m-1, n).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range(1, i):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C[i][j] = C[i - 1][j - 1] + C[i - 1][j]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curr_index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 // 2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base = C[n - curr_index][n // 2 - 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# Search for next digit in ans.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k &gt; base: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curr_index = curr_index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base = base + C[n - curr_index][n // 2 - 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base = base - C[n - curr_index][n // 2 - 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k = k - base;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ans.append(curr_index)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curr_index = curr_index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n = 8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11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人数为：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n, 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找第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组：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组为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solution.getCombination(n, k))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6" w:name="_Toc10452773"/>
      <w:bookmarkStart w:id="97" w:name="_Toc17299444"/>
      <w:bookmarkStart w:id="98" w:name="_Toc17300518"/>
      <w:bookmarkStart w:id="99" w:name="_Toc17300826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22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平面列表 </w:t>
      </w:r>
      <w:bookmarkEnd w:id="96"/>
      <w:bookmarkEnd w:id="97"/>
      <w:bookmarkEnd w:id="98"/>
      <w:bookmarkEnd w:id="9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nestedList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一个列表，列表中的每个元素都可以是一个列表或整数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返回值：一个整数列表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flatten(self, nestedList):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stack = [nestedList]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flatten_list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stack: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top = stack.pop()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isinstance(top, list):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for elem in reversed(top):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stack.append(elem)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flatten_list.append(top)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flatten_list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nums = [[1,2],2,[1,1,3]]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flatten_list = solution.flatten(nums)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flatten_list)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0" w:name="_Toc10452774"/>
      <w:bookmarkStart w:id="101" w:name="_Toc17299445"/>
      <w:bookmarkStart w:id="102" w:name="_Toc17300519"/>
      <w:bookmarkStart w:id="103" w:name="_Toc17300827"/>
      <w:r w:rsidRPr="00C01C3C">
        <w:rPr>
          <w:rFonts w:ascii="黑体" w:eastAsia="黑体" w:hAnsi="宋体" w:cs="Times New Roman"/>
          <w:bCs/>
          <w:sz w:val="28"/>
          <w:szCs w:val="28"/>
        </w:rPr>
        <w:t>【例23】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子域名访问计数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0"/>
      <w:bookmarkEnd w:id="101"/>
      <w:bookmarkEnd w:id="102"/>
      <w:bookmarkEnd w:id="10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2.问题示例</w:t>
      </w:r>
    </w:p>
    <w:p w:rsidR="00C01C3C" w:rsidRPr="00C01C3C" w:rsidRDefault="00C01C3C" w:rsidP="00C01C3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例如，输入</w:t>
      </w:r>
      <w:r w:rsidRPr="00C01C3C">
        <w:rPr>
          <w:rFonts w:ascii="Times New Roman" w:eastAsia="宋体" w:hAnsi="Times New Roman" w:cs="Times New Roman"/>
          <w:szCs w:val="21"/>
        </w:rPr>
        <w:t xml:space="preserve">["9001 </w:t>
      </w:r>
      <w:r w:rsidRPr="00C01C3C">
        <w:rPr>
          <w:rFonts w:ascii="Times New Roman" w:eastAsia="宋体" w:hAnsi="Times New Roman" w:cs="Times New Roman" w:hint="eastAsia"/>
          <w:szCs w:val="21"/>
        </w:rPr>
        <w:t>s</w:t>
      </w:r>
      <w:r w:rsidRPr="00C01C3C">
        <w:rPr>
          <w:rFonts w:ascii="Times New Roman" w:eastAsia="宋体" w:hAnsi="Times New Roman" w:cs="Times New Roman"/>
          <w:szCs w:val="21"/>
        </w:rPr>
        <w:t>chool</w:t>
      </w:r>
      <w:r w:rsidRPr="00C01C3C">
        <w:rPr>
          <w:rFonts w:ascii="Times New Roman" w:eastAsia="宋体" w:hAnsi="Times New Roman" w:cs="Times New Roman" w:hint="eastAsia"/>
          <w:szCs w:val="21"/>
        </w:rPr>
        <w:t>.</w:t>
      </w:r>
      <w:r w:rsidRPr="00C01C3C">
        <w:rPr>
          <w:rFonts w:ascii="Times New Roman" w:eastAsia="宋体" w:hAnsi="Times New Roman" w:cs="Times New Roman"/>
          <w:szCs w:val="21"/>
        </w:rPr>
        <w:t>bupt</w:t>
      </w:r>
      <w:r w:rsidRPr="00C01C3C">
        <w:rPr>
          <w:rFonts w:ascii="Times New Roman" w:eastAsia="宋体" w:hAnsi="Times New Roman" w:cs="Times New Roman" w:hint="eastAsia"/>
          <w:szCs w:val="21"/>
        </w:rPr>
        <w:t>.</w:t>
      </w:r>
      <w:r w:rsidRPr="00C01C3C">
        <w:rPr>
          <w:rFonts w:ascii="Times New Roman" w:eastAsia="宋体" w:hAnsi="Times New Roman" w:cs="Times New Roman"/>
          <w:szCs w:val="21"/>
        </w:rPr>
        <w:t>edu"]</w:t>
      </w:r>
      <w:r w:rsidRPr="00C01C3C">
        <w:rPr>
          <w:rFonts w:ascii="Times New Roman" w:eastAsia="宋体" w:hAnsi="Times New Roman" w:cs="Times New Roman" w:hint="eastAsia"/>
          <w:szCs w:val="21"/>
        </w:rPr>
        <w:t>，输出</w:t>
      </w:r>
      <w:r w:rsidRPr="00C01C3C">
        <w:rPr>
          <w:rFonts w:ascii="Times New Roman" w:eastAsia="宋体" w:hAnsi="Times New Roman" w:cs="Times New Roman"/>
          <w:szCs w:val="21"/>
        </w:rPr>
        <w:t xml:space="preserve">["9001 </w:t>
      </w:r>
      <w:r w:rsidRPr="00C01C3C">
        <w:rPr>
          <w:rFonts w:ascii="Times New Roman" w:eastAsia="宋体" w:hAnsi="Times New Roman" w:cs="Times New Roman" w:hint="eastAsia"/>
          <w:szCs w:val="21"/>
        </w:rPr>
        <w:t>s</w:t>
      </w:r>
      <w:r w:rsidRPr="00C01C3C">
        <w:rPr>
          <w:rFonts w:ascii="Times New Roman" w:eastAsia="宋体" w:hAnsi="Times New Roman" w:cs="Times New Roman"/>
          <w:szCs w:val="21"/>
        </w:rPr>
        <w:t>chool</w:t>
      </w:r>
      <w:r w:rsidRPr="00C01C3C">
        <w:rPr>
          <w:rFonts w:ascii="Times New Roman" w:eastAsia="宋体" w:hAnsi="Times New Roman" w:cs="Times New Roman" w:hint="eastAsia"/>
          <w:szCs w:val="21"/>
        </w:rPr>
        <w:t>.</w:t>
      </w:r>
      <w:r w:rsidRPr="00C01C3C">
        <w:rPr>
          <w:rFonts w:ascii="Times New Roman" w:eastAsia="宋体" w:hAnsi="Times New Roman" w:cs="Times New Roman"/>
          <w:szCs w:val="21"/>
        </w:rPr>
        <w:t>bupt</w:t>
      </w:r>
      <w:r w:rsidRPr="00C01C3C">
        <w:rPr>
          <w:rFonts w:ascii="Times New Roman" w:eastAsia="宋体" w:hAnsi="Times New Roman" w:cs="Times New Roman" w:hint="eastAsia"/>
          <w:szCs w:val="21"/>
        </w:rPr>
        <w:t>.</w:t>
      </w:r>
      <w:r w:rsidRPr="00C01C3C">
        <w:rPr>
          <w:rFonts w:ascii="Times New Roman" w:eastAsia="宋体" w:hAnsi="Times New Roman" w:cs="Times New Roman"/>
          <w:szCs w:val="21"/>
        </w:rPr>
        <w:t>edu", "9001 bupt</w:t>
      </w:r>
      <w:r w:rsidRPr="00C01C3C">
        <w:rPr>
          <w:rFonts w:ascii="Times New Roman" w:eastAsia="宋体" w:hAnsi="Times New Roman" w:cs="Times New Roman" w:hint="eastAsia"/>
          <w:szCs w:val="21"/>
        </w:rPr>
        <w:t>.</w:t>
      </w:r>
      <w:r w:rsidRPr="00C01C3C">
        <w:rPr>
          <w:rFonts w:ascii="Times New Roman" w:eastAsia="宋体" w:hAnsi="Times New Roman" w:cs="Times New Roman"/>
          <w:szCs w:val="21"/>
        </w:rPr>
        <w:t xml:space="preserve">edu", "9001 </w:t>
      </w:r>
      <w:r w:rsidRPr="00C01C3C">
        <w:rPr>
          <w:rFonts w:ascii="Times New Roman" w:eastAsia="宋体" w:hAnsi="Times New Roman" w:cs="Times New Roman" w:hint="eastAsia"/>
          <w:szCs w:val="21"/>
        </w:rPr>
        <w:t>ed</w:t>
      </w:r>
      <w:r w:rsidRPr="00C01C3C">
        <w:rPr>
          <w:rFonts w:ascii="Times New Roman" w:eastAsia="宋体" w:hAnsi="Times New Roman" w:cs="Times New Roman"/>
          <w:szCs w:val="21"/>
        </w:rPr>
        <w:t>u"]</w:t>
      </w:r>
      <w:r w:rsidRPr="00C01C3C">
        <w:rPr>
          <w:rFonts w:ascii="Times New Roman" w:eastAsia="宋体" w:hAnsi="Times New Roman" w:cs="Times New Roman" w:hint="eastAsia"/>
          <w:szCs w:val="21"/>
        </w:rPr>
        <w:t>，只有一个域名：</w:t>
      </w:r>
      <w:r w:rsidRPr="00C01C3C">
        <w:rPr>
          <w:rFonts w:ascii="Times New Roman" w:eastAsia="宋体" w:hAnsi="Times New Roman" w:cs="Times New Roman" w:hint="eastAsia"/>
          <w:szCs w:val="21"/>
        </w:rPr>
        <w:t>"s</w:t>
      </w:r>
      <w:r w:rsidRPr="00C01C3C">
        <w:rPr>
          <w:rFonts w:ascii="Times New Roman" w:eastAsia="宋体" w:hAnsi="Times New Roman" w:cs="Times New Roman"/>
          <w:szCs w:val="21"/>
        </w:rPr>
        <w:t>chool</w:t>
      </w:r>
      <w:r w:rsidRPr="00C01C3C">
        <w:rPr>
          <w:rFonts w:ascii="Times New Roman" w:eastAsia="宋体" w:hAnsi="Times New Roman" w:cs="Times New Roman" w:hint="eastAsia"/>
          <w:szCs w:val="21"/>
        </w:rPr>
        <w:t>.</w:t>
      </w:r>
      <w:r w:rsidRPr="00C01C3C">
        <w:rPr>
          <w:rFonts w:ascii="Times New Roman" w:eastAsia="宋体" w:hAnsi="Times New Roman" w:cs="Times New Roman"/>
          <w:szCs w:val="21"/>
        </w:rPr>
        <w:t>bupt</w:t>
      </w:r>
      <w:r w:rsidRPr="00C01C3C">
        <w:rPr>
          <w:rFonts w:ascii="Times New Roman" w:eastAsia="宋体" w:hAnsi="Times New Roman" w:cs="Times New Roman" w:hint="eastAsia"/>
          <w:szCs w:val="21"/>
        </w:rPr>
        <w:t>.</w:t>
      </w:r>
      <w:r w:rsidRPr="00C01C3C">
        <w:rPr>
          <w:rFonts w:ascii="Times New Roman" w:eastAsia="宋体" w:hAnsi="Times New Roman" w:cs="Times New Roman"/>
          <w:szCs w:val="21"/>
        </w:rPr>
        <w:t>edu</w:t>
      </w:r>
      <w:r w:rsidRPr="00C01C3C">
        <w:rPr>
          <w:rFonts w:ascii="Times New Roman" w:eastAsia="宋体" w:hAnsi="Times New Roman" w:cs="Times New Roman" w:hint="eastAsia"/>
          <w:szCs w:val="21"/>
        </w:rPr>
        <w:t>"</w:t>
      </w:r>
      <w:r w:rsidRPr="00C01C3C">
        <w:rPr>
          <w:rFonts w:ascii="Times New Roman" w:eastAsia="宋体" w:hAnsi="Times New Roman" w:cs="Times New Roman" w:hint="eastAsia"/>
          <w:szCs w:val="21"/>
        </w:rPr>
        <w:t>，如题所述，子域名</w:t>
      </w:r>
      <w:r w:rsidRPr="00C01C3C">
        <w:rPr>
          <w:rFonts w:ascii="Times New Roman" w:eastAsia="宋体" w:hAnsi="Times New Roman" w:cs="Times New Roman" w:hint="eastAsia"/>
          <w:szCs w:val="21"/>
        </w:rPr>
        <w:t>"bupt</w:t>
      </w:r>
      <w:r w:rsidRPr="00C01C3C">
        <w:rPr>
          <w:rFonts w:ascii="Times New Roman" w:eastAsia="宋体" w:hAnsi="Times New Roman" w:cs="Times New Roman"/>
          <w:szCs w:val="21"/>
        </w:rPr>
        <w:t>.edu</w:t>
      </w:r>
      <w:r w:rsidRPr="00C01C3C">
        <w:rPr>
          <w:rFonts w:ascii="Times New Roman" w:eastAsia="宋体" w:hAnsi="Times New Roman" w:cs="Times New Roman" w:hint="eastAsia"/>
          <w:szCs w:val="21"/>
        </w:rPr>
        <w:t>"</w:t>
      </w:r>
      <w:r w:rsidRPr="00C01C3C">
        <w:rPr>
          <w:rFonts w:ascii="Times New Roman" w:eastAsia="宋体" w:hAnsi="Times New Roman" w:cs="Times New Roman" w:hint="eastAsia"/>
          <w:szCs w:val="21"/>
        </w:rPr>
        <w:t>和</w:t>
      </w:r>
      <w:r w:rsidRPr="00C01C3C">
        <w:rPr>
          <w:rFonts w:ascii="Times New Roman" w:eastAsia="宋体" w:hAnsi="Times New Roman" w:cs="Times New Roman" w:hint="eastAsia"/>
          <w:szCs w:val="21"/>
        </w:rPr>
        <w:t>"</w:t>
      </w:r>
      <w:r w:rsidRPr="00C01C3C">
        <w:rPr>
          <w:rFonts w:ascii="Times New Roman" w:eastAsia="宋体" w:hAnsi="Times New Roman" w:cs="Times New Roman"/>
          <w:szCs w:val="21"/>
        </w:rPr>
        <w:t>edu</w:t>
      </w:r>
      <w:r w:rsidRPr="00C01C3C">
        <w:rPr>
          <w:rFonts w:ascii="Times New Roman" w:eastAsia="宋体" w:hAnsi="Times New Roman" w:cs="Times New Roman" w:hint="eastAsia"/>
          <w:szCs w:val="21"/>
        </w:rPr>
        <w:t>"</w:t>
      </w:r>
      <w:r w:rsidRPr="00C01C3C">
        <w:rPr>
          <w:rFonts w:ascii="Times New Roman" w:eastAsia="宋体" w:hAnsi="Times New Roman" w:cs="Times New Roman" w:hint="eastAsia"/>
          <w:szCs w:val="21"/>
        </w:rPr>
        <w:t>也会被访问，所以要访问</w:t>
      </w:r>
      <w:r w:rsidRPr="00C01C3C">
        <w:rPr>
          <w:rFonts w:ascii="Times New Roman" w:eastAsia="宋体" w:hAnsi="Times New Roman" w:cs="Times New Roman" w:hint="eastAsia"/>
          <w:szCs w:val="21"/>
        </w:rPr>
        <w:t>9001</w:t>
      </w:r>
      <w:r w:rsidRPr="00C01C3C">
        <w:rPr>
          <w:rFonts w:ascii="Times New Roman" w:eastAsia="宋体" w:hAnsi="Times New Roman" w:cs="Times New Roman" w:hint="eastAsia"/>
          <w:szCs w:val="21"/>
        </w:rPr>
        <w:t>次。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lastRenderedPageBreak/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利用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hash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表，对子域名计数。注意对字符串的划分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subdomainVisits(self, cpdomains):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count = {}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domain in cpdomains: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visits = int(domain.split()[0])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domain_segments = domain.split()[1].split('.')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top_level_domain = domain_segments[-1]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sec_level_domain = domain_segments[-2] + '.' + domain_segments[-1]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count[top_level_domain] = count[top_level_domain] + visits if top_level_domain in count.keys() else visits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count[sec_level_domain] = count[sec_level_domain] + visits if sec_level_domain in count.keys() else visits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domain.count('.') == 2: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count[domain.split()[1]] = count[domain.split()[1]] + visits if domain.split()[1] in count.keys() else visits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[str(v) + ' ' + k for k,v in count.items()]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inputnum=["1201 school.bupt.edu"]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等线 Light" w:cs="Times New Roman"/>
          <w:bCs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",solution.subdomainVisits(inputnum))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黑体" w:eastAsia="黑体" w:hAnsi="等线 Light" w:cs="Times New Roman"/>
          <w:bCs/>
          <w:kern w:val="0"/>
          <w:sz w:val="24"/>
          <w:szCs w:val="24"/>
        </w:rPr>
        <w:t>4.运行结果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输入为：</w:t>
      </w:r>
      <w:r w:rsidRPr="00C01C3C">
        <w:rPr>
          <w:rFonts w:ascii="Calibri" w:eastAsia="宋体" w:hAnsi="Calibri" w:cs="Times New Roman" w:hint="eastAsia"/>
        </w:rPr>
        <w:t xml:space="preserve"> ['1201 school.bupt.edu']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输入为：</w:t>
      </w:r>
      <w:r w:rsidRPr="00C01C3C">
        <w:rPr>
          <w:rFonts w:ascii="Calibri" w:eastAsia="宋体" w:hAnsi="Calibri" w:cs="Times New Roman" w:hint="eastAsia"/>
        </w:rPr>
        <w:t xml:space="preserve"> ['1201 edu', '1201 bupt.edu', '1201 school.bupt.edu']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4" w:name="_Toc10452775"/>
      <w:bookmarkStart w:id="105" w:name="_Toc17299446"/>
      <w:bookmarkStart w:id="106" w:name="_Toc17300520"/>
      <w:bookmarkStart w:id="107" w:name="_Toc17300828"/>
      <w:r w:rsidRPr="00C01C3C">
        <w:rPr>
          <w:rFonts w:ascii="黑体" w:eastAsia="黑体" w:hAnsi="宋体" w:cs="Times New Roman"/>
          <w:bCs/>
          <w:sz w:val="28"/>
          <w:szCs w:val="28"/>
        </w:rPr>
        <w:t>【例24】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最长A</w:t>
      </w:r>
      <w:r w:rsidRPr="00C01C3C">
        <w:rPr>
          <w:rFonts w:ascii="黑体" w:eastAsia="黑体" w:hAnsi="宋体" w:cs="Times New Roman"/>
          <w:bCs/>
          <w:sz w:val="28"/>
          <w:szCs w:val="28"/>
        </w:rPr>
        <w:t>B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子串 </w:t>
      </w:r>
      <w:bookmarkEnd w:id="104"/>
      <w:bookmarkEnd w:id="105"/>
      <w:bookmarkEnd w:id="106"/>
      <w:bookmarkEnd w:id="10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是待查字符串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返回值是一个整数，是最大字符串长度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getAns(self,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 = [0 for i in range(len(S))]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sets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S[0] == 'A':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arr[0]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sets[1]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arr[0] =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sets[-1]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S[i] == 'A':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arr[i] = arr[i - 1]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arr[i]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= i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arr[i] in sets: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= max(ans, i - sets[arr[i]])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sets[arr[i]]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arr[i] = arr[i - 1]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arr[i]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= i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arr[i] in sets: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= max(ans, i - sets[arr[i]])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sets[arr[i]]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"ABABAB"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AB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最长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出现次数相同的子字符串长度是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solution.getAns(S))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8" w:name="_Toc10452776"/>
      <w:bookmarkStart w:id="109" w:name="_Toc17299447"/>
      <w:bookmarkStart w:id="110" w:name="_Toc17300521"/>
      <w:bookmarkStart w:id="111" w:name="_Toc17300829"/>
      <w:r w:rsidRPr="00C01C3C">
        <w:rPr>
          <w:rFonts w:ascii="黑体" w:eastAsia="黑体" w:hAnsi="宋体" w:cs="Times New Roman"/>
          <w:bCs/>
          <w:sz w:val="28"/>
          <w:szCs w:val="28"/>
        </w:rPr>
        <w:t>【例2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5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删除字符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8"/>
      <w:bookmarkEnd w:id="109"/>
      <w:bookmarkEnd w:id="110"/>
      <w:bookmarkEnd w:id="11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是待删除字符的原字符串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是目标字符串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返回值是一个布尔值，意为能否由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删除一些字符得到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canGetString(self, s, 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pos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x in 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pos &lt; len(s) and s[pos] != 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pos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pos == len(s):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pos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s="abc"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t="c"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原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string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和目标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string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分别为：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s, 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能否实现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solution.canGetString(s, t))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2" w:name="_Toc10452777"/>
      <w:bookmarkStart w:id="113" w:name="_Toc17299448"/>
      <w:bookmarkStart w:id="114" w:name="_Toc17300522"/>
      <w:bookmarkStart w:id="115" w:name="_Toc17300830"/>
      <w:r w:rsidRPr="00C01C3C">
        <w:rPr>
          <w:rFonts w:ascii="黑体" w:eastAsia="黑体" w:hAnsi="宋体" w:cs="Times New Roman"/>
          <w:bCs/>
          <w:sz w:val="28"/>
          <w:szCs w:val="28"/>
        </w:rPr>
        <w:t>【例26】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字符串写入的行数 </w:t>
      </w:r>
      <w:bookmarkEnd w:id="112"/>
      <w:bookmarkEnd w:id="113"/>
      <w:bookmarkEnd w:id="114"/>
      <w:bookmarkEnd w:id="11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numberOfLines(self, widths, 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widths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line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space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flag =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c in 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flag: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line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flag =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space += widths[ord(c) - 97]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space &gt; 100: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line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space = widths[ord(c) - 97]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elif space == 100: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space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flag = True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[line, space]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width=[10,10,10,10,10,10,10,10,10,10,10,10,10,10,10,10,10,10,10,10,10,10,10,10,10,10]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s="abcdefghijklmnopqrstuvwxyz"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输入字符宽度为：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",width)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输入的字符串为：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",solution.numberOfLines(width,s))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6" w:name="_Toc10452778"/>
      <w:bookmarkStart w:id="117" w:name="_Toc17299449"/>
      <w:bookmarkStart w:id="118" w:name="_Toc17300523"/>
      <w:bookmarkStart w:id="119" w:name="_Toc17300831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独特的摩尔斯编码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6"/>
      <w:bookmarkEnd w:id="117"/>
      <w:bookmarkEnd w:id="118"/>
      <w:bookmarkEnd w:id="11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uniqueMorseRepresentations(self, words):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words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为列表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用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set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保存出现过的摩斯码即可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morse = [".-","-...","-.-.","-..",".","..-.","--.","....","..",".---","-.-",".-..","--",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"-.","---",".--.","--.-",".-.","...","-","..-","...-",".--","-..-","-.--","--.."]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 = set()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word in words: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tmp = ''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w in word: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tmp += morse[ord(w) - 97]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s.add(tmp)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len(s)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inputnum=["gin", "zen", "gig", "msg"]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",solution.uniqueMorseRepresentations(inputnum))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20" w:name="_Toc10452779"/>
      <w:bookmarkStart w:id="121" w:name="_Toc17299450"/>
      <w:bookmarkStart w:id="122" w:name="_Toc17300524"/>
      <w:bookmarkStart w:id="123" w:name="_Toc17300832"/>
      <w:r w:rsidRPr="00C01C3C">
        <w:rPr>
          <w:rFonts w:ascii="黑体" w:eastAsia="黑体" w:hAnsi="宋体" w:cs="Times New Roman"/>
          <w:bCs/>
          <w:sz w:val="28"/>
          <w:szCs w:val="28"/>
        </w:rPr>
        <w:t>【例28】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比较字符串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20"/>
      <w:bookmarkEnd w:id="121"/>
      <w:bookmarkEnd w:id="122"/>
      <w:bookmarkEnd w:id="12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 : </w:t>
      </w:r>
      <w:bookmarkStart w:id="124" w:name="OLE_LINK1"/>
      <w:r w:rsidRPr="00C01C3C">
        <w:rPr>
          <w:rFonts w:ascii="Courier New" w:eastAsia="宋体" w:hAnsi="Courier New" w:cs="Courier New" w:hint="eastAsia"/>
          <w:sz w:val="18"/>
          <w:szCs w:val="18"/>
        </w:rPr>
        <w:t>包括大写字母的字符串</w:t>
      </w:r>
      <w:bookmarkEnd w:id="124"/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B 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包括大写字母的字符串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如果字符串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包含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中的所有字符，返回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，否则返回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compareStrings(self,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len(B)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len(A)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#trackTable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首先记录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中所有的字符以及它们的个数，然后遍历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如果出现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trackTable[i]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小于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0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的情况，说明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中该字符出现的次数大于在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中出现的次数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trackTable = [0 for _ in range(26)]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trackTable[ord(i) - 65]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B: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trackTable[ord(i) - 65]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trackTable[ord(i) -65]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"ABCD"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B = "ACD"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A, 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solution.compareStrings(A,B))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25" w:name="_Toc10452780"/>
      <w:bookmarkStart w:id="126" w:name="_Toc17299451"/>
      <w:bookmarkStart w:id="127" w:name="_Toc17300525"/>
      <w:bookmarkStart w:id="128" w:name="_Toc17300833"/>
      <w:r w:rsidRPr="00C01C3C">
        <w:rPr>
          <w:rFonts w:ascii="黑体" w:eastAsia="黑体" w:hAnsi="宋体" w:cs="Times New Roman"/>
          <w:bCs/>
          <w:sz w:val="28"/>
          <w:szCs w:val="28"/>
        </w:rPr>
        <w:t>【例29】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能否转换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25"/>
      <w:bookmarkEnd w:id="126"/>
      <w:bookmarkEnd w:id="127"/>
      <w:bookmarkEnd w:id="12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为原始字符串和目标字符串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布尔值，代表能否转换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canConvert(self, s, 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j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s[i] == t[j]: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j == len(t):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"longterm"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 = "long"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分别为：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s, 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能否删除得到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solution.canConvert(s, t))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29" w:name="_Toc10452781"/>
      <w:bookmarkStart w:id="130" w:name="_Toc17299452"/>
      <w:bookmarkStart w:id="131" w:name="_Toc17300526"/>
      <w:bookmarkStart w:id="132" w:name="_Toc17300834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30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经典二分查找问题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29"/>
      <w:bookmarkEnd w:id="130"/>
      <w:bookmarkEnd w:id="131"/>
      <w:bookmarkEnd w:id="13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是一个整型排序数组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是一个任意整型数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返回值是一个整型数，若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存在，返回该数位置；若不存在，返回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-</w:t>
      </w:r>
      <w:r w:rsidRPr="00C01C3C">
        <w:rPr>
          <w:rFonts w:ascii="Courier New" w:eastAsia="宋体" w:hAnsi="Courier New" w:cs="Courier New"/>
          <w:sz w:val="18"/>
          <w:szCs w:val="18"/>
        </w:rPr>
        <w:t>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findPosition(self, nums,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len(nums) is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end = len(nums)-1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start + 1 &lt; end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mid = start + (end-start)//2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nums[mid] ==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end 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nums[mid] &lt;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 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end 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nums[start] ==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start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nums[end] ==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end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generator=[1,2,2,4,5,5]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target = 2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</w:t>
      </w:r>
      <w:r w:rsidRPr="00C01C3C">
        <w:rPr>
          <w:rFonts w:ascii="Courier New" w:eastAsia="宋体" w:hAnsi="Courier New" w:cs="Courier New"/>
          <w:sz w:val="18"/>
          <w:szCs w:val="18"/>
        </w:rPr>
        <w:t>generator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myAtoi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</w:t>
      </w:r>
      <w:r w:rsidRPr="00C01C3C">
        <w:rPr>
          <w:rFonts w:ascii="Courier New" w:eastAsia="宋体" w:hAnsi="Courier New" w:cs="Courier New"/>
          <w:sz w:val="18"/>
          <w:szCs w:val="18"/>
        </w:rPr>
        <w:t>generator, 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33" w:name="_Toc10452782"/>
      <w:bookmarkStart w:id="134" w:name="_Toc17299453"/>
      <w:bookmarkStart w:id="135" w:name="_Toc17300527"/>
      <w:bookmarkStart w:id="136" w:name="_Toc17300835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31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抽搐词 难度等级</w:t>
      </w:r>
      <w:r w:rsidRPr="00C01C3C">
        <w:rPr>
          <w:rFonts w:ascii="黑体" w:eastAsia="黑体" w:hAnsi="黑体" w:cs="Times New Roman" w:hint="eastAsia"/>
          <w:bCs/>
          <w:sz w:val="28"/>
          <w:szCs w:val="28"/>
        </w:rPr>
        <w:t>★</w:t>
      </w:r>
      <w:bookmarkEnd w:id="133"/>
      <w:bookmarkEnd w:id="134"/>
      <w:bookmarkEnd w:id="135"/>
      <w:bookmarkEnd w:id="136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twitchWords(self, 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 = str[0]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left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str[i] != c: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i - left &gt;= 3: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ans.append([left, i - 1])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 = str[i]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left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if n - left &gt;= 3: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ans.append([left, n - 1])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str = "whooooisssbesssst"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solution.twitchWords(str))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37" w:name="_Toc10452783"/>
      <w:bookmarkStart w:id="138" w:name="_Toc17299454"/>
      <w:bookmarkStart w:id="139" w:name="_Toc17300528"/>
      <w:bookmarkStart w:id="140" w:name="_Toc17300836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32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排序数组中最接近元素 </w:t>
      </w:r>
      <w:bookmarkEnd w:id="137"/>
      <w:bookmarkEnd w:id="138"/>
      <w:bookmarkEnd w:id="139"/>
      <w:bookmarkEnd w:id="14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是一个整型排序数组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是一个整型数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返回值是这个数组中最接近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findPosition(self, A,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start, end = 0,len(A)-1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start+ 1&lt;end: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mid = start +(end-start)//2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A[mid]&lt;target: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A[mid]&gt;target: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end 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target-A[start]&lt;A[end]-target: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start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end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generator = [1,4,6]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generator,",target =",target)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solution.findPosition(generator, target))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41" w:name="_Toc10452784"/>
      <w:bookmarkStart w:id="142" w:name="_Toc17299455"/>
      <w:bookmarkStart w:id="143" w:name="_Toc17300529"/>
      <w:bookmarkStart w:id="144" w:name="_Toc17300837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33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构造矩形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41"/>
      <w:bookmarkEnd w:id="142"/>
      <w:bookmarkEnd w:id="143"/>
      <w:bookmarkEnd w:id="14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area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constructRectangle(self, area):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import math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 = math.floor(math.sqrt(area))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area % W !=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[area // W, W]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area =4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输入面积为：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",area)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输出长宽为：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",s.constructRectangle(area))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45" w:name="_Toc10452785"/>
      <w:bookmarkStart w:id="146" w:name="_Toc17299456"/>
      <w:bookmarkStart w:id="147" w:name="_Toc17300530"/>
      <w:bookmarkStart w:id="148" w:name="_Toc17300838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34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两个排序数</w:t>
      </w:r>
      <w:ins w:id="149" w:author="Windows 用户" w:date="2019-05-21T10:25:00Z">
        <w:r w:rsidRPr="00C01C3C">
          <w:rPr>
            <w:rFonts w:ascii="黑体" w:eastAsia="黑体" w:hAnsi="宋体" w:cs="Times New Roman" w:hint="eastAsia"/>
            <w:bCs/>
            <w:sz w:val="28"/>
            <w:szCs w:val="28"/>
          </w:rPr>
          <w:t>组合</w:t>
        </w:r>
      </w:ins>
      <w:del w:id="150" w:author="Windows 用户" w:date="2019-05-21T10:25:00Z">
        <w:r w:rsidRPr="00C01C3C" w:rsidDel="007F2CF0">
          <w:rPr>
            <w:rFonts w:ascii="黑体" w:eastAsia="黑体" w:hAnsi="宋体" w:cs="Times New Roman" w:hint="eastAsia"/>
            <w:bCs/>
            <w:sz w:val="28"/>
            <w:szCs w:val="28"/>
          </w:rPr>
          <w:delText>组和</w:delText>
        </w:r>
      </w:del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的第k小元素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45"/>
      <w:bookmarkEnd w:id="146"/>
      <w:bookmarkEnd w:id="147"/>
      <w:bookmarkEnd w:id="14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是整型排序数组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是一个整型数，表示第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返回值是数组中第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小的整数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kthSmallestSum(self, A, B,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A or not B: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n, m = len(A), len(B)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minheap = [(A[0] + B[0], 0, 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visited = set([0])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_ in range(k):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num, x, y = heapq.heappop(minheap)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x + 1 &lt; n and (x + 1) * m + y not in visited: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heapq.heappush(minheap, (A[x + 1] + B[y], x + 1, y))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visited.add((x + 1) * m + 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y + 1 &lt; m and x * m + y + 1 not in visited: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heapq.heappush(minheap, (A[x] + B[y + 1], x, y + 1))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visited.add(x * m + y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return 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generator_A = [1,7,11]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generator_B = [2,4,6]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generator</w:t>
      </w:r>
      <w:r w:rsidRPr="00C01C3C">
        <w:rPr>
          <w:rFonts w:ascii="Courier New" w:eastAsia="宋体" w:hAnsi="Courier New" w:cs="Courier New"/>
          <w:sz w:val="18"/>
          <w:szCs w:val="18"/>
        </w:rPr>
        <w:t>_A,generator_B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print("k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=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</w:t>
      </w:r>
      <w:r w:rsidRPr="00C01C3C">
        <w:rPr>
          <w:rFonts w:ascii="Courier New" w:eastAsia="宋体" w:hAnsi="Courier New" w:cs="Courier New"/>
          <w:sz w:val="18"/>
          <w:szCs w:val="18"/>
        </w:rPr>
        <w:t>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</w:t>
      </w:r>
      <w:r w:rsidRPr="00C01C3C">
        <w:rPr>
          <w:rFonts w:ascii="Courier New" w:eastAsia="宋体" w:hAnsi="Courier New" w:cs="Courier New"/>
          <w:sz w:val="18"/>
          <w:szCs w:val="18"/>
        </w:rPr>
        <w:t>kthSmallestSum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(generator</w:t>
      </w:r>
      <w:r w:rsidRPr="00C01C3C">
        <w:rPr>
          <w:rFonts w:ascii="Courier New" w:eastAsia="宋体" w:hAnsi="Courier New" w:cs="Courier New"/>
          <w:sz w:val="18"/>
          <w:szCs w:val="18"/>
        </w:rPr>
        <w:t>_A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,</w:t>
      </w:r>
      <w:r w:rsidRPr="00C01C3C">
        <w:rPr>
          <w:rFonts w:ascii="Courier New" w:eastAsia="宋体" w:hAnsi="Courier New" w:cs="Courier New"/>
          <w:sz w:val="18"/>
          <w:szCs w:val="18"/>
        </w:rPr>
        <w:t>generator_B,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51" w:name="_Toc10452786"/>
      <w:bookmarkStart w:id="152" w:name="_Toc17299457"/>
      <w:bookmarkStart w:id="153" w:name="_Toc17300531"/>
      <w:bookmarkStart w:id="154" w:name="_Toc17300839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35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玩具工厂 </w:t>
      </w:r>
      <w:bookmarkEnd w:id="151"/>
      <w:bookmarkEnd w:id="152"/>
      <w:bookmarkEnd w:id="153"/>
      <w:bookmarkEnd w:id="15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type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是一个字符串，表示不同玩具类型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返回值是不同类型对应的玩具对象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Toy: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talk(self):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raise NotImplementedError('This method should have implemented.')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Dog(Toy):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talk(self):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 ("Wow")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Cat(Toy):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talk(self):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 ("Meow")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ToyFactory: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getToy(self, type):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type == 'Dog':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Dog()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type == 'Cat':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Cat()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ty = ToyFactory()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type='Dog'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type1='Cat'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toy = ty.getToy(type)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type= Dog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toy.talk()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toy = ty.getToy(type1)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type= Cat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toy.talk()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55" w:name="_Toc10452787"/>
      <w:bookmarkStart w:id="156" w:name="_Toc17299458"/>
      <w:bookmarkStart w:id="157" w:name="_Toc17300532"/>
      <w:bookmarkStart w:id="158" w:name="_Toc17300840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36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形状工厂 </w:t>
      </w:r>
      <w:bookmarkEnd w:id="155"/>
      <w:bookmarkEnd w:id="156"/>
      <w:bookmarkEnd w:id="157"/>
      <w:bookmarkEnd w:id="15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shapeType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是一个字符串，表示不同形状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返回值是不同对象，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Triangle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Square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Rectangle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Shape: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draw(self):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raise NotImplementedError('This method should have implemented.')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Triangle(Shape):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def draw(self):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print("  /\\")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print(" /  \\")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print("/____\\")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Rectangle(Shape):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draw(self):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print(" ----")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print("|    |")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print(" ----")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Square(Shape):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draw(self):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print( " ----")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print( "|    |")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print( "|    |")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print( " ----")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ShapeFactory: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getShape(self, shapeType):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shapeType == "Triangle":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Triangle()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shapeType == "Rectangle":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Rectangle()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shapeType == "Square":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Square()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None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sf = ShapeFactory()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shapeType='Triangle'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shape = sf.getShape(shapeType)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type= Triangle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\n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shape.draw()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shapeType1='Rectangle'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shape = sf.getShape(shapeType1)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type= Rectangle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\n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shape.draw()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shapeType2='Square'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shape = sf.getShape(shapeType2)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type= Square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\n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shape.draw()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59" w:name="_Toc10452788"/>
      <w:bookmarkStart w:id="160" w:name="_Toc17299459"/>
      <w:bookmarkStart w:id="161" w:name="_Toc17300533"/>
      <w:bookmarkStart w:id="162" w:name="_Toc17300841"/>
      <w:r w:rsidRPr="00C01C3C">
        <w:rPr>
          <w:rFonts w:ascii="黑体" w:eastAsia="黑体" w:hAnsi="宋体" w:cs="Times New Roman"/>
          <w:bCs/>
          <w:sz w:val="28"/>
          <w:szCs w:val="28"/>
        </w:rPr>
        <w:t>【例37】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二叉树最长连续序列 </w:t>
      </w:r>
      <w:bookmarkEnd w:id="159"/>
      <w:bookmarkEnd w:id="160"/>
      <w:bookmarkEnd w:id="161"/>
      <w:bookmarkEnd w:id="16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是一个二叉树的根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返回值是此二叉树中最长连续序列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self.right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longestConsecutive(self,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self.helper(root, None, 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helper(self, root, parent, len):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len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parent != None and root.val == parent.val + 1: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len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len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max(len, max(self.helper(root.left, root, len), \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self.helper(root.right, root, len)))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 = 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 = 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root.right.left = 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root.right.right = TreeNode(4)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root.right.right.right = TreeNode(5)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{1,#,3,2,4,#,#,#,5}")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solution.longestConsecutive(root))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63" w:name="_Toc10452789"/>
      <w:bookmarkStart w:id="164" w:name="_Toc17299460"/>
      <w:bookmarkStart w:id="165" w:name="_Toc17300534"/>
      <w:bookmarkStart w:id="166" w:name="_Toc17300842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3</w:t>
      </w:r>
      <w:r w:rsidRPr="00C01C3C">
        <w:rPr>
          <w:rFonts w:ascii="黑体" w:eastAsia="黑体" w:hAnsi="宋体" w:cs="Times New Roman"/>
          <w:bCs/>
          <w:sz w:val="28"/>
          <w:szCs w:val="28"/>
        </w:rPr>
        <w:t>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首字母大写 </w:t>
      </w:r>
      <w:bookmarkEnd w:id="163"/>
      <w:bookmarkEnd w:id="164"/>
      <w:bookmarkEnd w:id="165"/>
      <w:bookmarkEnd w:id="16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capitalizesFirst(self,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s1 = list(s)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s1[0] &gt;= 'a' and s1[0] &lt;= 'z':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s1[0] = chr(ord(s1[0]) - 32)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s1[i - 1] == ' ' and s1[i] != ' 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s1[i] = chr(ord(s1[i]) - 32)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''.join(s1)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"i am from bupt"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</w:t>
      </w:r>
      <w:r w:rsidRPr="00C01C3C">
        <w:rPr>
          <w:rFonts w:ascii="Courier New" w:eastAsia="宋体" w:hAnsi="Courier New" w:cs="Courier New"/>
          <w:sz w:val="18"/>
          <w:szCs w:val="18"/>
        </w:rPr>
        <w:t>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</w:t>
      </w:r>
      <w:r w:rsidRPr="00C01C3C">
        <w:rPr>
          <w:rFonts w:ascii="Courier New" w:eastAsia="宋体" w:hAnsi="Courier New" w:cs="Courier New"/>
          <w:sz w:val="18"/>
          <w:szCs w:val="18"/>
        </w:rPr>
        <w:t>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solution.capitalizesFirst(s))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67" w:name="_Toc10452790"/>
      <w:bookmarkStart w:id="168" w:name="_Toc17299461"/>
      <w:bookmarkStart w:id="169" w:name="_Toc17300535"/>
      <w:bookmarkStart w:id="170" w:name="_Toc17300843"/>
      <w:r w:rsidRPr="00C01C3C">
        <w:rPr>
          <w:rFonts w:ascii="黑体" w:eastAsia="黑体" w:hAnsi="宋体" w:cs="Times New Roman"/>
          <w:bCs/>
          <w:sz w:val="28"/>
          <w:szCs w:val="28"/>
        </w:rPr>
        <w:t>【例39】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7进制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67"/>
      <w:bookmarkEnd w:id="168"/>
      <w:bookmarkEnd w:id="169"/>
      <w:bookmarkEnd w:id="17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</w:t>
      </w:r>
      <w:r w:rsidRPr="00C01C3C">
        <w:rPr>
          <w:rFonts w:ascii="Courier New" w:eastAsia="宋体" w:hAnsi="Courier New" w:cs="Courier New"/>
          <w:sz w:val="18"/>
          <w:szCs w:val="18"/>
        </w:rPr>
        <w:t>0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进制整数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7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进制整数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sz w:val="18"/>
          <w:szCs w:val="18"/>
        </w:rPr>
        <w:t>不断执行对</w:t>
      </w:r>
      <w:r w:rsidRPr="00C01C3C">
        <w:rPr>
          <w:rFonts w:ascii="Courier New" w:eastAsia="宋体" w:hAnsi="Courier New" w:cs="Courier New"/>
          <w:sz w:val="18"/>
          <w:szCs w:val="18"/>
        </w:rPr>
        <w:t>7</w:t>
      </w:r>
      <w:r w:rsidRPr="00C01C3C">
        <w:rPr>
          <w:rFonts w:ascii="Courier New" w:eastAsia="宋体" w:hAnsi="Courier New" w:cs="Courier New"/>
          <w:sz w:val="18"/>
          <w:szCs w:val="18"/>
        </w:rPr>
        <w:t>取模和取整操作，直到商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小于</w:t>
      </w:r>
      <w:r w:rsidRPr="00C01C3C">
        <w:rPr>
          <w:rFonts w:ascii="Courier New" w:eastAsia="宋体" w:hAnsi="Courier New" w:cs="Courier New"/>
          <w:sz w:val="18"/>
          <w:szCs w:val="18"/>
        </w:rPr>
        <w:t>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convertToBase7(self,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num &lt; 0: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'-' + self.convertToBase7(-num)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num &lt; 7: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str(num)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self.convertToBase7(num // 7) + str(num % 7)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 = 777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</w:t>
      </w:r>
      <w:r w:rsidRPr="00C01C3C">
        <w:rPr>
          <w:rFonts w:ascii="Courier New" w:eastAsia="宋体" w:hAnsi="Courier New" w:cs="Courier New"/>
          <w:sz w:val="18"/>
          <w:szCs w:val="18"/>
        </w:rPr>
        <w:t>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solution.convertToBase7(num))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71" w:name="_Toc10452791"/>
      <w:bookmarkStart w:id="172" w:name="_Toc17299462"/>
      <w:bookmarkStart w:id="173" w:name="_Toc17300536"/>
      <w:bookmarkStart w:id="174" w:name="_Toc17300844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【例40】查找数组中没有出现的所有数字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71"/>
      <w:bookmarkEnd w:id="172"/>
      <w:bookmarkEnd w:id="173"/>
      <w:bookmarkEnd w:id="17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参数为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findDisappearedNumbers(self,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 = set(nums)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[i for i in range(1, n+1) if i not in s]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[4,3,2,7,8,2,3,1]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",s.findDisappearedNumbers(n))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75" w:name="_Toc10452792"/>
      <w:bookmarkStart w:id="176" w:name="_Toc17299463"/>
      <w:bookmarkStart w:id="177" w:name="_Toc17300537"/>
      <w:bookmarkStart w:id="178" w:name="_Toc17300845"/>
      <w:r w:rsidRPr="00C01C3C">
        <w:rPr>
          <w:rFonts w:ascii="黑体" w:eastAsia="黑体" w:hAnsi="宋体" w:cs="Times New Roman"/>
          <w:bCs/>
          <w:sz w:val="28"/>
          <w:szCs w:val="28"/>
        </w:rPr>
        <w:t>【例41】回旋镖的数量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75"/>
      <w:bookmarkEnd w:id="176"/>
      <w:bookmarkEnd w:id="177"/>
      <w:bookmarkEnd w:id="17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getDistance(self,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dx = a[0] - b[0]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dy = a[1] - b[1]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dx * dx + dy * dy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numberOfBoomerangs(self, points):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points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points ==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range(len(points)):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disCount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range(len(points)):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i == j: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distance = self.getDistance(points[i], points[j])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count = disCount.get(distance, 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disCount[distance] = count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distance in disCount: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ans += disCount[distance] * (disCount[distance] - 1)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[[0,0],[1,0],[2,0]]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",s.numberOfBoomerangs(n))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79" w:name="_Toc10452793"/>
      <w:bookmarkStart w:id="180" w:name="_Toc17299464"/>
      <w:bookmarkStart w:id="181" w:name="_Toc17300538"/>
      <w:bookmarkStart w:id="182" w:name="_Toc17300846"/>
      <w:r w:rsidRPr="00C01C3C">
        <w:rPr>
          <w:rFonts w:ascii="黑体" w:eastAsia="黑体" w:hAnsi="宋体" w:cs="Times New Roman"/>
          <w:bCs/>
          <w:sz w:val="28"/>
          <w:szCs w:val="28"/>
        </w:rPr>
        <w:t>【例42】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合并排序数组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79"/>
      <w:bookmarkEnd w:id="180"/>
      <w:bookmarkEnd w:id="181"/>
      <w:bookmarkEnd w:id="18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已排序整数数组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个元素，但是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的大小是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m+n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m: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B: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已排序整数数组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，它有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个元素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无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mergeSortedArray(self, A, m, B,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i, j = m-1, n-1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t = len(A)-1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i &gt;= 0 or j &gt;=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i &lt; 0 or (j &gt;= 0 and B[j] &gt; A[i]):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A[t] = B[j]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j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A[t] = A[i]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t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[1,2,3,0,0]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m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B = [4,5]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solution.mergeSortedArray(A, m, B, 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 = [1,2,3,0,0],  3,  B = [4,5],  2")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83" w:name="_Toc10452794"/>
      <w:bookmarkStart w:id="184" w:name="_Toc17299465"/>
      <w:bookmarkStart w:id="185" w:name="_Toc17300539"/>
      <w:bookmarkStart w:id="186" w:name="_Toc17300847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【例43】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最小路径和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83"/>
      <w:bookmarkEnd w:id="184"/>
      <w:bookmarkEnd w:id="185"/>
      <w:bookmarkEnd w:id="18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grid: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二维整数数组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一个整数，使其路径上的所有数字之和最小化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minPathSum(self, grid):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range(len(grid)):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j in range(len(grid[0])):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i == 0 and j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grid[i][j] += grid[i][j-1]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elif j == 0 and i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grid[i][j] += grid[i-1][j]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elif i &gt; 0 and j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grid[i][j] += min(grid[i-1][j], grid[i][j-1])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grid[len(grid) - 1][len(grid[0])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grid = [[1,3,1],[1,5,1],[4,2,1]]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length = solution.minPathSum(grid)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grid)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length)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87" w:name="_Toc10452795"/>
      <w:bookmarkStart w:id="188" w:name="_Toc17299466"/>
      <w:bookmarkStart w:id="189" w:name="_Toc17300540"/>
      <w:bookmarkStart w:id="190" w:name="_Toc17300848"/>
      <w:r w:rsidRPr="00C01C3C">
        <w:rPr>
          <w:rFonts w:ascii="黑体" w:eastAsia="黑体" w:hAnsi="宋体" w:cs="Times New Roman"/>
          <w:bCs/>
          <w:sz w:val="28"/>
          <w:szCs w:val="28"/>
        </w:rPr>
        <w:t>【例44】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大小写转换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87"/>
      <w:bookmarkEnd w:id="188"/>
      <w:bookmarkEnd w:id="189"/>
      <w:bookmarkEnd w:id="19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character: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lowercaseToUppercase(self, character):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#ASCII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码中小写字母与对应的大写字母相差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32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chr(ord(character) - 32)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solution.lowercaseToUppercase('a')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a")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91" w:name="_Toc10452796"/>
      <w:bookmarkStart w:id="192" w:name="_Toc17299467"/>
      <w:bookmarkStart w:id="193" w:name="_Toc17300541"/>
      <w:bookmarkStart w:id="194" w:name="_Toc17300849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【例45】原子的数量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91"/>
      <w:bookmarkEnd w:id="192"/>
      <w:bookmarkEnd w:id="193"/>
      <w:bookmarkEnd w:id="19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re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collections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countOfAtoms(self, formula):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parse = re.findall(r"([A-Z][a-z]*)(\d*)|(\()|(\))(\d*)", formula)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stack = [collections.Counter()]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name, m1, left_open, right_open, m2 in parse: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name: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stack[-1][name] += int(m1 or 1)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left_open: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stack.append(collections.Counter())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right_open: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top = stack.pop()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k in top: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stack[-1][k] += top[k] * int(m2 or 1)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"".join(name + (str(stack[-1][name]) if stack[-1][name] &gt; 1 else '') for name in sorted(stack[-1]))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Test_in = "H2O"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Test_out = solution.countOfAtoms(Test_in)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",Test_in)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",Test_out)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95" w:name="_Toc10452797"/>
      <w:bookmarkStart w:id="196" w:name="_Toc17299468"/>
      <w:bookmarkStart w:id="197" w:name="_Toc17300542"/>
      <w:bookmarkStart w:id="198" w:name="_Toc17300850"/>
      <w:r w:rsidRPr="00C01C3C">
        <w:rPr>
          <w:rFonts w:ascii="黑体" w:eastAsia="黑体" w:hAnsi="宋体" w:cs="Times New Roman"/>
          <w:bCs/>
          <w:sz w:val="28"/>
          <w:szCs w:val="28"/>
        </w:rPr>
        <w:t>【例46】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矩阵中的最长递增路径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95"/>
      <w:bookmarkEnd w:id="196"/>
      <w:bookmarkEnd w:id="197"/>
      <w:bookmarkEnd w:id="19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DIRECTIONS = [(1, 0), (-1, 0), (0, -1), (0, 1)]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matrix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为整数矩阵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longestIncreasingPath(self, matrix):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matrix or not matrix[0]: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sequence = []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for i in range(len(matrix)):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range(len(matrix[0])):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sequence.append((matrix[i][j], i, j))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sequence.sort()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check = {}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h, x, y in sequence: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cur_pos = (x, y)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cur_pos not in check: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check[cur_pos] = 1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cur_path = 0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dx, dy in DIRECTIONS: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self.is_valid(x+dx, y+dy, matrix, h):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cur_path = max(cur_path, check[(x+dx, y+dy)])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check[cur_pos] += cur_path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vals = check.values()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max(vals)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is_valid(self, x, y, matrix, h):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row, col = len(matrix), len(matrix[0])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x &gt;= 0 and x &lt; row and y &gt;= 0 and y &lt; col and matrix[x][y]&lt;h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Test_in = [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[9,9,4],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[6,6,8],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[2,1,1]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Test_out = solution.longestIncreasingPath(Test_in)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",Test_in)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",Test_out)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99" w:name="_Toc10452798"/>
      <w:bookmarkStart w:id="200" w:name="_Toc17299469"/>
      <w:bookmarkStart w:id="201" w:name="_Toc17300543"/>
      <w:bookmarkStart w:id="202" w:name="_Toc17300851"/>
      <w:r w:rsidRPr="00C01C3C">
        <w:rPr>
          <w:rFonts w:ascii="黑体" w:eastAsia="黑体" w:hAnsi="宋体" w:cs="Times New Roman"/>
          <w:bCs/>
          <w:sz w:val="28"/>
          <w:szCs w:val="28"/>
        </w:rPr>
        <w:t>【例47】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大小写转换 </w:t>
      </w:r>
      <w:bookmarkEnd w:id="199"/>
      <w:bookmarkEnd w:id="200"/>
      <w:bookmarkEnd w:id="201"/>
      <w:bookmarkEnd w:id="202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str: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lowercaseToUppercase2(self, 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p = list(str)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遍历整个字符串，将所有的小写字母转成大写字母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range(len(p)):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p[i] &gt;= 'a' and p[i] &lt;= 'z':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p[i] = chr(ord(p[i]) - 32)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return ''.join(p)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s1 = "abC12"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solution.lowercaseToUppercase2(s1)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03" w:name="_Toc10452799"/>
      <w:bookmarkStart w:id="204" w:name="_Toc17299470"/>
      <w:bookmarkStart w:id="205" w:name="_Toc17300544"/>
      <w:bookmarkStart w:id="206" w:name="_Toc17300852"/>
      <w:r w:rsidRPr="00C01C3C">
        <w:rPr>
          <w:rFonts w:ascii="黑体" w:eastAsia="黑体" w:hAnsi="宋体" w:cs="Times New Roman"/>
          <w:bCs/>
          <w:sz w:val="28"/>
          <w:szCs w:val="28"/>
        </w:rPr>
        <w:t>【例48】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水仙花数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03"/>
      <w:bookmarkEnd w:id="204"/>
      <w:bookmarkEnd w:id="205"/>
      <w:bookmarkEnd w:id="20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数字的位数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@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所有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位数的水仙花数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getNarcissisticNumbers(self,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x in range([0, 10**(n-1)][n &gt; 1], 10**n):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y, k = x,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while x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k += (x % 10)**n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x //=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k == y: res.append(k)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 = 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solution.getNarcissisticNumbers(n)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07" w:name="_Toc10452800"/>
      <w:bookmarkStart w:id="208" w:name="_Toc17299471"/>
      <w:bookmarkStart w:id="209" w:name="_Toc17300545"/>
      <w:bookmarkStart w:id="210" w:name="_Toc17300853"/>
      <w:r w:rsidRPr="00C01C3C">
        <w:rPr>
          <w:rFonts w:ascii="黑体" w:eastAsia="黑体" w:hAnsi="宋体" w:cs="Times New Roman"/>
          <w:bCs/>
          <w:sz w:val="28"/>
          <w:szCs w:val="28"/>
        </w:rPr>
        <w:t>【例49】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余弦相似度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07"/>
      <w:bookmarkEnd w:id="208"/>
      <w:bookmarkEnd w:id="209"/>
      <w:bookmarkEnd w:id="21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</w:t>
      </w:r>
      <w:r w:rsidRPr="00C01C3C">
        <w:rPr>
          <w:rFonts w:ascii="Courier New" w:eastAsia="宋体" w:hAnsi="Courier New" w:cs="Courier New"/>
          <w:sz w:val="18"/>
          <w:szCs w:val="18"/>
        </w:rPr>
        <w:t>port math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都是一个整型数组，表示两个矢量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返回值是两个输入矢量的余弦相似度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cosineSimilarity(self,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len(A) != len(B):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return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up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up += A[i] * B[i]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down = sum(a*a for a in A) * sum(b*b for b in 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down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up / math.sqrt(down)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400" w:firstLine="72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generator_A = [1,4,0]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generator_B = [1,2,3]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A=", generator_A)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B=", generator_B)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", solution.cosineSimilarity(generator_A,generator_B))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11" w:name="_Toc10452801"/>
      <w:bookmarkStart w:id="212" w:name="_Toc17299472"/>
      <w:bookmarkStart w:id="213" w:name="_Toc17300546"/>
      <w:bookmarkStart w:id="214" w:name="_Toc17300854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/>
          <w:bCs/>
          <w:color w:val="000000"/>
          <w:sz w:val="28"/>
          <w:szCs w:val="28"/>
        </w:rPr>
        <w:t>50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链表节点计数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11"/>
      <w:bookmarkEnd w:id="212"/>
      <w:bookmarkEnd w:id="213"/>
      <w:bookmarkEnd w:id="21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head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是链表的头部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返回值是链表的长度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ListNode(object):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val, next=None):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self.next = 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countNodes(self, head):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head is not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cnt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head = head.next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cnt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node1 = ListNode(1)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node2 = ListNode(2)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node3 = ListNode(3)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node4 = ListNode(4)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node1.next = node2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node2.next = node3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node3.next = node4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solution = 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", node1.val,node2.val,node3.val,node4.val)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", solution.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countNodes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</w:t>
      </w:r>
      <w:r w:rsidRPr="00C01C3C">
        <w:rPr>
          <w:rFonts w:ascii="Courier New" w:eastAsia="宋体" w:hAnsi="Courier New" w:cs="Courier New"/>
          <w:sz w:val="18"/>
          <w:szCs w:val="18"/>
        </w:rPr>
        <w:t>node1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15" w:name="_Toc10452802"/>
      <w:bookmarkStart w:id="216" w:name="_Toc17299473"/>
      <w:bookmarkStart w:id="217" w:name="_Toc17300547"/>
      <w:bookmarkStart w:id="218" w:name="_Toc17300855"/>
      <w:r w:rsidRPr="00C01C3C">
        <w:rPr>
          <w:rFonts w:ascii="黑体" w:eastAsia="黑体" w:hAnsi="宋体" w:cs="Times New Roman"/>
          <w:bCs/>
          <w:sz w:val="28"/>
          <w:szCs w:val="28"/>
        </w:rPr>
        <w:t>【例51】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最高频的K个单词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15"/>
      <w:bookmarkEnd w:id="216"/>
      <w:bookmarkEnd w:id="217"/>
      <w:bookmarkEnd w:id="21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words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是一个字符串数组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高频率出现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返回值是一个字符串数组，表示出现频率前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高字符串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topKFrequentWords(self, words,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dict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word in words: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word not in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dict[word]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dict[word]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sorted_d = sorted(dict.items(), key=lambda x:x[1], reverse=True)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res.append(sorted_d[i][0])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 = ["yes", "l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ong</w:t>
      </w:r>
      <w:r w:rsidRPr="00C01C3C">
        <w:rPr>
          <w:rFonts w:ascii="Courier New" w:eastAsia="宋体" w:hAnsi="Courier New" w:cs="Courier New"/>
          <w:sz w:val="18"/>
          <w:szCs w:val="18"/>
        </w:rPr>
        <w:t>", "code",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"yes", "code", "baby",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"you", "baby", "chrome",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"safari", "l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ong</w:t>
      </w:r>
      <w:r w:rsidRPr="00C01C3C">
        <w:rPr>
          <w:rFonts w:ascii="Courier New" w:eastAsia="宋体" w:hAnsi="Courier New" w:cs="Courier New"/>
          <w:sz w:val="18"/>
          <w:szCs w:val="18"/>
        </w:rPr>
        <w:t>", "code",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"body", "l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ong</w:t>
      </w:r>
      <w:r w:rsidRPr="00C01C3C">
        <w:rPr>
          <w:rFonts w:ascii="Courier New" w:eastAsia="宋体" w:hAnsi="Courier New" w:cs="Courier New"/>
          <w:sz w:val="18"/>
          <w:szCs w:val="18"/>
        </w:rPr>
        <w:t>", "code"]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k = 4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leftChars="150" w:left="315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", generator)</w:t>
      </w:r>
    </w:p>
    <w:p w:rsidR="00C01C3C" w:rsidRPr="00C01C3C" w:rsidRDefault="00C01C3C" w:rsidP="00C01C3C">
      <w:pPr>
        <w:ind w:leftChars="150" w:left="315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","k = ", k)</w:t>
      </w:r>
    </w:p>
    <w:p w:rsidR="00C01C3C" w:rsidRPr="00C01C3C" w:rsidRDefault="00C01C3C" w:rsidP="00C01C3C">
      <w:pPr>
        <w:ind w:leftChars="150" w:left="315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", solution.topKFrequentWords(generator,k))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19" w:name="_Toc10452803"/>
      <w:bookmarkStart w:id="220" w:name="_Toc17299474"/>
      <w:bookmarkStart w:id="221" w:name="_Toc17300548"/>
      <w:bookmarkStart w:id="222" w:name="_Toc17300856"/>
      <w:r w:rsidRPr="00C01C3C">
        <w:rPr>
          <w:rFonts w:ascii="黑体" w:eastAsia="黑体" w:hAnsi="宋体" w:cs="Times New Roman"/>
          <w:bCs/>
          <w:sz w:val="28"/>
          <w:szCs w:val="28"/>
        </w:rPr>
        <w:t>【例52】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单词的添加与查找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19"/>
      <w:bookmarkEnd w:id="220"/>
      <w:bookmarkEnd w:id="221"/>
      <w:bookmarkEnd w:id="22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word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是要添加的的单词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返回值是个布尔值，查找单词成功则返回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，否则，返回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class TrieNode: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self.children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self.is_word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WordDictionary: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self.root = TrieNode()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addWord(self, word):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node = self.root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 in word: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 not in node.children: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node.children[c] = TrieNode()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node = node.children[c]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node.is_word =True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search(self, word):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word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self.search_helper(self.root, word, 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search_helper(self, node, word, index):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node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index &gt;= len(word):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node.is_word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char = word[index]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char != '.':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self.search_helper(node.children.get(char), word, index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child in node.children: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self.search_helper(node.children[child], word, index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WordDictionary()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solution.addWord("bad")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solution.addWord("dad")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solution.addWord("mad")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addWord("bad"),addWord("dad"),addWord("mad")')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search("pad"),search("dad"),search(".ad"),search("b..")')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",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solution.search("pad"),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solution.search("bad"),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solution.search(".ad"),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solution.search("b.."))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23" w:name="_Toc10452804"/>
      <w:bookmarkStart w:id="224" w:name="_Toc17299475"/>
      <w:bookmarkStart w:id="225" w:name="_Toc17300549"/>
      <w:bookmarkStart w:id="226" w:name="_Toc17300857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【例53】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石子归并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23"/>
      <w:bookmarkEnd w:id="224"/>
      <w:bookmarkEnd w:id="225"/>
      <w:bookmarkEnd w:id="22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是一个整型数组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返回值是一个整数，表示最小的合并代价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sys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stoneGame(self,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&lt;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[[0] * n for _ in range(n)]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cut = [[0] * n for _ in range(n)]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range_sum = self.get_range_sum(A)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 - 1):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dp[i][i + 1] = A[i] + A[i + 1]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cut[i][i + 1]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length in range(3,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range(n - length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= i + length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dp[i][j] = sys.maxsize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mid in range(cut[i][j - 1], cut[i + 1][j]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dp[i][j] &gt; dp[i][mid] + dp[mid + 1][j] + range_sum[i][j]: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dp[i][j] = dp[i][mid] + dp[mid + 1][j] + range_sum[i][j]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cut[i][j] 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dp[0][n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get_range_sum(self,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range_sum = [[0] * n for _ in range(len(A))]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range_sum[i][i] = A[i]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range(i + 1,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range_sum[i][j] = range_sum[i][j - 1] + A[j]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range_sum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 = [3,4,3]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solution.stoneGame(generator))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27" w:name="_Toc10452805"/>
      <w:bookmarkStart w:id="228" w:name="_Toc17299476"/>
      <w:bookmarkStart w:id="229" w:name="_Toc17300550"/>
      <w:bookmarkStart w:id="230" w:name="_Toc17300858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【例54】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简单计算器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27"/>
      <w:bookmarkEnd w:id="228"/>
      <w:bookmarkEnd w:id="229"/>
      <w:bookmarkEnd w:id="23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是两个任意整数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operator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是运算符</w:t>
      </w:r>
      <w:r w:rsidRPr="00C01C3C">
        <w:rPr>
          <w:rFonts w:ascii="Courier New" w:eastAsia="宋体" w:hAnsi="Courier New" w:cs="Courier New"/>
          <w:sz w:val="18"/>
          <w:szCs w:val="18"/>
        </w:rPr>
        <w:t>+, -, *, /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返回值是浮点型运算结果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class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calculate(self, a, operator,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operator == '+':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a +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operator == '-':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a -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operator == '*':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a *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operator == '/':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a /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a=8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b=3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operator1='+'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operator2='-'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operator3='*'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operator4='/'solution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 ,operator1 ,b)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solution.calculate(a,operator1,b))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 ,operator2 ,b)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solution.calculate(a,operator2,b))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 ,operator3 ,b)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solution.calculate(a,operator3,b))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 ,operator4 ,b)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solution.calculate(a,operator4,b))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31" w:name="_Toc10452806"/>
      <w:bookmarkStart w:id="232" w:name="_Toc17299477"/>
      <w:bookmarkStart w:id="233" w:name="_Toc17300551"/>
      <w:bookmarkStart w:id="234" w:name="_Toc17300859"/>
      <w:r w:rsidRPr="00C01C3C">
        <w:rPr>
          <w:rFonts w:ascii="黑体" w:eastAsia="黑体" w:hAnsi="宋体" w:cs="Times New Roman"/>
          <w:bCs/>
          <w:sz w:val="28"/>
          <w:szCs w:val="28"/>
        </w:rPr>
        <w:t>【例55】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数组第二大数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31"/>
      <w:bookmarkEnd w:id="232"/>
      <w:bookmarkEnd w:id="233"/>
      <w:bookmarkEnd w:id="23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是一个整型数组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secValue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是数组中第二大数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secondMax(self, nums):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maxValue = max(nums[0], nums[1])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secValue = min(nums[0], nums[1])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range(2, len(nums)):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nums[i] &gt; maxValue: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secValue = maxValue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maxValue = nums[i]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nums[i] &gt; secValue: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secValue = nums[i]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secValue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generator = [3,4,7,9]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", 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", solution.secondMax(generator))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35" w:name="_Toc10452807"/>
      <w:bookmarkStart w:id="236" w:name="_Toc17299478"/>
      <w:bookmarkStart w:id="237" w:name="_Toc17300552"/>
      <w:bookmarkStart w:id="238" w:name="_Toc17300860"/>
      <w:r w:rsidRPr="00C01C3C">
        <w:rPr>
          <w:rFonts w:ascii="黑体" w:eastAsia="黑体" w:hAnsi="宋体" w:cs="Times New Roman"/>
          <w:bCs/>
          <w:sz w:val="28"/>
          <w:szCs w:val="28"/>
        </w:rPr>
        <w:t>【例56】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二叉树叶子节点之和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35"/>
      <w:bookmarkEnd w:id="236"/>
      <w:bookmarkEnd w:id="237"/>
      <w:bookmarkEnd w:id="23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是二叉树的根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返回值是个整数，叶子节点之和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e</w:t>
      </w:r>
      <w:r w:rsidRPr="00C01C3C">
        <w:rPr>
          <w:rFonts w:ascii="Courier New" w:eastAsia="宋体" w:hAnsi="Courier New" w:cs="Courier New"/>
          <w:sz w:val="18"/>
          <w:szCs w:val="18"/>
        </w:rPr>
        <w:t>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e</w:t>
      </w:r>
      <w:r w:rsidRPr="00C01C3C">
        <w:rPr>
          <w:rFonts w:ascii="Courier New" w:eastAsia="宋体" w:hAnsi="Courier New" w:cs="Courier New"/>
          <w:sz w:val="18"/>
          <w:szCs w:val="18"/>
        </w:rPr>
        <w:t>lf.left, 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e</w:t>
      </w:r>
      <w:r w:rsidRPr="00C01C3C">
        <w:rPr>
          <w:rFonts w:ascii="Courier New" w:eastAsia="宋体" w:hAnsi="Courier New" w:cs="Courier New"/>
          <w:sz w:val="18"/>
          <w:szCs w:val="18"/>
        </w:rPr>
        <w:t>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leafSum(self,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self.dfs(root, 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sum(p)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dfs(self, root, p):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root.left is None and root.right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p.append(root.val)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self.dfs(root.left, 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self.dfs(root.right, 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 = TreeNode(1)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root.left = TreeNode(2)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root.right = TreeNode(3)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root.left.left = TreeNode(4)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</w:t>
      </w:r>
      <w:r w:rsidRPr="00C01C3C">
        <w:rPr>
          <w:rFonts w:ascii="Courier New" w:eastAsia="宋体" w:hAnsi="Courier New" w:cs="Courier New"/>
          <w:sz w:val="18"/>
          <w:szCs w:val="18"/>
        </w:rPr>
        <w:t>root.val,root.left.val,root.right.val,root.left.left.val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</w:t>
      </w:r>
      <w:r w:rsidRPr="00C01C3C">
        <w:rPr>
          <w:rFonts w:ascii="Courier New" w:eastAsia="宋体" w:hAnsi="Courier New" w:cs="Courier New"/>
          <w:sz w:val="18"/>
          <w:szCs w:val="18"/>
        </w:rPr>
        <w:t>leafSum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(root))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39" w:name="_Toc10452808"/>
      <w:bookmarkStart w:id="240" w:name="_Toc17299479"/>
      <w:bookmarkStart w:id="241" w:name="_Toc17300553"/>
      <w:bookmarkStart w:id="242" w:name="_Toc17300861"/>
      <w:r w:rsidRPr="00C01C3C">
        <w:rPr>
          <w:rFonts w:ascii="黑体" w:eastAsia="黑体" w:hAnsi="宋体" w:cs="Times New Roman"/>
          <w:bCs/>
          <w:sz w:val="28"/>
          <w:szCs w:val="28"/>
        </w:rPr>
        <w:t>【例57】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二叉树的某层节点之和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39"/>
      <w:bookmarkEnd w:id="240"/>
      <w:bookmarkEnd w:id="241"/>
      <w:bookmarkEnd w:id="24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是二叉树的根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level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是树的目标层的深度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返回值是一个整数，表示该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level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叶子节点之和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levelSum(self, root, level):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self.dfs(root, p, 1, level)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sum(p)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dfs(self, root, p, dep, level):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dep == level: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p.append(root.val)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self.dfs(root.left, p, dep+1, level)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self.dfs(root.right, p, dep+1, level)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 = 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 = 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 = 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root.left.left = TreeNode(4)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root.left.right = TreeNode(5)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root.right.left = TreeNode(6)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root.right.right = TreeNode(7)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root.left.right.right = TreeNode(8)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root.right.right.right = TreeNode(9)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depth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",root.val,root.left.val,root.right.val,root.left.left.val,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root.left.right.val,root.right.left.val,root.right.right.val,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root.left.right.right.val,root.right.right.right.val)</w:t>
      </w:r>
    </w:p>
    <w:p w:rsidR="00C01C3C" w:rsidRPr="00C01C3C" w:rsidRDefault="00C01C3C" w:rsidP="00C01C3C">
      <w:pPr>
        <w:ind w:firstLineChars="250" w:firstLine="45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depth= ", depth)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",solution.levelSum(root,depth))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43" w:name="_Toc10452809"/>
      <w:bookmarkStart w:id="244" w:name="_Toc17299480"/>
      <w:bookmarkStart w:id="245" w:name="_Toc17300554"/>
      <w:bookmarkStart w:id="246" w:name="_Toc17300862"/>
      <w:r w:rsidRPr="00C01C3C">
        <w:rPr>
          <w:rFonts w:ascii="黑体" w:eastAsia="黑体" w:hAnsi="宋体" w:cs="Times New Roman"/>
          <w:bCs/>
          <w:sz w:val="28"/>
          <w:szCs w:val="28"/>
        </w:rPr>
        <w:t>【例58】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判断尾数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43"/>
      <w:bookmarkEnd w:id="244"/>
      <w:bookmarkEnd w:id="245"/>
      <w:bookmarkEnd w:id="24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01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返回值是一个整数，代表最后一个词的长度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judgeTheLastNumber(self, 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str[-1]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range(-2, -len(str) - 1,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str[i]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-1 * ((i * -1 + 1) % 2) + 2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 * (len(str) % 2) + 2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str = "111110"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原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01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串为：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最后一个词长度是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solution.judgeTheLastNumber(str))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47" w:name="_Toc10452810"/>
      <w:bookmarkStart w:id="248" w:name="_Toc17299481"/>
      <w:bookmarkStart w:id="249" w:name="_Toc17300555"/>
      <w:bookmarkStart w:id="250" w:name="_Toc17300863"/>
      <w:r w:rsidRPr="00C01C3C">
        <w:rPr>
          <w:rFonts w:ascii="黑体" w:eastAsia="黑体" w:hAnsi="宋体" w:cs="Times New Roman"/>
          <w:bCs/>
          <w:sz w:val="28"/>
          <w:szCs w:val="28"/>
        </w:rPr>
        <w:t>【例59】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两个字符串是变位词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47"/>
      <w:bookmarkEnd w:id="248"/>
      <w:bookmarkEnd w:id="249"/>
      <w:bookmarkEnd w:id="25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s: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第一个字符串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t: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第二个字符串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True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或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anagram(self, s, 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set_s = [0] * 256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set_t = [0] * 256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range(0, 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set_s[ord(s[i])]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range(0, len(t)):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set_t[ord(t[i])]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range(0, 256):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set_s[i] != set_t[i]: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 = "abcd"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t = "dcba"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solution.anagram(s, 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s, 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51" w:name="_Toc10452811"/>
      <w:bookmarkStart w:id="252" w:name="_Toc17299482"/>
      <w:bookmarkStart w:id="253" w:name="_Toc17300556"/>
      <w:bookmarkStart w:id="254" w:name="_Toc17300864"/>
      <w:r w:rsidRPr="00C01C3C">
        <w:rPr>
          <w:rFonts w:ascii="黑体" w:eastAsia="黑体" w:hAnsi="宋体" w:cs="Times New Roman"/>
          <w:bCs/>
          <w:sz w:val="28"/>
          <w:szCs w:val="28"/>
        </w:rPr>
        <w:t>【例60】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最长单词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51"/>
      <w:bookmarkEnd w:id="252"/>
      <w:bookmarkEnd w:id="253"/>
      <w:bookmarkEnd w:id="25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dictionary: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longestWords(self, dictionary):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answer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maxLength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item in dictionary: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len(item) &gt; maxLength: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maxLength = len(item)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answer = [item]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elif len(item) == maxLength: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answer.append(item)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answer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dic = ["dog","google","facebook","internationalization","blabla"]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answer = solution.longestWords(dic)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dic)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answer)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55" w:name="_Toc10452812"/>
      <w:bookmarkStart w:id="256" w:name="_Toc17299483"/>
      <w:bookmarkStart w:id="257" w:name="_Toc17300557"/>
      <w:bookmarkStart w:id="258" w:name="_Toc17300865"/>
      <w:r w:rsidRPr="00C01C3C">
        <w:rPr>
          <w:rFonts w:ascii="黑体" w:eastAsia="黑体" w:hAnsi="宋体" w:cs="Times New Roman"/>
          <w:bCs/>
          <w:sz w:val="28"/>
          <w:szCs w:val="28"/>
        </w:rPr>
        <w:t>【例61】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机器人能否返回原点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55"/>
      <w:bookmarkEnd w:id="256"/>
      <w:bookmarkEnd w:id="257"/>
      <w:bookmarkEnd w:id="25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moves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返回布尔类型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judgeCircle(self, moves):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count_RL = count_UD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c in moves: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c == 'R':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    count_RL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c == 'L':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count_RL -=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c == 'U':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count_UD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c == 'D':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count_UD -=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count_RL == 0 and count_UD ==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moves="UD"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",moves)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",solution.judgeCircle(moves))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59" w:name="_Toc10452813"/>
      <w:bookmarkStart w:id="260" w:name="_Toc17299484"/>
      <w:bookmarkStart w:id="261" w:name="_Toc17300558"/>
      <w:bookmarkStart w:id="262" w:name="_Toc17300866"/>
      <w:r w:rsidRPr="00C01C3C">
        <w:rPr>
          <w:rFonts w:ascii="黑体" w:eastAsia="黑体" w:hAnsi="宋体" w:cs="Times New Roman"/>
          <w:bCs/>
          <w:sz w:val="28"/>
          <w:szCs w:val="28"/>
        </w:rPr>
        <w:t>【例62】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链表倒数第n个节点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59"/>
      <w:bookmarkEnd w:id="260"/>
      <w:bookmarkEnd w:id="261"/>
      <w:bookmarkEnd w:id="26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定义链表节点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ListNode(object):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self.next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head: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链表的第一个节点。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单链表的第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到最后一个节点。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nthToLast(self, head,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head is None or n &lt;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cur = head.next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cur is not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cur.pre = head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cur = cur.next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head = head.next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n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head = head.pre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head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l0 = ListNode(3)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l1 = ListNode(2)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l2 = ListNode(1)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l3 = ListNode(5)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l0.next = l1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l1.next = l2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l2.next = l3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solution.nthToLast(l0, 2).val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3-&gt;2-&gt;1-&gt;5-&gt;null,  n = 2")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63" w:name="_Toc10452814"/>
      <w:bookmarkStart w:id="264" w:name="_Toc17299485"/>
      <w:bookmarkStart w:id="265" w:name="_Toc17300559"/>
      <w:bookmarkStart w:id="266" w:name="_Toc17300867"/>
      <w:r w:rsidRPr="00C01C3C">
        <w:rPr>
          <w:rFonts w:ascii="黑体" w:eastAsia="黑体" w:hAnsi="宋体" w:cs="Times New Roman"/>
          <w:bCs/>
          <w:sz w:val="28"/>
          <w:szCs w:val="28"/>
        </w:rPr>
        <w:t>【例63】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链表求和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63"/>
      <w:bookmarkEnd w:id="264"/>
      <w:bookmarkEnd w:id="265"/>
      <w:bookmarkEnd w:id="26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定义链表节点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ListNode(object):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self.next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addLists(self, l1, l2) -&gt; list: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dummy = ListNode(None)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tail = dummy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carry = 0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l1 or l2 or carry: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num = 0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l1: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num += l1.val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l1 = l1.next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l2: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num += l2.val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l2 = l2.next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num += carry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digit, carry = num % 10, num //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node = ListNode(digit)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tail.next, tail = node, node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dummy.next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l0 = ListNode(7)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l1 = ListNode(1)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l2 = ListNode(6)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l0.next = l1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l1.next = l2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l3 = ListNode(5)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l4 = ListNode(9)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l5 = ListNode(2)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l3.next = l4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l4.next = l5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solution.addLists(l0, l3)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[ans.val, ans.next.val, ans.next.next.val]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7-&gt;1-&gt;6-&gt;null,  5-&gt;9-&gt;2-&gt;null")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2-&gt;1-&gt;9-&gt;null")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67" w:name="_Toc10452815"/>
      <w:bookmarkStart w:id="268" w:name="_Toc17299486"/>
      <w:bookmarkStart w:id="269" w:name="_Toc17300560"/>
      <w:bookmarkStart w:id="270" w:name="_Toc17300868"/>
      <w:r w:rsidRPr="00C01C3C">
        <w:rPr>
          <w:rFonts w:ascii="黑体" w:eastAsia="黑体" w:hAnsi="宋体" w:cs="Times New Roman"/>
          <w:bCs/>
          <w:sz w:val="28"/>
          <w:szCs w:val="28"/>
        </w:rPr>
        <w:t>【例64】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删除元素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67"/>
      <w:bookmarkEnd w:id="268"/>
      <w:bookmarkEnd w:id="269"/>
      <w:bookmarkEnd w:id="27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elem: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返回值：移除后的长度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removeElement(self, A, elem):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j = len(A)-1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range(len(A) - 1, 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A[i] == elem: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A[i], A[j] = A[j], A[i]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j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j+1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[0,4,4,0,0,2,4,4]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e = 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solution.removeElement(A, 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[0,4,4,0,0,2,4,4],  value = 4")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71" w:name="_Toc10452816"/>
      <w:bookmarkStart w:id="272" w:name="_Toc17299487"/>
      <w:bookmarkStart w:id="273" w:name="_Toc17300561"/>
      <w:bookmarkStart w:id="274" w:name="_Toc17300869"/>
      <w:r w:rsidRPr="00C01C3C">
        <w:rPr>
          <w:rFonts w:ascii="黑体" w:eastAsia="黑体" w:hAnsi="宋体" w:cs="Times New Roman"/>
          <w:bCs/>
          <w:sz w:val="28"/>
          <w:szCs w:val="28"/>
        </w:rPr>
        <w:t>【例65】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克隆二叉树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71"/>
      <w:bookmarkEnd w:id="272"/>
      <w:bookmarkEnd w:id="273"/>
      <w:bookmarkEnd w:id="27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树的节点结构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val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是节点值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{TreeNode} 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是二进制树的根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clone_root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是复制后新树的根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cloneTree(self,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clone_root = TreeNode(root.val)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clone_root.left = self.cloneTree(root.left)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clone_root.right = self.cloneTree(root.right)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clone_root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 = 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 = 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 = 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root.left.left = TreeNode(4)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root.left.right = TreeNode(5)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ind w:left="900" w:hangingChars="500" w:hanging="900"/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print</w:t>
      </w:r>
      <w:r w:rsidRPr="00C01C3C">
        <w:rPr>
          <w:rFonts w:ascii="Courier New" w:eastAsia="宋体" w:hAnsi="Courier New" w:cs="Courier New"/>
          <w:sz w:val="18"/>
          <w:szCs w:val="18"/>
        </w:rPr>
        <w:t>(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/>
          <w:sz w:val="18"/>
          <w:szCs w:val="18"/>
        </w:rPr>
        <w:t>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, root.val,root.left.val,root.right.val,root.left.left.val,root.left.right.val)</w:t>
      </w:r>
    </w:p>
    <w:p w:rsidR="00C01C3C" w:rsidRPr="00C01C3C" w:rsidRDefault="00C01C3C" w:rsidP="00C01C3C">
      <w:pPr>
        <w:ind w:left="450" w:hangingChars="250" w:hanging="450"/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",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solution.cloneTree(root).val,solution.cloneTree(root).left.val,solution.cloneTree(root).right.val,solution.cloneTree(root).left.left.val,solution.cloneTree(root).left.right.val)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75" w:name="_Toc10452817"/>
      <w:bookmarkStart w:id="276" w:name="_Toc17299488"/>
      <w:bookmarkStart w:id="277" w:name="_Toc17300562"/>
      <w:bookmarkStart w:id="278" w:name="_Toc17300870"/>
      <w:r w:rsidRPr="00C01C3C">
        <w:rPr>
          <w:rFonts w:ascii="黑体" w:eastAsia="黑体" w:hAnsi="宋体" w:cs="Times New Roman"/>
          <w:bCs/>
          <w:sz w:val="28"/>
          <w:szCs w:val="28"/>
        </w:rPr>
        <w:t>【例66】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合并两个排序链表 </w:t>
      </w:r>
      <w:bookmarkEnd w:id="275"/>
      <w:bookmarkEnd w:id="276"/>
      <w:bookmarkEnd w:id="277"/>
      <w:bookmarkEnd w:id="27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定义链表节点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ListNode(object):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self.next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l1: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链表头结节点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l2: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链表头节点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链表头节点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mergeTwoLists(self, l1, l2):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dummy = ListNode(0)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tmp = dummy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while l1 != None and l2 !=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l1.val &lt; l2.val: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tmp.next = l1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l1 = l1.next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tmp.next = l2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l2 = l2.next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tmp = tmp.next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l1 !=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tmp.next = l1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tmp.next = l2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dummy.next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l0 = ListNode(1)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l1 = ListNode(3)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l2 = ListNode(8)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l0.next = l1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l1.next = l2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l5 = ListNode(2)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l6 = ListNode(4)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l5.next = l6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solution.mergeTwoLists(l0, l5)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[ans.val, ans.next.val, ans.next.next.val,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ans.next.next.next.val, ans.next.next.next.next.val]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list1 = 1-&gt;3-&gt;8-&gt;null,  list2 = 2-&gt;4-&gt;null")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1-&gt;2-&gt;3-&gt;4-&gt;8-&gt;null")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79" w:name="_Toc10452818"/>
      <w:bookmarkStart w:id="280" w:name="_Toc17299489"/>
      <w:bookmarkStart w:id="281" w:name="_Toc17300563"/>
      <w:bookmarkStart w:id="282" w:name="_Toc17300871"/>
      <w:r w:rsidRPr="00C01C3C">
        <w:rPr>
          <w:rFonts w:ascii="黑体" w:eastAsia="黑体" w:hAnsi="宋体" w:cs="Times New Roman"/>
          <w:bCs/>
          <w:sz w:val="28"/>
          <w:szCs w:val="28"/>
        </w:rPr>
        <w:t>【例67】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反转整数 </w:t>
      </w:r>
      <w:bookmarkEnd w:id="279"/>
      <w:bookmarkEnd w:id="280"/>
      <w:bookmarkEnd w:id="281"/>
      <w:bookmarkEnd w:id="28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是一个整型数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reverse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是反转的整数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reverseInteger(self,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neg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&lt;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neg, n = -1, -n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reverse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while n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reverse = reverse * 10 + n %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 = n //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reverse = reverse * neg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reverse &lt; -(1 &lt;&lt; 31) or reverse &gt; (1 &lt;&lt; 31) - 1: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reverse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generator=1234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</w:t>
      </w:r>
      <w:r w:rsidRPr="00C01C3C">
        <w:rPr>
          <w:rFonts w:ascii="Courier New" w:eastAsia="宋体" w:hAnsi="Courier New" w:cs="Courier New"/>
          <w:sz w:val="18"/>
          <w:szCs w:val="18"/>
        </w:rPr>
        <w:t>generator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reverseInteger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</w:t>
      </w:r>
      <w:r w:rsidRPr="00C01C3C">
        <w:rPr>
          <w:rFonts w:ascii="Courier New" w:eastAsia="宋体" w:hAnsi="Courier New" w:cs="Courier New"/>
          <w:sz w:val="18"/>
          <w:szCs w:val="18"/>
        </w:rPr>
        <w:t>generator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83" w:name="_Toc10452819"/>
      <w:bookmarkStart w:id="284" w:name="_Toc17299490"/>
      <w:bookmarkStart w:id="285" w:name="_Toc17300564"/>
      <w:bookmarkStart w:id="286" w:name="_Toc17300872"/>
      <w:r w:rsidRPr="00C01C3C">
        <w:rPr>
          <w:rFonts w:ascii="黑体" w:eastAsia="黑体" w:hAnsi="宋体" w:cs="Times New Roman"/>
          <w:bCs/>
          <w:sz w:val="28"/>
          <w:szCs w:val="28"/>
        </w:rPr>
        <w:t>【例68】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报数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83"/>
      <w:bookmarkEnd w:id="284"/>
      <w:bookmarkEnd w:id="285"/>
      <w:bookmarkEnd w:id="28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是一个正整数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string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所表示的报数序列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countAndSay(self,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string = '1'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 - 1):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 = string[0]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count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 = ''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ch in string: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a == ch: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count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 += str(count) +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 = ch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count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 += str(count) +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string = 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 = string[0]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string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generator=5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</w:t>
      </w:r>
      <w:r w:rsidRPr="00C01C3C">
        <w:rPr>
          <w:rFonts w:ascii="Courier New" w:eastAsia="宋体" w:hAnsi="Courier New" w:cs="Courier New"/>
          <w:sz w:val="18"/>
          <w:szCs w:val="18"/>
        </w:rPr>
        <w:t>generator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</w:t>
      </w:r>
      <w:r w:rsidRPr="00C01C3C">
        <w:rPr>
          <w:rFonts w:ascii="Courier New" w:eastAsia="宋体" w:hAnsi="Courier New" w:cs="Courier New"/>
          <w:sz w:val="18"/>
          <w:szCs w:val="18"/>
        </w:rPr>
        <w:t>countAndSay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</w:t>
      </w:r>
      <w:r w:rsidRPr="00C01C3C">
        <w:rPr>
          <w:rFonts w:ascii="Courier New" w:eastAsia="宋体" w:hAnsi="Courier New" w:cs="Courier New"/>
          <w:sz w:val="18"/>
          <w:szCs w:val="18"/>
        </w:rPr>
        <w:t>generator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87" w:name="_Toc10452820"/>
      <w:bookmarkStart w:id="288" w:name="_Toc17299491"/>
      <w:bookmarkStart w:id="289" w:name="_Toc17300565"/>
      <w:bookmarkStart w:id="290" w:name="_Toc17300873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【例69】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完全二叉树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87"/>
      <w:bookmarkEnd w:id="288"/>
      <w:bookmarkEnd w:id="289"/>
      <w:bookmarkEnd w:id="29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是二叉树的根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返回值是个布尔值，当完全二叉树时返回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，否则返回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self.right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isComplete(self,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queue = [root]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index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index &lt; len(queue):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queue[index] is not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queue.append(queue[index].left)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queue.append(queue[index].right)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index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queue[-1]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queue.pop()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q in queue: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q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 = 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 = 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 = 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root.left.left = TreeNode(4)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", root.val,root.left.val,root.right.val,root.left.left.val)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", solution.</w:t>
      </w:r>
      <w:r w:rsidRPr="00C01C3C">
        <w:rPr>
          <w:rFonts w:ascii="Courier New" w:eastAsia="宋体" w:hAnsi="Courier New" w:cs="Courier New"/>
          <w:sz w:val="18"/>
          <w:szCs w:val="18"/>
        </w:rPr>
        <w:t>isComplete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91" w:name="_Toc10452821"/>
      <w:bookmarkStart w:id="292" w:name="_Toc17299492"/>
      <w:bookmarkStart w:id="293" w:name="_Toc17300566"/>
      <w:bookmarkStart w:id="294" w:name="_Toc17300874"/>
      <w:r w:rsidRPr="00C01C3C">
        <w:rPr>
          <w:rFonts w:ascii="黑体" w:eastAsia="黑体" w:hAnsi="宋体" w:cs="Times New Roman"/>
          <w:bCs/>
          <w:sz w:val="28"/>
          <w:szCs w:val="28"/>
        </w:rPr>
        <w:t>【例70】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对称二叉树 </w:t>
      </w:r>
      <w:bookmarkEnd w:id="291"/>
      <w:bookmarkEnd w:id="292"/>
      <w:bookmarkEnd w:id="293"/>
      <w:bookmarkEnd w:id="29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是二叉树的的根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返回值是个布尔值，是对称二叉树时返回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，否则返回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self.right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help(self, p, q):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p == None and q == None: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p and q and p.val == q.val: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self.help(p.right, q.left) and self.help(p.left, q.right)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isSymmetric(self,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self.help(root.left, root.right)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 = TreeNode(1)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root.left = TreeNode(2)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root.right = TreeNode(2)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root.right.right = TreeNode(3)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root.right.left = TreeNode(4)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root.left.right = TreeNode(4)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root.left.left = TreeNode(3)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firstLine="360"/>
        <w:rPr>
          <w:rFonts w:ascii="Calibri" w:eastAsia="宋体" w:hAnsi="Calibri" w:cs="Times New Roman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",</w:t>
      </w:r>
      <w:r w:rsidRPr="00C01C3C">
        <w:rPr>
          <w:rFonts w:ascii="Calibri" w:eastAsia="宋体" w:hAnsi="Calibri" w:cs="Times New Roman"/>
        </w:rPr>
        <w:t xml:space="preserve"> </w:t>
      </w:r>
    </w:p>
    <w:p w:rsidR="00C01C3C" w:rsidRPr="00C01C3C" w:rsidRDefault="00C01C3C" w:rsidP="00C01C3C">
      <w:pPr>
        <w:ind w:leftChars="150" w:left="315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root.val,root.left.val,root.right.val,root.left.left.val,root.left.right. val,root.right.left.val, root.right.right.val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", solution.</w:t>
      </w:r>
      <w:r w:rsidRPr="00C01C3C">
        <w:rPr>
          <w:rFonts w:ascii="Courier New" w:eastAsia="宋体" w:hAnsi="Courier New" w:cs="Courier New"/>
          <w:sz w:val="18"/>
          <w:szCs w:val="18"/>
        </w:rPr>
        <w:t>isSymmetric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95" w:name="_Toc10452822"/>
      <w:bookmarkStart w:id="296" w:name="_Toc17299493"/>
      <w:bookmarkStart w:id="297" w:name="_Toc17300567"/>
      <w:bookmarkStart w:id="298" w:name="_Toc17300875"/>
      <w:r w:rsidRPr="00C01C3C">
        <w:rPr>
          <w:rFonts w:ascii="黑体" w:eastAsia="黑体" w:hAnsi="宋体" w:cs="Times New Roman"/>
          <w:bCs/>
          <w:sz w:val="28"/>
          <w:szCs w:val="28"/>
        </w:rPr>
        <w:t>【例71】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扭转后等价的二叉树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95"/>
      <w:bookmarkEnd w:id="296"/>
      <w:bookmarkEnd w:id="297"/>
      <w:bookmarkEnd w:id="29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、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是二叉树的根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返回值是个布尔值，当它们等价时返回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，否则返回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self.right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isTweakedIdentical(self,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if a == None and b == None: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a and b and a.val == b.val: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self.isTweakedIdentical(a.left, b.left) and \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self.isTweakedIdentical(a.right, b.right) or \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self.isTweakedIdentical(a.left, b.right) and \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self.isTweakedIdentical(a.right, b.left)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 = TreeNode(1)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root.left = TreeNode(2)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root.right = TreeNode(3)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root.left.left = TreeNode(4)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root1 = TreeNode(1)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root1.right = TreeNode(2)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root1.left = TreeNode(3)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root1.right.right = TreeNode(4)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leftChars="150" w:left="315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", root.val,root.left.val,root.right.val,root.left.left.val," , ",root1.val,root1.left.val,root1.right.val,root1.right.right.val)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", </w:t>
      </w:r>
      <w:r w:rsidRPr="00C01C3C">
        <w:rPr>
          <w:rFonts w:ascii="Courier New" w:eastAsia="宋体" w:hAnsi="Courier New" w:cs="Courier New"/>
          <w:sz w:val="18"/>
          <w:szCs w:val="18"/>
        </w:rPr>
        <w:t>solution.isTweakedIdentical(root,root1)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299" w:name="_Toc10452823"/>
      <w:bookmarkStart w:id="300" w:name="_Toc17299494"/>
      <w:bookmarkStart w:id="301" w:name="_Toc17300568"/>
      <w:bookmarkStart w:id="302" w:name="_Toc17300876"/>
      <w:r w:rsidRPr="00C01C3C">
        <w:rPr>
          <w:rFonts w:ascii="黑体" w:eastAsia="黑体" w:hAnsi="宋体" w:cs="Times New Roman"/>
          <w:bCs/>
          <w:sz w:val="28"/>
          <w:szCs w:val="28"/>
        </w:rPr>
        <w:t>【例72】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岛屿的个数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299"/>
      <w:bookmarkEnd w:id="300"/>
      <w:bookmarkEnd w:id="301"/>
      <w:bookmarkEnd w:id="30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from collections import deque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grid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0</w:t>
      </w:r>
      <w:r w:rsidRPr="00C01C3C">
        <w:rPr>
          <w:rFonts w:ascii="Courier New" w:eastAsia="宋体" w:hAnsi="Courier New" w:cs="Courier New"/>
          <w:sz w:val="18"/>
          <w:szCs w:val="18"/>
        </w:rPr>
        <w:t>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矩阵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islands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是岛屿的个数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numIslands(self, grid):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grid or not grid[0]: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islands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range(len(grid)):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range(len(grid[0])):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grid[i][j]: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self.bfs(grid, i, j)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islands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islands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bfs(self, grid, x, 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queue = deque([(x, y)])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grid[x][y]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queue: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x, y = queue.popleft()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delta_x, delta_y in [(1, 0), (0, -1), (-1, 0), (0, 1)]: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next_x = x + delta_x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next_y = y + delta_y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not self.is_valid(grid, next_x, next_y):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queue.append((next_x, next_y))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grid[next_x][next_y]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is_valid(self, grid, x, 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n, m = len(grid), len(grid[0])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0 &lt;= x &lt; n and 0 &lt;= y &lt; m and grid[x][y]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generator= [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</w:t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  <w:t>[1,1,0,0,0],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</w:t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  <w:t>[0,1,0,0,1],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</w:t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  <w:t>[0,0,0,1,1],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</w:t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  <w:t>[0,0,0,0,0],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</w:t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</w:r>
      <w:r w:rsidRPr="00C01C3C">
        <w:rPr>
          <w:rFonts w:ascii="Courier New" w:eastAsia="宋体" w:hAnsi="Courier New" w:cs="Courier New"/>
          <w:sz w:val="18"/>
          <w:szCs w:val="18"/>
        </w:rPr>
        <w:tab/>
        <w:t>[0,0,0,0,1]</w:t>
      </w:r>
    </w:p>
    <w:p w:rsidR="00C01C3C" w:rsidRPr="00C01C3C" w:rsidRDefault="00C01C3C" w:rsidP="00C01C3C">
      <w:pPr>
        <w:ind w:left="1260" w:firstLine="42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</w:t>
      </w:r>
      <w:r w:rsidRPr="00C01C3C">
        <w:rPr>
          <w:rFonts w:ascii="Courier New" w:eastAsia="宋体" w:hAnsi="Courier New" w:cs="Courier New"/>
          <w:sz w:val="18"/>
          <w:szCs w:val="18"/>
        </w:rPr>
        <w:t>generator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</w:t>
      </w:r>
      <w:r w:rsidRPr="00C01C3C">
        <w:rPr>
          <w:rFonts w:ascii="Courier New" w:eastAsia="宋体" w:hAnsi="Courier New" w:cs="Courier New"/>
          <w:sz w:val="18"/>
          <w:szCs w:val="18"/>
        </w:rPr>
        <w:t>numIslands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</w:t>
      </w:r>
      <w:r w:rsidRPr="00C01C3C">
        <w:rPr>
          <w:rFonts w:ascii="Courier New" w:eastAsia="宋体" w:hAnsi="Courier New" w:cs="Courier New"/>
          <w:sz w:val="18"/>
          <w:szCs w:val="18"/>
        </w:rPr>
        <w:t>generator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03" w:name="_Toc10452824"/>
      <w:bookmarkStart w:id="304" w:name="_Toc17299495"/>
      <w:bookmarkStart w:id="305" w:name="_Toc17300569"/>
      <w:bookmarkStart w:id="306" w:name="_Toc17300877"/>
      <w:r w:rsidRPr="00C01C3C">
        <w:rPr>
          <w:rFonts w:ascii="黑体" w:eastAsia="黑体" w:hAnsi="宋体" w:cs="Times New Roman"/>
          <w:bCs/>
          <w:sz w:val="28"/>
          <w:szCs w:val="28"/>
        </w:rPr>
        <w:t>【例73】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判断是否为平方数之和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03"/>
      <w:bookmarkEnd w:id="304"/>
      <w:bookmarkEnd w:id="305"/>
      <w:bookmarkEnd w:id="30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import math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checkSumOfSquareNumbers(self,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write your code here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num &lt;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reversed(range(0, int(math.sqrt(num)) + 1)):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i * i == num: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j = num - i *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k = int(math.sqrt(j))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k * k == j: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ab/>
        <w:t>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ab/>
        <w:t>num=5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",solution.checkSumOfSquareNumbers(num))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07" w:name="_Toc10452825"/>
      <w:bookmarkStart w:id="308" w:name="_Toc17299496"/>
      <w:bookmarkStart w:id="309" w:name="_Toc17300570"/>
      <w:bookmarkStart w:id="310" w:name="_Toc17300878"/>
      <w:r w:rsidRPr="00C01C3C">
        <w:rPr>
          <w:rFonts w:ascii="黑体" w:eastAsia="黑体" w:hAnsi="宋体" w:cs="Times New Roman"/>
          <w:bCs/>
          <w:sz w:val="28"/>
          <w:szCs w:val="28"/>
        </w:rPr>
        <w:t>【例7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4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】滑动窗口内数的和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07"/>
      <w:bookmarkEnd w:id="308"/>
      <w:bookmarkEnd w:id="309"/>
      <w:bookmarkEnd w:id="31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是滑动窗口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返回每个窗口的数字和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winSum(self, nums,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&lt; k or k &lt;=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sums = [0] * (n - k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sums[0] += nums[i];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 - k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sums[i] = sums[i - 1] - nums[i - 1] + nums[i + k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sums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inputnum=[1,2,7,8,5]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k=3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输入窗口：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输出数组：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",solution.winSum(inputnum,k))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4.运行结果</w:t>
      </w:r>
    </w:p>
    <w:p w:rsidR="00C01C3C" w:rsidRPr="00C01C3C" w:rsidRDefault="00C01C3C" w:rsidP="00C01C3C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C01C3C">
        <w:rPr>
          <w:rFonts w:ascii="Courier New" w:eastAsia="宋体" w:hAnsi="Courier New" w:cs="Courier New" w:hint="eastAsia"/>
          <w:color w:val="000000"/>
          <w:kern w:val="0"/>
          <w:szCs w:val="21"/>
        </w:rPr>
        <w:t>输入数组：</w:t>
      </w:r>
      <w:r w:rsidRPr="00C01C3C">
        <w:rPr>
          <w:rFonts w:ascii="Courier New" w:eastAsia="宋体" w:hAnsi="Courier New" w:cs="Courier New" w:hint="eastAsia"/>
          <w:color w:val="000000"/>
          <w:kern w:val="0"/>
          <w:szCs w:val="21"/>
        </w:rPr>
        <w:t>[1, 2, 7, 8, 5]</w:t>
      </w:r>
    </w:p>
    <w:p w:rsidR="00C01C3C" w:rsidRPr="00C01C3C" w:rsidRDefault="00C01C3C" w:rsidP="00C01C3C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C01C3C">
        <w:rPr>
          <w:rFonts w:ascii="Courier New" w:eastAsia="宋体" w:hAnsi="Courier New" w:cs="Courier New" w:hint="eastAsia"/>
          <w:color w:val="000000"/>
          <w:kern w:val="0"/>
          <w:szCs w:val="21"/>
        </w:rPr>
        <w:t>输入窗口：</w:t>
      </w:r>
      <w:r w:rsidRPr="00C01C3C">
        <w:rPr>
          <w:rFonts w:ascii="Courier New" w:eastAsia="宋体" w:hAnsi="Courier New" w:cs="Courier New" w:hint="eastAsia"/>
          <w:color w:val="000000"/>
          <w:kern w:val="0"/>
          <w:szCs w:val="21"/>
        </w:rPr>
        <w:t>3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ourier New" w:eastAsia="宋体" w:hAnsi="Courier New" w:cs="Courier New" w:hint="eastAsia"/>
          <w:color w:val="000000"/>
          <w:kern w:val="0"/>
          <w:szCs w:val="21"/>
        </w:rPr>
        <w:t>输出数组：</w:t>
      </w:r>
      <w:r w:rsidRPr="00C01C3C">
        <w:rPr>
          <w:rFonts w:ascii="Courier New" w:eastAsia="宋体" w:hAnsi="Courier New" w:cs="Courier New" w:hint="eastAsia"/>
          <w:color w:val="000000"/>
          <w:kern w:val="0"/>
          <w:szCs w:val="21"/>
        </w:rPr>
        <w:t>[10, 17, 20]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11" w:name="_Toc10452826"/>
      <w:bookmarkStart w:id="312" w:name="_Toc17299497"/>
      <w:bookmarkStart w:id="313" w:name="_Toc17300571"/>
      <w:bookmarkStart w:id="314" w:name="_Toc17300879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【例75】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棒球游戏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Start w:id="315" w:name="_Toc10452827"/>
      <w:bookmarkStart w:id="316" w:name="_Toc17299498"/>
      <w:bookmarkStart w:id="317" w:name="_Toc17300572"/>
      <w:bookmarkStart w:id="318" w:name="_Toc17300880"/>
      <w:bookmarkEnd w:id="311"/>
      <w:bookmarkEnd w:id="312"/>
      <w:bookmarkEnd w:id="313"/>
      <w:bookmarkEnd w:id="314"/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r w:rsidRPr="00C01C3C">
        <w:rPr>
          <w:rFonts w:ascii="黑体" w:eastAsia="黑体" w:hAnsi="宋体" w:cs="Times New Roman"/>
          <w:bCs/>
          <w:sz w:val="28"/>
          <w:szCs w:val="28"/>
        </w:rPr>
        <w:t>【例76】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硬币摆放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15"/>
      <w:bookmarkEnd w:id="316"/>
      <w:bookmarkEnd w:id="317"/>
      <w:bookmarkEnd w:id="31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import math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n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 n = (1 + x) * x / 2,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求得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x = (-1 + sqrt(8 * n + 1)) / 2,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对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x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取整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arrangeCoins(self, n):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math.floor((-1 + math.sqrt(1 + 8*n)) / 2)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 = 10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",solution.arrangeCoins(n))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19" w:name="_Toc10452828"/>
      <w:bookmarkStart w:id="320" w:name="_Toc17299499"/>
      <w:bookmarkStart w:id="321" w:name="_Toc17300573"/>
      <w:bookmarkStart w:id="322" w:name="_Toc17300881"/>
      <w:r w:rsidRPr="00C01C3C">
        <w:rPr>
          <w:rFonts w:ascii="黑体" w:eastAsia="黑体" w:hAnsi="宋体" w:cs="Times New Roman"/>
          <w:bCs/>
          <w:sz w:val="28"/>
          <w:szCs w:val="28"/>
        </w:rPr>
        <w:t>【例77】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字母大小写转换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19"/>
      <w:bookmarkEnd w:id="320"/>
      <w:bookmarkEnd w:id="321"/>
      <w:bookmarkEnd w:id="32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letterCasePermutation(self, 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返回字符串列表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利用二进制对应字符串。其中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0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表示大小写不变，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1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表示改变大小写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res = []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indices = []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indices = [i for i,_ in enumerate(S) if S[i].isalpha()]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range(0, pow(2,len(indices))):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i==0: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res.append(S)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j=i;bpos=0;nsl=list(S)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while j&gt;0: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ci2c = indices[bpos]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if j&amp;1 and S[ci2c].islower():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    nsl[ci2c]=S[ci2c].upper()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elif j&amp;1 and S[ci2c].isupper():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    nsl[ci2c]=S[ci2c].lower()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        bpos+=1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j = j &gt;&gt;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res.append("".join(nsl))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 = "a1b2"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",solution.letterCasePermutation(S))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23" w:name="_Toc10452829"/>
      <w:bookmarkStart w:id="324" w:name="_Toc17299500"/>
      <w:bookmarkStart w:id="325" w:name="_Toc17300574"/>
      <w:bookmarkStart w:id="326" w:name="_Toc17300882"/>
      <w:r w:rsidRPr="00C01C3C">
        <w:rPr>
          <w:rFonts w:ascii="黑体" w:eastAsia="黑体" w:hAnsi="宋体" w:cs="Times New Roman"/>
          <w:bCs/>
          <w:sz w:val="28"/>
          <w:szCs w:val="28"/>
        </w:rPr>
        <w:t>【例78】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二进制表示中质数个计算置位 </w:t>
      </w:r>
      <w:bookmarkEnd w:id="323"/>
      <w:bookmarkEnd w:id="324"/>
      <w:bookmarkEnd w:id="325"/>
      <w:bookmarkEnd w:id="32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countPrimeSetBits(self, L, R):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 "L, R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在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[1, 10^6]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范围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可能的质数为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2, 3, 5, 7, 11, 13, 17, 19.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统计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1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的个数在进行质数判定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,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因为二进制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1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的个数不会超过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20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个，枚举质数即可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k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n in range(L, R + 1):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bin(n).count('1') in [2, 3, 5, 7, 11, 13, 17, 19]: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k = k + 1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k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L=6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R=10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[",L,R,"]")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",solution.countPrimeSetBits(L,R))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27" w:name="_Toc10452830"/>
      <w:bookmarkStart w:id="328" w:name="_Toc17299501"/>
      <w:bookmarkStart w:id="329" w:name="_Toc17300575"/>
      <w:bookmarkStart w:id="330" w:name="_Toc17300883"/>
      <w:r w:rsidRPr="00C01C3C">
        <w:rPr>
          <w:rFonts w:ascii="黑体" w:eastAsia="黑体" w:hAnsi="宋体" w:cs="Times New Roman"/>
          <w:bCs/>
          <w:sz w:val="28"/>
          <w:szCs w:val="28"/>
        </w:rPr>
        <w:t>【例79】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最少费用的爬台阶方法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27"/>
      <w:bookmarkEnd w:id="328"/>
      <w:bookmarkEnd w:id="329"/>
      <w:bookmarkEnd w:id="33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cost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返回最小费用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状态转移方程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dp[i] = min(dp[i-1] + cost[i-1],dp[i-2] + cost[i-2])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minCostClimbingStairs(self, cost):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a, b = 0,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for i in range(2, len(cost) + 1):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 = min(a + cost[i - 2], b + cost[i - 1])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a, b = b, c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b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",cost)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",solution.minCostClimbingStairs(cost))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31" w:name="_Toc10452831"/>
      <w:bookmarkStart w:id="332" w:name="_Toc17299502"/>
      <w:bookmarkStart w:id="333" w:name="_Toc17300576"/>
      <w:bookmarkStart w:id="334" w:name="_Toc17300884"/>
      <w:r w:rsidRPr="00C01C3C">
        <w:rPr>
          <w:rFonts w:ascii="黑体" w:eastAsia="黑体" w:hAnsi="宋体" w:cs="Times New Roman"/>
          <w:bCs/>
          <w:sz w:val="28"/>
          <w:szCs w:val="28"/>
        </w:rPr>
        <w:t>【例80】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中心索引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31"/>
      <w:bookmarkEnd w:id="332"/>
      <w:bookmarkEnd w:id="333"/>
      <w:bookmarkEnd w:id="33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pivotIndex(self, nums):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left, right = 0, sum(nums)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index, num in enumerate(nums):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right -= num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left == right: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index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left += num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-1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words=[1,7,3,6,5,6]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print(solution.pivotIndex(words))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35" w:name="_Toc10452832"/>
      <w:bookmarkStart w:id="336" w:name="_Toc17299503"/>
      <w:bookmarkStart w:id="337" w:name="_Toc17300577"/>
      <w:bookmarkStart w:id="338" w:name="_Toc17300885"/>
      <w:r w:rsidRPr="00C01C3C">
        <w:rPr>
          <w:rFonts w:ascii="黑体" w:eastAsia="黑体" w:hAnsi="宋体" w:cs="Times New Roman"/>
          <w:bCs/>
          <w:sz w:val="28"/>
          <w:szCs w:val="28"/>
        </w:rPr>
        <w:t>【例81】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词典中最长的单词 </w:t>
      </w:r>
      <w:bookmarkEnd w:id="335"/>
      <w:bookmarkEnd w:id="336"/>
      <w:bookmarkEnd w:id="337"/>
      <w:bookmarkEnd w:id="33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longestWord(self, words):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words.sort()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words.sort(key=len, reverse=True)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res = []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word in words: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temp = word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i in range(len(temp)):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temp[:len(temp) - i] in words: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if i == len(temp) - 1: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            return temp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break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''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words=["w","wo","wor","worl", "world"]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输入字典为：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",words)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输出单词为：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",solution.longestWord(words))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39" w:name="_Toc10452833"/>
      <w:bookmarkStart w:id="340" w:name="_Toc17299504"/>
      <w:bookmarkStart w:id="341" w:name="_Toc17300578"/>
      <w:bookmarkStart w:id="342" w:name="_Toc17300886"/>
      <w:r w:rsidRPr="00C01C3C">
        <w:rPr>
          <w:rFonts w:ascii="黑体" w:eastAsia="黑体" w:hAnsi="宋体" w:cs="Times New Roman"/>
          <w:bCs/>
          <w:sz w:val="28"/>
          <w:szCs w:val="28"/>
        </w:rPr>
        <w:t>【例82】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重复字符串匹配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39"/>
      <w:bookmarkEnd w:id="340"/>
      <w:bookmarkEnd w:id="341"/>
      <w:bookmarkEnd w:id="34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A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B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repeatedStringMatch(self, A, B):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 = ""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range(int(len(B)/len(A) + 3)):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B in C: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i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 += A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-1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A = "abcd"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B = "cdabcdab"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输入字符串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A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",A)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输入字符串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B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",B)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需要重复次数：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",solution.repeatedStringMatch(A,B))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43" w:name="_Toc10452834"/>
      <w:bookmarkStart w:id="344" w:name="_Toc17299505"/>
      <w:bookmarkStart w:id="345" w:name="_Toc17300579"/>
      <w:bookmarkStart w:id="346" w:name="_Toc17300887"/>
      <w:r w:rsidRPr="00C01C3C">
        <w:rPr>
          <w:rFonts w:ascii="黑体" w:eastAsia="黑体" w:hAnsi="宋体" w:cs="Times New Roman"/>
          <w:bCs/>
          <w:sz w:val="28"/>
          <w:szCs w:val="28"/>
        </w:rPr>
        <w:t>【例83】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不下降数组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43"/>
      <w:bookmarkEnd w:id="344"/>
      <w:bookmarkEnd w:id="345"/>
      <w:bookmarkEnd w:id="34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nums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返回布尔类型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checkPossibility(self, nums):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count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for i in range(1, len(nums)):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nums[i] &lt; nums[i - 1]: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count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i &gt;= 2 and nums[i] &lt; nums[i - 2]: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nums[i] = nums[i - 1]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nums[i - 1] = nums[i]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count &lt;=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nums=[4,2,3]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",nums)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",solution.checkPossibility(nums))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47" w:name="_Toc10452835"/>
      <w:bookmarkStart w:id="348" w:name="_Toc17299506"/>
      <w:bookmarkStart w:id="349" w:name="_Toc17300580"/>
      <w:bookmarkStart w:id="350" w:name="_Toc17300888"/>
      <w:r w:rsidRPr="00C01C3C">
        <w:rPr>
          <w:rFonts w:ascii="黑体" w:eastAsia="黑体" w:hAnsi="宋体" w:cs="Times New Roman"/>
          <w:bCs/>
          <w:sz w:val="28"/>
          <w:szCs w:val="28"/>
        </w:rPr>
        <w:t>【例84】最大的回文乘积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47"/>
      <w:bookmarkEnd w:id="348"/>
      <w:bookmarkEnd w:id="349"/>
      <w:bookmarkEnd w:id="35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largestPalindrome(self,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n==1: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9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n ==7: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877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n== 8: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475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maxNum,minNum = 10**n - 1, 10**(n-1)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range(maxNum, minNum,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candidate  = str(i)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candidate  = candidate  + candidate [::-1]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candidate  = int(candidate)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j = maxNum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j*j &gt; candidate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candidate  % j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return candidate  % 1337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",s.largestPalindrome(n))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51" w:name="_Toc10452836"/>
      <w:bookmarkStart w:id="352" w:name="_Toc17299507"/>
      <w:bookmarkStart w:id="353" w:name="_Toc17300581"/>
      <w:bookmarkStart w:id="354" w:name="_Toc17300889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【例85】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补数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51"/>
      <w:bookmarkEnd w:id="352"/>
      <w:bookmarkEnd w:id="353"/>
      <w:bookmarkEnd w:id="35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findComplement(self,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num ^ ((1&lt;&lt;num.bit_length())-1)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",s.findComplement(n))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55" w:name="_Toc10452837"/>
      <w:bookmarkStart w:id="356" w:name="_Toc17299508"/>
      <w:bookmarkStart w:id="357" w:name="_Toc17300582"/>
      <w:bookmarkStart w:id="358" w:name="_Toc17300890"/>
      <w:r w:rsidRPr="00C01C3C">
        <w:rPr>
          <w:rFonts w:ascii="黑体" w:eastAsia="黑体" w:hAnsi="宋体" w:cs="Times New Roman"/>
          <w:bCs/>
          <w:sz w:val="28"/>
          <w:szCs w:val="28"/>
        </w:rPr>
        <w:t>【例86】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加热器 </w:t>
      </w:r>
      <w:bookmarkEnd w:id="355"/>
      <w:bookmarkEnd w:id="356"/>
      <w:bookmarkEnd w:id="357"/>
      <w:bookmarkEnd w:id="35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houses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heaters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findRadius(self, houses, heaters):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heaters.sort()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house in houses: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ans=max(ans,self.closestHeater(house,heaters))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closestHeater(self,house,heaters):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end = len(heaters)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start + 1 &lt; 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 = start + (end - start) //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heaters[m] == house: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heaters[m] &lt; house: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 = 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end = 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min(abs(house - heaters[start]), abs(heaters[end] - house))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[1,2,3]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m = [2]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输入房间位置为：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输入加热器位置：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输出加热半径为：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",s.findRadius(n,m))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59" w:name="_Toc17299509"/>
      <w:bookmarkStart w:id="360" w:name="_Toc17300583"/>
      <w:bookmarkStart w:id="361" w:name="_Toc17300891"/>
      <w:r w:rsidRPr="00C01C3C">
        <w:rPr>
          <w:rFonts w:ascii="黑体" w:eastAsia="黑体" w:hAnsi="宋体" w:cs="Times New Roman"/>
          <w:bCs/>
          <w:sz w:val="28"/>
          <w:szCs w:val="28"/>
        </w:rPr>
        <w:t>【例87】将火柴摆放成正方形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59"/>
      <w:bookmarkEnd w:id="360"/>
      <w:bookmarkEnd w:id="36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makesquare(self,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def dfs(nums, pos,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pos == len(nums):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range(4):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target[i] &gt;= nums[pos]: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target[i] -= nums[pos]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dfs(nums, pos+1,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target[i] += nums[pos]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len(nums) &lt; 4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numSum = sum(nums)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nums.sort(reverse = True)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numSum % 4 != 0: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target = [numSum / 4] * 4;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dfs(nums, 0, 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[1,1,2,2,2]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",s.makesquare(n))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62" w:name="_Toc10452838"/>
      <w:bookmarkStart w:id="363" w:name="_Toc17299510"/>
      <w:bookmarkStart w:id="364" w:name="_Toc17300584"/>
      <w:bookmarkStart w:id="365" w:name="_Toc17300892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【例88】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可怜的猪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62"/>
      <w:bookmarkEnd w:id="363"/>
      <w:bookmarkEnd w:id="364"/>
      <w:bookmarkEnd w:id="36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buckets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minutesToDie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minutesToTest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poorPigs(self, buckets, minutesToDie, minutesToTest):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pigs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(minutesToTest / minutesToDie + 1) ** pigs &lt; buckets: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pigs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pigs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n = 1000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m = 15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p = 60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输入总桶数为：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输入中毒时间：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输入测试时间：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",s.poorPigs(n,m,p))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66" w:name="_Toc10452839"/>
      <w:bookmarkStart w:id="367" w:name="_Toc17299511"/>
      <w:bookmarkStart w:id="368" w:name="_Toc17300585"/>
      <w:bookmarkStart w:id="369" w:name="_Toc17300893"/>
      <w:r w:rsidRPr="00C01C3C">
        <w:rPr>
          <w:rFonts w:ascii="黑体" w:eastAsia="黑体" w:hAnsi="宋体" w:cs="Times New Roman"/>
          <w:bCs/>
          <w:sz w:val="28"/>
          <w:szCs w:val="28"/>
        </w:rPr>
        <w:t>【例89】循环数组中的环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66"/>
      <w:bookmarkEnd w:id="367"/>
      <w:bookmarkEnd w:id="368"/>
      <w:bookmarkEnd w:id="36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get_index(self, i,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(i + nums[i]) %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n if n &gt;= 0 else n +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circularArrayLoop(self,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range(len(nums)):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nums[i]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j, k = i, self.get_index(i, 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nums[k] * nums[i] &gt; 0 and nums[self.get_index(k, nums)] * nums[i]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j ==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    if j == self.get_index(j,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= self.get_index(j, 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k = self.get_index(self.get_index(k, nums), 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j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nums[j] * nums[i]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next = self.get_index(j, 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nums[j]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= 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[2,-1,1,2,2]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",s.circularArrayLoop(n))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70" w:name="_Toc10452840"/>
      <w:bookmarkStart w:id="371" w:name="_Toc17299512"/>
      <w:bookmarkStart w:id="372" w:name="_Toc17300586"/>
      <w:bookmarkStart w:id="373" w:name="_Toc17300894"/>
      <w:r w:rsidRPr="00C01C3C">
        <w:rPr>
          <w:rFonts w:ascii="黑体" w:eastAsia="黑体" w:hAnsi="宋体" w:cs="Times New Roman"/>
          <w:bCs/>
          <w:sz w:val="28"/>
          <w:szCs w:val="28"/>
        </w:rPr>
        <w:t>【例90】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分饼干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70"/>
      <w:bookmarkEnd w:id="371"/>
      <w:bookmarkEnd w:id="372"/>
      <w:bookmarkEnd w:id="37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findContentChildren(self, g,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g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g.sort()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i, j =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i &lt; len(g) and j &lt; len(s):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g[i] &lt;= s[j]: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j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[1,2,3]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m = [1,1]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输入贪吃指数为：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输入饼干尺寸为：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",s.findContentChildren(n,m))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374" w:name="_Toc10452841"/>
      <w:bookmarkStart w:id="375" w:name="_Toc17299513"/>
      <w:bookmarkStart w:id="376" w:name="_Toc17300587"/>
      <w:bookmarkStart w:id="377" w:name="_Toc17300895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【例91】</w:t>
      </w:r>
      <w:r w:rsidRPr="00C01C3C">
        <w:rPr>
          <w:rFonts w:ascii="黑体" w:eastAsia="黑体" w:hAnsi="宋体" w:cs="Times New Roman"/>
          <w:sz w:val="28"/>
          <w:szCs w:val="28"/>
        </w:rPr>
        <w:t>翻转字符串中的元音字母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bookmarkEnd w:id="374"/>
      <w:bookmarkEnd w:id="375"/>
      <w:bookmarkEnd w:id="376"/>
      <w:bookmarkEnd w:id="37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reverseVowels(self,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vowels = set(["a", "e", "i", "o", "u", "A", "E", "I", "O", "U"])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list(s)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start, end = 0, len(res)-1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start &lt;= 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start &lt;= end  and res[start] not in vowels: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start &lt;= end and res[end] not in vowels: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end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start &lt;= 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res[start], res[end] = res[end], res[start]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end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"".join(res)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x = "hello"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",s.reverseVowels(x))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78" w:name="_Toc10452842"/>
      <w:bookmarkStart w:id="379" w:name="_Toc17299514"/>
      <w:bookmarkStart w:id="380" w:name="_Toc17300588"/>
      <w:bookmarkStart w:id="381" w:name="_Toc17300896"/>
      <w:r w:rsidRPr="00C01C3C">
        <w:rPr>
          <w:rFonts w:ascii="黑体" w:eastAsia="黑体" w:hAnsi="宋体" w:cs="Times New Roman"/>
          <w:bCs/>
          <w:sz w:val="28"/>
          <w:szCs w:val="28"/>
        </w:rPr>
        <w:t>【例92】翻转字符串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78"/>
      <w:bookmarkEnd w:id="379"/>
      <w:bookmarkEnd w:id="380"/>
      <w:bookmarkEnd w:id="38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reverseString(self,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s[::-1]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x = "hello"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",s.reverseString(x))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82" w:name="_Toc10452843"/>
      <w:bookmarkStart w:id="383" w:name="_Toc17299515"/>
      <w:bookmarkStart w:id="384" w:name="_Toc17300589"/>
      <w:bookmarkStart w:id="385" w:name="_Toc17300897"/>
      <w:r w:rsidRPr="00C01C3C">
        <w:rPr>
          <w:rFonts w:ascii="黑体" w:eastAsia="黑体" w:hAnsi="宋体" w:cs="Times New Roman"/>
          <w:bCs/>
          <w:sz w:val="28"/>
          <w:szCs w:val="28"/>
        </w:rPr>
        <w:t>【例93】使数组元素相同的最少步数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82"/>
      <w:bookmarkEnd w:id="383"/>
      <w:bookmarkEnd w:id="384"/>
      <w:bookmarkEnd w:id="38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minMoves(self,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sumNum = sum(nums)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minNum = min(nums)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sumNum - minNum *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[1,2,3]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",s.minMoves(n))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86" w:name="_Toc10452844"/>
      <w:bookmarkStart w:id="387" w:name="_Toc17299516"/>
      <w:bookmarkStart w:id="388" w:name="_Toc17300590"/>
      <w:bookmarkStart w:id="389" w:name="_Toc17300898"/>
      <w:r w:rsidRPr="00C01C3C">
        <w:rPr>
          <w:rFonts w:ascii="黑体" w:eastAsia="黑体" w:hAnsi="宋体" w:cs="Times New Roman"/>
          <w:bCs/>
          <w:sz w:val="28"/>
          <w:szCs w:val="28"/>
        </w:rPr>
        <w:t>【例94】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加油站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86"/>
      <w:bookmarkEnd w:id="387"/>
      <w:bookmarkEnd w:id="388"/>
      <w:bookmarkEnd w:id="38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distance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代表每个加油站的距离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apply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代表每个加油站的加油量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original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代表一开始有汽油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代表需要开的距离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返回值是一个整数，代表至少需要加油站次数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getTimes(self, target, original, distance, apply):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import queue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 = queue.PriorityQueue()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ans, pre =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if(target &gt; distance[len(distance) - 1]):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distance.append(target)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apply.append(0)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cap = original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range(len(distance)):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if(distance[i] &gt;=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distance[i] = target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 = distance[i] - pre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while(cap &lt; d and que.qsize() != 0):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cap += (que.get()[1])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(d &lt;= cap):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cap -= 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que.put((-apply[i], apply[i]))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pre = distance[i]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if(pre ==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 = 25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original =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distance = [10,14,20,21]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apply = [10,5,2,4]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每个加油站的距离为：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distance)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每个加油站的加油量为：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apply)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一开始有汽油：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original)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需要开的距离为：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至少需要经过加油站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solution.getTimes(target, original, distance, apply))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90" w:name="_Toc10452845"/>
      <w:bookmarkStart w:id="391" w:name="_Toc17299517"/>
      <w:bookmarkStart w:id="392" w:name="_Toc17300591"/>
      <w:bookmarkStart w:id="393" w:name="_Toc17300899"/>
      <w:r w:rsidRPr="00C01C3C">
        <w:rPr>
          <w:rFonts w:ascii="黑体" w:eastAsia="黑体" w:hAnsi="宋体" w:cs="Times New Roman"/>
          <w:bCs/>
          <w:sz w:val="28"/>
          <w:szCs w:val="28"/>
        </w:rPr>
        <w:t>【例9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5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春游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90"/>
      <w:bookmarkEnd w:id="391"/>
      <w:bookmarkEnd w:id="392"/>
      <w:bookmarkEnd w:id="39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/>
          <w:sz w:val="18"/>
          <w:szCs w:val="18"/>
        </w:rPr>
        <w:t>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小朋友组链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  <w:r w:rsidRPr="00C01C3C">
        <w:rPr>
          <w:rFonts w:ascii="Courier New" w:eastAsia="宋体" w:hAnsi="Courier New" w:cs="Courier New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表示至少需要多少辆车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getAnswer(self,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count = [0 for i in range(0, 5)]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range(0, len(a)):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count[a[i]] = count[a[i]]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count[1] = count[1] - count[3]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count[2] % 2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count[2] = count[2]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count[1] = count[1] - 2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count[4] + count[3] + count[2] /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if count[1]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 = res + count[1] / 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not count[1] % 4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 = res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int(res)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 = [1,2,3,4]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小朋友分组为：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至少需要：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solution.getAnswer(a), 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辆车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94" w:name="_Toc10452846"/>
      <w:bookmarkStart w:id="395" w:name="_Toc17299518"/>
      <w:bookmarkStart w:id="396" w:name="_Toc17300592"/>
      <w:bookmarkStart w:id="397" w:name="_Toc17300900"/>
      <w:r w:rsidRPr="00C01C3C">
        <w:rPr>
          <w:rFonts w:ascii="黑体" w:eastAsia="黑体" w:hAnsi="宋体" w:cs="Times New Roman"/>
          <w:bCs/>
          <w:sz w:val="28"/>
          <w:szCs w:val="28"/>
        </w:rPr>
        <w:t>【例96】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合法数组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394"/>
      <w:bookmarkEnd w:id="395"/>
      <w:bookmarkEnd w:id="396"/>
      <w:bookmarkEnd w:id="39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是待查数组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返回值是一个数值，代表出现奇数次的值或者数组不合法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isValid(self,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countSet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in countSet: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countSet[i] = countSet[i]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countSet[i]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isHas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key in countSet: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countSet[key] % 2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isHas: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isHas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= key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isHas: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a=[1,1,2,2,3,3,4,4,5,5]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ans = solution.isValid(a)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数组奇数个的值是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 if ans != -1 else 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数组不合法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ans)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398" w:name="_Toc10452847"/>
      <w:bookmarkStart w:id="399" w:name="_Toc17299519"/>
      <w:bookmarkStart w:id="400" w:name="_Toc17300593"/>
      <w:bookmarkStart w:id="401" w:name="_Toc17300901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【例97】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删除排序数组中的重复数字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398"/>
      <w:bookmarkEnd w:id="399"/>
      <w:bookmarkEnd w:id="400"/>
      <w:bookmarkEnd w:id="40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返回值：整数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removeDuplicates(self,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B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before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countb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number in 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if(before != number):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B.append(number)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before = number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countb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elif countb &lt;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B.append(number)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countb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p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number in B: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A[p] = number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p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[1,1,1,2,2,3]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 = solution.removeDuplicates(A)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p)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02" w:name="_Toc10452848"/>
      <w:bookmarkStart w:id="403" w:name="_Toc17299520"/>
      <w:bookmarkStart w:id="404" w:name="_Toc17300594"/>
      <w:bookmarkStart w:id="405" w:name="_Toc17300902"/>
      <w:r w:rsidRPr="00C01C3C">
        <w:rPr>
          <w:rFonts w:ascii="黑体" w:eastAsia="黑体" w:hAnsi="宋体" w:cs="Times New Roman"/>
          <w:bCs/>
          <w:sz w:val="28"/>
          <w:szCs w:val="28"/>
        </w:rPr>
        <w:t>【例98】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字符串的不同排列 </w:t>
      </w:r>
      <w:bookmarkEnd w:id="402"/>
      <w:bookmarkEnd w:id="403"/>
      <w:bookmarkEnd w:id="404"/>
      <w:bookmarkEnd w:id="40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str: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一个字符串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所有排列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stringPermutation2(self, 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result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str == '':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['']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s = list(str)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True: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result.append(''.join(s))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 = self.nextPermutation(s)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s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nextPermutation(self,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 = len(num)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 = n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i &gt;= 1 and num[i - 1] &gt;= num[i]: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i == 0: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j = n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j &gt;= 0 and num[j] &lt;= num[i - 1]: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j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num[i - 1], num[j] = num[j], num[i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num[i:] = num[i:][::-1]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s1 = "aabb"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ans = solution.stringPermutation2(s1)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06" w:name="_Toc10452849"/>
      <w:bookmarkStart w:id="407" w:name="_Toc17299521"/>
      <w:bookmarkStart w:id="408" w:name="_Toc17300595"/>
      <w:bookmarkStart w:id="409" w:name="_Toc17300903"/>
      <w:r w:rsidRPr="00C01C3C">
        <w:rPr>
          <w:rFonts w:ascii="黑体" w:eastAsia="黑体" w:hAnsi="宋体" w:cs="Times New Roman"/>
          <w:bCs/>
          <w:sz w:val="28"/>
          <w:szCs w:val="28"/>
        </w:rPr>
        <w:t>【例99】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全排列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06"/>
      <w:bookmarkEnd w:id="407"/>
      <w:bookmarkEnd w:id="408"/>
      <w:bookmarkEnd w:id="40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nums: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一个整数列表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排列后的列表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permute(self,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def _permute(result, temp,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nums == []: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result += [temp]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for i in range(len(nums)):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_permute(result, temp + [nums[i]], nums[:i] + nums[i+1:])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nums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if nums is []: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[[]]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result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_permute(result, [], sorted(nums))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nums = [1,2,3]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result = solution.permute(nums)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result)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10" w:name="_Toc10452850"/>
      <w:bookmarkStart w:id="411" w:name="_Toc17299522"/>
      <w:bookmarkStart w:id="412" w:name="_Toc17300596"/>
      <w:bookmarkStart w:id="413" w:name="_Toc17300904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00】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带重复元素的排列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10"/>
      <w:bookmarkEnd w:id="411"/>
      <w:bookmarkEnd w:id="412"/>
      <w:bookmarkEnd w:id="41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nums: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唯一排列的列表。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permuteUnique(self,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def _permute(result, temp,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nums == []: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result += [temp]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for i in range(len(nums)):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if i &gt; 0 and nums[i] == nums[i-1]: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_permute(result, temp + [nums[i]], nums[:i] + nums[i+1:])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nums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len(nums)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[[]]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result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_permute(result, [], sorted(nums))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nums = [1,2,2]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result = solution.permuteUnique(nums)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result)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14" w:name="_Toc10452851"/>
      <w:bookmarkStart w:id="415" w:name="_Toc17299524"/>
      <w:bookmarkStart w:id="416" w:name="_Toc17300598"/>
      <w:bookmarkStart w:id="417" w:name="_Toc17300906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【例101】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插入区间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14"/>
      <w:bookmarkEnd w:id="415"/>
      <w:bookmarkEnd w:id="416"/>
      <w:bookmarkEnd w:id="41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Interval(object):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start, end):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self.start = start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self.end = end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get(self):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str1 = "(" + str(self.start) + "," + str(self.end) + ")"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str1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equals(self, Intervalx):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self.start == Intervalx.start and self.end == Intervalx.end: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intevals: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已排序的非重叠区间列表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newInterval: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新的区间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一个新的排序非重叠区间列表与新的区间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insert(self, intervals, newInterval):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results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insertPos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interval in intervals: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interval.end &lt; newInterval.start: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results.append(interval)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insertPos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elif interval.start &gt; newInterval.end: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results.append(interval)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newInterval.start = min(interval.start, newInterval.start)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newInterval.end = max(interval.end, newInterval.end)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results.insert(insertPos, newInterval)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results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interval1 = Interval(1,2)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interval2 = Interval(5,9)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interval3 = Interval(2,5)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results = solution.insert([interval1,interval2], interval3)</w:t>
      </w:r>
    </w:p>
    <w:p w:rsidR="00C01C3C" w:rsidRPr="00C01C3C" w:rsidRDefault="00C01C3C" w:rsidP="00C01C3C">
      <w:pPr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[",interval1.get(),",", interval2.get(),"]","", interval3.get())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[", results[0].get(), "]")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18" w:name="_Toc10452852"/>
      <w:bookmarkStart w:id="419" w:name="_Toc17299525"/>
      <w:bookmarkStart w:id="420" w:name="_Toc17300599"/>
      <w:bookmarkStart w:id="421" w:name="_Toc17300907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【例102】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N皇后问题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18"/>
      <w:bookmarkEnd w:id="419"/>
      <w:bookmarkEnd w:id="420"/>
      <w:bookmarkEnd w:id="42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皇后的数量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不同解的总数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total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attack(self, row, col):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c, r in self.cols.items():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c - r == col - row or c + r == col + row: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search(self, row):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row == self.n: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self.total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col in range(self.n):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col in self.cols: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self.attack(row, col):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self.cols[col] = row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self.search(row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del self.cols[col]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totalNQueens(self,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self.n = 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self.cols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self.search(0)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self.total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solution.totalNQueens(4)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solution.total)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22" w:name="_Toc10452853"/>
      <w:bookmarkStart w:id="423" w:name="_Toc17299526"/>
      <w:bookmarkStart w:id="424" w:name="_Toc17300600"/>
      <w:bookmarkStart w:id="425" w:name="_Toc17300908"/>
      <w:r w:rsidRPr="00C01C3C">
        <w:rPr>
          <w:rFonts w:ascii="黑体" w:eastAsia="黑体" w:hAnsi="宋体" w:cs="Times New Roman"/>
          <w:bCs/>
          <w:sz w:val="28"/>
          <w:szCs w:val="28"/>
        </w:rPr>
        <w:t>【例103】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主元素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22"/>
      <w:bookmarkEnd w:id="423"/>
      <w:bookmarkEnd w:id="424"/>
      <w:bookmarkEnd w:id="42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nums: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主元素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majorityNumber(self,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nums.sort()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i=0;j=0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i&lt;=len(nums):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j=nums.count(nums[i])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j&gt;len(nums)//3: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nums[i]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i+=j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nums = [99,2,99,2,99,3,3]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 = solution.majorityNumber(nums)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"[99,2,99,2,99,3,3]")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26" w:name="_Toc10452854"/>
      <w:bookmarkStart w:id="427" w:name="_Toc17299527"/>
      <w:bookmarkStart w:id="428" w:name="_Toc17300601"/>
      <w:bookmarkStart w:id="429" w:name="_Toc17300909"/>
      <w:r w:rsidRPr="00C01C3C">
        <w:rPr>
          <w:rFonts w:ascii="黑体" w:eastAsia="黑体" w:hAnsi="宋体" w:cs="Times New Roman"/>
          <w:bCs/>
          <w:sz w:val="28"/>
          <w:szCs w:val="28"/>
        </w:rPr>
        <w:t>【例104】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字符大小写排序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26"/>
      <w:bookmarkEnd w:id="427"/>
      <w:bookmarkEnd w:id="428"/>
      <w:bookmarkEnd w:id="42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chars: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需要排序的字母数组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sortLetters(self, chars):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chars.sort(key=lambda c: c.isupper())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str1 = "abAcD"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arr = list(str1)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solution.sortLetters(arr)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str1)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''.join(arr))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30" w:name="_Toc10452855"/>
      <w:bookmarkStart w:id="431" w:name="_Toc17299528"/>
      <w:bookmarkStart w:id="432" w:name="_Toc17300602"/>
      <w:bookmarkStart w:id="433" w:name="_Toc17300910"/>
      <w:r w:rsidRPr="00C01C3C">
        <w:rPr>
          <w:rFonts w:ascii="黑体" w:eastAsia="黑体" w:hAnsi="宋体" w:cs="Times New Roman"/>
          <w:bCs/>
          <w:sz w:val="28"/>
          <w:szCs w:val="28"/>
        </w:rPr>
        <w:t>【例105】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上一个排列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30"/>
      <w:bookmarkEnd w:id="431"/>
      <w:bookmarkEnd w:id="432"/>
      <w:bookmarkEnd w:id="43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num: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def previousPermuation(self,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range(len(num)-2, 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num[i] &gt; num[i+1]: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num.reverse()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j in range(len(num)-1, i,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num[j] &lt; num[i]: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num[i], num[j] = num[j], num[i]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j in range(0, (len(num) - i)//2):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num[i+j+1], num[len(num)-j-1] = num[len(num)-j-1], num[i+j+1]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num = [1,3,2,3]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num1 = solution.previousPermuation(num)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"[1,3,2,3]")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num1)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34" w:name="_Toc10452856"/>
      <w:bookmarkStart w:id="435" w:name="_Toc17299529"/>
      <w:bookmarkStart w:id="436" w:name="_Toc17300603"/>
      <w:bookmarkStart w:id="437" w:name="_Toc17300911"/>
      <w:r w:rsidRPr="00C01C3C">
        <w:rPr>
          <w:rFonts w:ascii="黑体" w:eastAsia="黑体" w:hAnsi="宋体" w:cs="Times New Roman"/>
          <w:bCs/>
          <w:sz w:val="28"/>
          <w:szCs w:val="28"/>
        </w:rPr>
        <w:t>【例106】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下一个排列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34"/>
      <w:bookmarkEnd w:id="435"/>
      <w:bookmarkEnd w:id="436"/>
      <w:bookmarkEnd w:id="43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num: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nextPermutation(self,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range(len(num)-2, 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num[i] &lt; num[i+1]: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num.reverse()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j in range(len(num)-1, i,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num[j] &gt; num[i]: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num[i], num[j] = num[j], num[i]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j in range(0, (len(num) - i)//2):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num[i+j+1], num[len(num)-j-1] = num[len(num)-j-1], num[i+j+1]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num = [1,3,2,3]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num1 = solution.nextPermutation(num)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"[1,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3,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2,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3]")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num1)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38" w:name="_Toc10452857"/>
      <w:bookmarkStart w:id="439" w:name="_Toc17299530"/>
      <w:bookmarkStart w:id="440" w:name="_Toc17300604"/>
      <w:bookmarkStart w:id="441" w:name="_Toc17300912"/>
      <w:r w:rsidRPr="00C01C3C">
        <w:rPr>
          <w:rFonts w:ascii="黑体" w:eastAsia="黑体" w:hAnsi="宋体" w:cs="Times New Roman"/>
          <w:bCs/>
          <w:sz w:val="28"/>
          <w:szCs w:val="28"/>
        </w:rPr>
        <w:t>【例107】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二叉树的层次遍历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438"/>
      <w:bookmarkEnd w:id="439"/>
      <w:bookmarkEnd w:id="440"/>
      <w:bookmarkEnd w:id="44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class TreeNode: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def __init__(self, val=None, left=None, right=None):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self.val=val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self.left=left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左子树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self.right=right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右子树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root: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二叉树的根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从底向上的层次序遍历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levelOrderBottom(self,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self.results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not root: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self.results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q = [root]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q: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new_q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self.results.append([n.val for n in q])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node in q: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node.left: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new_q.append(node.left)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node.right: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new_q.append(node.right)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q = new_q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list(reversed(self.results))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root=TreeNode(1,TreeNode(2),TreeNode(3))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results = solution.levelOrderBottom(root)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{1,2,3}")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results)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42" w:name="_Toc10452858"/>
      <w:bookmarkStart w:id="443" w:name="_Toc17299531"/>
      <w:bookmarkStart w:id="444" w:name="_Toc17300605"/>
      <w:bookmarkStart w:id="445" w:name="_Toc17300913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【例108】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最长公共子串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42"/>
      <w:bookmarkEnd w:id="443"/>
      <w:bookmarkEnd w:id="444"/>
      <w:bookmarkEnd w:id="44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A, B: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两个字符串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最长公共子串的长度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longestCommonSubstring(self,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range(len(A)):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j in range(len(B)):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l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while i + l &lt; len(A) and j + l &lt; len(B) \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and A[i + l] == B[j + l]: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l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l &gt; ans: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ans = 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"ABCD"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B = "CBCE"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solution.longestCommonSubstring(A, 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","A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=",A,"B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=",B)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46" w:name="_Toc10452859"/>
      <w:bookmarkStart w:id="447" w:name="_Toc17299532"/>
      <w:bookmarkStart w:id="448" w:name="_Toc17300606"/>
      <w:bookmarkStart w:id="449" w:name="_Toc17300914"/>
      <w:r w:rsidRPr="00C01C3C">
        <w:rPr>
          <w:rFonts w:ascii="黑体" w:eastAsia="黑体" w:hAnsi="宋体" w:cs="Times New Roman"/>
          <w:bCs/>
          <w:sz w:val="28"/>
          <w:szCs w:val="28"/>
        </w:rPr>
        <w:t>【例109】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最近公共祖先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46"/>
      <w:bookmarkEnd w:id="447"/>
      <w:bookmarkEnd w:id="448"/>
      <w:bookmarkEnd w:id="44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#Definition of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class TreeNode: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def __init__(self, val=None, left=None, right=None):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self.val=val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self.left=left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左子树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self.right=right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右子树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root: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二叉搜索树的根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A: </w:t>
      </w:r>
      <w:bookmarkStart w:id="450" w:name="OLE_LINK3"/>
      <w:r w:rsidRPr="00C01C3C">
        <w:rPr>
          <w:rFonts w:ascii="Courier New" w:eastAsia="宋体" w:hAnsi="Courier New" w:cs="Courier New" w:hint="eastAsia"/>
          <w:sz w:val="18"/>
          <w:szCs w:val="18"/>
        </w:rPr>
        <w:t>二叉树的一个节点</w:t>
      </w:r>
      <w:bookmarkEnd w:id="450"/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B: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二叉树的一个节点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返回两个节点的最低公共祖先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(LCA)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def lowestCommonAncestor(self, root,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且其下面有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 =&gt;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且其下面有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 =&gt;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且其下面啥都没有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=&gt;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且其下面啥都有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=&gt;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root == A or root == B: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left_result = self.lowestCommonAncestor(root.left, A, 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right_result = self.lowestCommonAncestor(root.right, A, 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A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B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一边一个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left_result and right_result: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左子树有一个点或者左子树有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LCA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left_result: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left_result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右子树有一个点或者右子树有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LCA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right_result: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right_result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左右子树啥都没有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tree = TreeNode(4, TreeNode(3), TreeNode(7, TreeNode(5), TreeNode(6)))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result = solution.lowestCommonAncestor(tree, tree.left, tree.right.left)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{4,3,7,#,#,5,6},  LCA(3,5)")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result.val)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51" w:name="_Toc10452860"/>
      <w:bookmarkStart w:id="452" w:name="_Toc17299533"/>
      <w:bookmarkStart w:id="453" w:name="_Toc17300607"/>
      <w:bookmarkStart w:id="454" w:name="_Toc17300915"/>
      <w:r w:rsidRPr="00C01C3C">
        <w:rPr>
          <w:rFonts w:ascii="黑体" w:eastAsia="黑体" w:hAnsi="宋体" w:cs="Times New Roman"/>
          <w:bCs/>
          <w:sz w:val="28"/>
          <w:szCs w:val="28"/>
        </w:rPr>
        <w:t>【例110】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k数和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451"/>
      <w:bookmarkEnd w:id="452"/>
      <w:bookmarkEnd w:id="453"/>
      <w:bookmarkEnd w:id="45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kSumII(self, A, k,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anslist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self.dfs(A, k, target, 0, [], anslist)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anslist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dfs(self, A, k, target, index, onelist, anslist):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target == 0 and k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anslist.append(onelist)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len(A) == index or target &lt; 0 or k &lt;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self.dfs(A, k, target, index + 1, onelist, anslist)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self.dfs(A, k - 1, target - A[index],  index + 1 , onelist + [A[index]], anslist)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[1,2,3,4]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k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target = 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anslist = solution.kSumII(A, k, 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 = [1,2,3,4]   k = 2   target = 5")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anslist)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55" w:name="_Toc10452861"/>
      <w:bookmarkStart w:id="456" w:name="_Toc17299534"/>
      <w:bookmarkStart w:id="457" w:name="_Toc17300608"/>
      <w:bookmarkStart w:id="458" w:name="_Toc17300916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有序链表转换为二分查找树 </w:t>
      </w:r>
      <w:bookmarkEnd w:id="455"/>
      <w:bookmarkEnd w:id="456"/>
      <w:bookmarkEnd w:id="457"/>
      <w:bookmarkEnd w:id="45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定义链表节点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ListNode(object):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val, next=None):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self.next = 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定义树节点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self.left, self.right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head: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链表的第一个节点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树节点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sortedListToBST(self, head):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num_list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head: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num_list.append(head.val)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head = head.next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self.create(num_list, 0, len(num_list) - 1)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create(self, nums, start, end):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start &gt; 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start == 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TreeNode(nums[start])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root = TreeNode(nums[(start + end) // 2])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root.left = self.create(nums, start, (start + end) // 2 - 1)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注意是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root.right = self.create(nums, (start + end) // 2 + 1, end)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listnode = ListNode(1, ListNode(2, ListNode(3)))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 = solution.sortedListToBST(listnode)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1=&gt;2=&gt;3")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"{", root.val, root.left.val, root.right.val, "}")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59" w:name="_Toc10452862"/>
      <w:bookmarkStart w:id="460" w:name="_Toc17299535"/>
      <w:bookmarkStart w:id="461" w:name="_Toc17300609"/>
      <w:bookmarkStart w:id="462" w:name="_Toc17300917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最长连续序列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59"/>
      <w:bookmarkEnd w:id="460"/>
      <w:bookmarkEnd w:id="461"/>
      <w:bookmarkEnd w:id="46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返回值：整数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longestConsecutive(self,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dict={}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x in num: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dict[x]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x in num: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x in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len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del dict[x]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l = x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 = x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while l in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del dict[l]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l -= 1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len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while r in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del dict[r]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r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len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ans &lt; len: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ans = len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num = [100, 4, 200, 1, 3, 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solution.longestConsecutive(num)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63" w:name="_Toc10452863"/>
      <w:bookmarkStart w:id="464" w:name="_Toc17299536"/>
      <w:bookmarkStart w:id="465" w:name="_Toc17300610"/>
      <w:bookmarkStart w:id="466" w:name="_Toc17300918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背包问题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463"/>
      <w:bookmarkEnd w:id="464"/>
      <w:bookmarkEnd w:id="465"/>
      <w:bookmarkEnd w:id="46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m: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表示背包的大小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 &amp; V: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给定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个大小为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A[i]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V[i]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的物品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backPackII(self, m, A, V):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 = [0 for i in range(m+1)]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 = len(A)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j in range(m, A[i]-1,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f[j] = max(f[j] , f[j-A[i]] + V[i])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f[m]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m = 100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[77,22,29,50,99]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V = [92,22,87,46,90]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result = solution.backPackII(m, A, V)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\n","m = ",m, "\n A = ", A, "\n V = ",V)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result)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67" w:name="_Toc10452864"/>
      <w:bookmarkStart w:id="468" w:name="_Toc17299537"/>
      <w:bookmarkStart w:id="469" w:name="_Toc17300611"/>
      <w:bookmarkStart w:id="470" w:name="_Toc17300919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拓扑排序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67"/>
      <w:bookmarkEnd w:id="468"/>
      <w:bookmarkEnd w:id="469"/>
      <w:bookmarkEnd w:id="47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定义有向图节点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DirectedGraphNode: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self.label =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self.neighbors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graph: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有向图节点列表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topSort(self, graph):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indegree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x in graph: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indegree[x]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for i in graph: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j in i.neighbors: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indegree[j]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ans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graph: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indegree[i]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self.dfs(i, indegree, ans)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dfs(self, i, indegree, ans):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ans.append(i.label)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indegree[i]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j in i.neighbors: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indegree[j]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indegree[j]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self.dfs(j, indegree, ans)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g0 = DirectedGraphNode(0)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g1 = DirectedGraphNode(1)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g2 = DirectedGraphNode(2)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g3 = DirectedGraphNode(3)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g4 = DirectedGraphNode(4)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g5 = DirectedGraphNode(5)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g0.neighbors = [g1, g2, g3]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g1.neighbors = [g4]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g2.neighbors = [g4, g5]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g3.neighbors = [g4, g5]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graph = [g0, g1, g2, g3, g4, g5]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result = solution.topSort(graph)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输入：如样例图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",result)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71" w:name="_Toc10452865"/>
      <w:bookmarkStart w:id="472" w:name="_Toc17299538"/>
      <w:bookmarkStart w:id="473" w:name="_Toc17300612"/>
      <w:bookmarkStart w:id="474" w:name="_Toc17300920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克隆图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71"/>
      <w:bookmarkEnd w:id="472"/>
      <w:bookmarkEnd w:id="473"/>
      <w:bookmarkEnd w:id="47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定义无向图节点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UndirectedGraphNode: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self.label =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self.neighbors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self.dict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node: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无向图节点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无向图节点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cloneGraph(self, node):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node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node.label in self.dict: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self.dict[node.label]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root = UndirectedGraphNode(node.label)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self.dict[node.label] =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item in node.neighbors: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root.neighbors.append(self.cloneGraph(item))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g0 = UndirectedGraphNode(0)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g1 = UndirectedGraphNode(1)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g2 = UndirectedGraphNode(2)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g0.neighbors = [g1, g2]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g1.neighbors = [g2]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g2.neighbors = [g2]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solution.cloneGraph(g0)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[ans.label, ans.neighbors[0].label, ans.neighbors[1].label,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ans.neighbors[0].neighbors[0].label, ans.neighbors[1].neighbors[0].label]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{0,1,2#1,2#2,2}")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75" w:name="_Toc10452866"/>
      <w:bookmarkStart w:id="476" w:name="_Toc17299539"/>
      <w:bookmarkStart w:id="477" w:name="_Toc17300613"/>
      <w:bookmarkStart w:id="478" w:name="_Toc17300921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不同的二叉查找树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75"/>
      <w:bookmarkEnd w:id="476"/>
      <w:bookmarkEnd w:id="477"/>
      <w:bookmarkEnd w:id="47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numTrees(self,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dp = [1, 1, 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 &lt;=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dp[n]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dp += [0 for i in range(n-2)]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i in range(3,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for j in range(1, i+1):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        dp[i] += dp[j-1] * dp[i-j]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dp[n]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solution.numTrees(n)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79" w:name="_Toc10452867"/>
      <w:bookmarkStart w:id="480" w:name="_Toc17299540"/>
      <w:bookmarkStart w:id="481" w:name="_Toc17300614"/>
      <w:bookmarkStart w:id="482" w:name="_Toc17300922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汉诺塔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79"/>
      <w:bookmarkEnd w:id="480"/>
      <w:bookmarkEnd w:id="481"/>
      <w:bookmarkEnd w:id="48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move(self, n, a, b, c, ans):   #n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为圆盘数，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代表初始位圆柱，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代表过渡位圆柱，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c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代表目标位圆柱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n==1: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ans.append("from "+a+" to "+c)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self.move(n-1,a,c,b,ans)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ans.append("from "+a+" to "+c)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self.move(n-1,b,a,c,ans)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res = solution.move(3, 'A', 'B', 'C', ans)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3, 'A', 'B', 'C'")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res)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83" w:name="_Toc10452868"/>
      <w:bookmarkStart w:id="484" w:name="_Toc17299541"/>
      <w:bookmarkStart w:id="485" w:name="_Toc17300615"/>
      <w:bookmarkStart w:id="486" w:name="_Toc17300923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图中两个点之间的路线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83"/>
      <w:bookmarkEnd w:id="484"/>
      <w:bookmarkEnd w:id="485"/>
      <w:bookmarkEnd w:id="48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定义有向图节点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DirectedGraphNode: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self.label =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self.neighbors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dfs(self, i, countrd, graph, 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if countrd[i]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i == 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countrd[i]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j in i.neighbors: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countrd[j] == 0 and self.dfs(j, countrd, graph, 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graph: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有向图节点列表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s: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起始有向图节点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t: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终端有向图节点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布尔值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hasRoute(self, graph, s, 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countrd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x in graph: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countrd[x]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self.dfs(s, countrd, graph, 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gA = DirectedGraphNode('A')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gB = DirectedGraphNode('B')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gC = DirectedGraphNode('C')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gD = DirectedGraphNode('D')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gE = DirectedGraphNode('E')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gA.neighbors = [gB, gD]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gB.neighbors = [gC, gD]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gD.neighbors = [gE]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graph = [gA, gB, gC, gD, gE]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solution.hasRoute(graph, gB, gE)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{A,B,C,D,E,A#B,A#D,B#C,B#D,D#E},  B,  E")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87" w:name="_Toc10452869"/>
      <w:bookmarkStart w:id="488" w:name="_Toc17299542"/>
      <w:bookmarkStart w:id="489" w:name="_Toc17300616"/>
      <w:bookmarkStart w:id="490" w:name="_Toc17300924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1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9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丢失的第一个正整数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87"/>
      <w:bookmarkEnd w:id="488"/>
      <w:bookmarkEnd w:id="489"/>
      <w:bookmarkEnd w:id="49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返回值：整数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firstMissingPositive(self,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 = len(A)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if n == 0: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i &lt; 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while A[i]!=i+ 1 and A[i] &lt;= n and A[i] &gt; 0 and A[i] != A[A[i] - 1]: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t = A[i]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A[i] = A[A[i] - 1]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A[t - 1] = 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 = i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A[i] != i + 1: return i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n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[3,4,-1,1]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solution.firstMissingPositive(A)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91" w:name="_Toc10452870"/>
      <w:bookmarkStart w:id="492" w:name="_Toc17299543"/>
      <w:bookmarkStart w:id="493" w:name="_Toc17300617"/>
      <w:bookmarkStart w:id="494" w:name="_Toc17300925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20】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寻找缺失的数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91"/>
      <w:bookmarkEnd w:id="492"/>
      <w:bookmarkEnd w:id="493"/>
      <w:bookmarkEnd w:id="49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findMissing(self,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not nums: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sum = 0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_ in nums: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sum += _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int((len(nums) * (len(nums) + 1) / 2)) - sum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nums = [0,1,3]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solution.findMissing(nums)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95" w:name="_Toc10452871"/>
      <w:bookmarkStart w:id="496" w:name="_Toc17299544"/>
      <w:bookmarkStart w:id="497" w:name="_Toc17300618"/>
      <w:bookmarkStart w:id="498" w:name="_Toc17300926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21】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排列序号I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495"/>
      <w:bookmarkEnd w:id="496"/>
      <w:bookmarkEnd w:id="497"/>
      <w:bookmarkEnd w:id="49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permutationIndex(self,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result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factor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range(len(A)-1, 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rank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j in range(i+1, len(A)):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A[i] &gt; A[j]: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rank +=1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result += factor*rank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factor *= len(A)-i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[3,2,1]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solution.permutationIndex(A)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499" w:name="_Toc10452872"/>
      <w:bookmarkStart w:id="500" w:name="_Toc17299545"/>
      <w:bookmarkStart w:id="501" w:name="_Toc17300619"/>
      <w:bookmarkStart w:id="502" w:name="_Toc17300927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22】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排列序号II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499"/>
      <w:bookmarkEnd w:id="500"/>
      <w:bookmarkEnd w:id="501"/>
      <w:bookmarkEnd w:id="50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A: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整数数组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长整数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permutationIndexII(self,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A is None or len(A)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index, factor, multi_fact = 1, 1,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counter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range(len(A) - 1, 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counter[A[i]] = counter.get(A[i], 0)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multi_fact *= counter[A[i]]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count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j in range(i + 1, len(A)):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    if A[i] &gt; A[j]: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count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index += count * factor // multi_fact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factor *= (len(A) - 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index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 = [1,4,2,2]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ans = solution.permutationIndexII(A)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03" w:name="_Toc10452873"/>
      <w:bookmarkStart w:id="504" w:name="_Toc17299546"/>
      <w:bookmarkStart w:id="505" w:name="_Toc17300620"/>
      <w:bookmarkStart w:id="506" w:name="_Toc17300928"/>
      <w:r w:rsidRPr="00C01C3C">
        <w:rPr>
          <w:rFonts w:ascii="黑体" w:eastAsia="黑体" w:hAnsi="宋体" w:cs="Times New Roman"/>
          <w:bCs/>
          <w:sz w:val="28"/>
          <w:szCs w:val="28"/>
        </w:rPr>
        <w:t>【例123】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最多有k个不同字符的最长子字符串 </w:t>
      </w:r>
      <w:bookmarkEnd w:id="503"/>
      <w:bookmarkEnd w:id="504"/>
      <w:bookmarkEnd w:id="505"/>
      <w:bookmarkEnd w:id="50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是最长字符串的长度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lengthOfLongestSubstring(self,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 is None or len(s)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tmp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s[i] in d and d[s[i]] &gt;= start: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 = d[s[i]]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tmp = i - start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d[s[i]]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 = max(res, tmp)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generator = 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eceba</w:t>
      </w:r>
      <w:r w:rsidRPr="00C01C3C">
        <w:rPr>
          <w:rFonts w:ascii="Courier New" w:eastAsia="宋体" w:hAnsi="Courier New" w:cs="Courier New"/>
          <w:sz w:val="18"/>
          <w:szCs w:val="18"/>
        </w:rPr>
        <w:t>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generator)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lengthOfLongestSubstring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(generator))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07" w:name="_Toc10452874"/>
      <w:bookmarkStart w:id="508" w:name="_Toc17299547"/>
      <w:bookmarkStart w:id="509" w:name="_Toc17300621"/>
      <w:bookmarkStart w:id="510" w:name="_Toc17300929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【例124】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第k个排列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07"/>
      <w:bookmarkEnd w:id="508"/>
      <w:bookmarkEnd w:id="509"/>
      <w:bookmarkEnd w:id="51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是指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1~n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是指所有全排列中的第几个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个全排列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getPermutation(self, n,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fac = [1]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fac.append(fac[-1] * 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elegible = list(range(1, n + 1))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per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digit = (k - 1) // fac[n - i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per.append(elegible[digit])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elegible.remove(elegible[digit])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k = (k - 1) % fac[n - i - 1]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"".join([str(x) for x in per])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k=4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n=3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</w:t>
      </w:r>
      <w:r w:rsidRPr="00C01C3C">
        <w:rPr>
          <w:rFonts w:ascii="Courier New" w:eastAsia="宋体" w:hAnsi="Courier New" w:cs="Courier New"/>
          <w:sz w:val="18"/>
          <w:szCs w:val="18"/>
        </w:rPr>
        <w:t>"n=",n,"k=",k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solution.getPermutation(n,k))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11" w:name="_Toc10452875"/>
      <w:bookmarkStart w:id="512" w:name="_Toc17299548"/>
      <w:bookmarkStart w:id="513" w:name="_Toc17300622"/>
      <w:bookmarkStart w:id="514" w:name="_Toc17300930"/>
      <w:r w:rsidRPr="00C01C3C">
        <w:rPr>
          <w:rFonts w:ascii="黑体" w:eastAsia="黑体" w:hAnsi="宋体" w:cs="Times New Roman"/>
          <w:bCs/>
          <w:sz w:val="28"/>
          <w:szCs w:val="28"/>
        </w:rPr>
        <w:t>【例125】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数飞机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11"/>
      <w:bookmarkEnd w:id="512"/>
      <w:bookmarkEnd w:id="513"/>
      <w:bookmarkEnd w:id="51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start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是开始时间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end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是结束时间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Interval(object):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start, end):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self.start = start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self.end = end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airplanes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是一个由时间间隔对象组成的数组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max_number_of_airplane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是飞机的最大数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countOfAirplanes(self, airplanes):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points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for airplane in airplanes: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points.append([airplane.start,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points.append([airplane.end, -1])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number_of_airplane, max_number_of_airplane =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_, count_delta in sorted(points):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number_of_airplane += count_delta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max_number_of_airplane = max(max_number_of_airplane,</w:t>
      </w:r>
    </w:p>
    <w:p w:rsidR="00C01C3C" w:rsidRPr="00C01C3C" w:rsidRDefault="00C01C3C" w:rsidP="00C01C3C">
      <w:pPr>
        <w:ind w:left="3780" w:firstLine="42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number_of_airplane)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max_number_of_airplane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generator=[Interval(1,10),Interval(5,8),Interval(2,3),Interval(4,7)]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",[(1, 10), (2, 3), (5, 8), (4, 7)] 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solution.countOfAirplanes(generator))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15" w:name="_Toc10452876"/>
      <w:bookmarkStart w:id="516" w:name="_Toc17299549"/>
      <w:bookmarkStart w:id="517" w:name="_Toc17300623"/>
      <w:bookmarkStart w:id="518" w:name="_Toc17300931"/>
      <w:r w:rsidRPr="00C01C3C">
        <w:rPr>
          <w:rFonts w:ascii="黑体" w:eastAsia="黑体" w:hAnsi="宋体" w:cs="Times New Roman"/>
          <w:bCs/>
          <w:sz w:val="28"/>
          <w:szCs w:val="28"/>
        </w:rPr>
        <w:t>【例126】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格雷编码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15"/>
      <w:bookmarkEnd w:id="516"/>
      <w:bookmarkEnd w:id="517"/>
      <w:bookmarkEnd w:id="51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是一个整型数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seq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是所对应的格雷编码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grayCode(self,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result = self.grayCode(n - 1)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seq = list(result)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reversed(result):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seq.append((1 &lt;&lt; (n - 1)) | 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seq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generator=2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</w:t>
      </w:r>
      <w:r w:rsidRPr="00C01C3C">
        <w:rPr>
          <w:rFonts w:ascii="Courier New" w:eastAsia="宋体" w:hAnsi="Courier New" w:cs="Courier New"/>
          <w:sz w:val="18"/>
          <w:szCs w:val="18"/>
        </w:rPr>
        <w:t>generator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grayCode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</w:t>
      </w:r>
      <w:r w:rsidRPr="00C01C3C">
        <w:rPr>
          <w:rFonts w:ascii="Courier New" w:eastAsia="宋体" w:hAnsi="Courier New" w:cs="Courier New"/>
          <w:sz w:val="18"/>
          <w:szCs w:val="18"/>
        </w:rPr>
        <w:t>generator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19" w:name="_Toc10452877"/>
      <w:bookmarkStart w:id="520" w:name="_Toc17299550"/>
      <w:bookmarkStart w:id="521" w:name="_Toc17300624"/>
      <w:bookmarkStart w:id="522" w:name="_Toc17300932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【例127】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迷你</w:t>
      </w:r>
      <w:r w:rsidRPr="00C01C3C">
        <w:rPr>
          <w:rFonts w:ascii="黑体" w:eastAsia="黑体" w:hAnsi="宋体" w:cs="Times New Roman"/>
          <w:bCs/>
          <w:sz w:val="28"/>
          <w:szCs w:val="28"/>
        </w:rPr>
        <w:t>Cassandra</w:t>
      </w:r>
      <w:bookmarkEnd w:id="519"/>
      <w:bookmarkEnd w:id="520"/>
      <w:bookmarkEnd w:id="521"/>
      <w:bookmarkEnd w:id="52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raw_key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是一个字符串，用于哈希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column_ke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y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是一个整数，支持范围查询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column_value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是储存字符串的值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column_start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是开始位置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column_start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是结束位置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rt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是一个由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Column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对象组成的列表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Column: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key, value):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self.key = key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self.value = value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from collections import OrderedDict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self.hash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insert(self, raw_key, column_key, column_value):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raw_key not in self.hash: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self.hash[raw_key] = OrderedDict()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self.hash[raw_key][column_key] = column_value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query(self, raw_key, column_start, column_end):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raw_key not in self.hash: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rt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self.hash[raw_key] = OrderedDict(sorted(self.hash[raw_key].items()))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key, value in self.hash[raw_key].items():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key &gt;= column_start and key &lt;= column_end: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rt.append(Column(key, value))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 = Column(1, "abcd")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generator1 = Column(2, "hijk")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solution.insert("google",generator.key,generator.value)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solution.insert("google",generator1.key,generator1.value)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ls = solution.query("google", 0, 2)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query("google", 0, 2)')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for i in ls: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ab/>
        <w:t>print(i.key,i.value)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23" w:name="_Toc10452878"/>
      <w:bookmarkStart w:id="524" w:name="_Toc17299551"/>
      <w:bookmarkStart w:id="525" w:name="_Toc17300625"/>
      <w:bookmarkStart w:id="526" w:name="_Toc17300933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【例128】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网络日志 </w:t>
      </w:r>
      <w:bookmarkEnd w:id="523"/>
      <w:bookmarkEnd w:id="524"/>
      <w:bookmarkEnd w:id="525"/>
      <w:bookmarkEnd w:id="52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timestamp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是个整数，建立一个时间点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返回值是个整数，表示最后五分钟时间点的个数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WebLogger: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self.Q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hit(self, timestamp):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self.Q.append(timestamp)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get_hit_count_in_last_5_minutes(self, timestamp):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self.Q == []: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len(self.Q)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i &lt; n and self.Q[i] + 300 &lt;= timestamp: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self.Q = self.Q[i:]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len(self.Q)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50" w:firstLine="45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 = WebLogger()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hit(1),hit(2) 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solution.hit(1)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solution.hit(2)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输出最后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5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分钟时间戳个数：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print(solution.get_hit_count_in_last_5_minutes(3))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hit(300) 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solution.hit(300)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输出最后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5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分钟时间戳个数：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print(solution.get_hit_count_in_last_5_minutes(300))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输出最后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5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分钟时间戳个数：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print(solution.get_hit_count_in_last_5_minutes(301))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27" w:name="_Toc10452879"/>
      <w:bookmarkStart w:id="528" w:name="_Toc17299552"/>
      <w:bookmarkStart w:id="529" w:name="_Toc17300626"/>
      <w:bookmarkStart w:id="530" w:name="_Toc17300934"/>
      <w:r w:rsidRPr="00C01C3C">
        <w:rPr>
          <w:rFonts w:ascii="黑体" w:eastAsia="黑体" w:hAnsi="宋体" w:cs="Times New Roman"/>
          <w:bCs/>
          <w:sz w:val="28"/>
          <w:szCs w:val="28"/>
        </w:rPr>
        <w:t>【例129】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栅栏染色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27"/>
      <w:bookmarkEnd w:id="528"/>
      <w:bookmarkEnd w:id="529"/>
      <w:bookmarkEnd w:id="53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是个非负整数，柱子数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是个非负整数，颜色数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返回值是个整数，所有的染色方案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def numWays(self, n,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[0, k, k * k]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&lt;=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dp[n]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k == 1 and n &gt;= 3: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range(2,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dp.append((k - 1) * (dp[-1] + dp[-2]))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dp[-1]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n=3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k=2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n=",n ,"k=",k)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",solution.numWays(n,k))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31" w:name="_Toc10452880"/>
      <w:bookmarkStart w:id="532" w:name="_Toc17299553"/>
      <w:bookmarkStart w:id="533" w:name="_Toc17300627"/>
      <w:bookmarkStart w:id="534" w:name="_Toc17300935"/>
      <w:r w:rsidRPr="00C01C3C">
        <w:rPr>
          <w:rFonts w:ascii="黑体" w:eastAsia="黑体" w:hAnsi="宋体" w:cs="Times New Roman"/>
          <w:bCs/>
          <w:sz w:val="28"/>
          <w:szCs w:val="28"/>
        </w:rPr>
        <w:t>【例130】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房屋染色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31"/>
      <w:bookmarkEnd w:id="532"/>
      <w:bookmarkEnd w:id="533"/>
      <w:bookmarkEnd w:id="53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costs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</w:t>
      </w:r>
      <w:r w:rsidRPr="00C01C3C">
        <w:rPr>
          <w:rFonts w:ascii="Courier New" w:eastAsia="宋体" w:hAnsi="Courier New" w:cs="Courier New"/>
          <w:sz w:val="18"/>
          <w:szCs w:val="18"/>
        </w:rPr>
        <w:t>nx3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矩阵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返回值是个整数，刷完所有房子最小花费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minCost(self, costs):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len(costs)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INF = 0x7fffffff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 = [costs[0], [INF, INF, INF]]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range(3):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f[i&amp;1][j] = INF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k in range(3):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j !=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f[i&amp;1][j] = min(f[i&amp;1][j], f[(i+1)&amp;1][k] + costs[i][j])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min(f[(n-1)&amp;1])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generator=[[14,2,11],[11,14,5],[14,3,10]]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",generator)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",solution.minCost(generator))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35" w:name="_Toc10452881"/>
      <w:bookmarkStart w:id="536" w:name="_Toc17299554"/>
      <w:bookmarkStart w:id="537" w:name="_Toc17300628"/>
      <w:bookmarkStart w:id="538" w:name="_Toc17300936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【例131】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去除重复元素 </w:t>
      </w:r>
      <w:bookmarkEnd w:id="535"/>
      <w:bookmarkEnd w:id="536"/>
      <w:bookmarkEnd w:id="537"/>
      <w:bookmarkEnd w:id="53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是个一个整型数组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result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是不重复元素的个数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deduplication(self,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result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nums[i - 1] != nums[i]: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nums[result] = nums[i]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result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generator=[1,3,1,4,4,2]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</w:t>
      </w:r>
      <w:r w:rsidRPr="00C01C3C">
        <w:rPr>
          <w:rFonts w:ascii="Courier New" w:eastAsia="宋体" w:hAnsi="Courier New" w:cs="Courier New"/>
          <w:sz w:val="18"/>
          <w:szCs w:val="18"/>
        </w:rPr>
        <w:t>deduplication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(generator))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39" w:name="_Toc10452882"/>
      <w:bookmarkStart w:id="540" w:name="_Toc17299555"/>
      <w:bookmarkStart w:id="541" w:name="_Toc17300629"/>
      <w:bookmarkStart w:id="542" w:name="_Toc17300937"/>
      <w:r w:rsidRPr="00C01C3C">
        <w:rPr>
          <w:rFonts w:ascii="黑体" w:eastAsia="黑体" w:hAnsi="宋体" w:cs="Times New Roman"/>
          <w:bCs/>
          <w:sz w:val="28"/>
          <w:szCs w:val="28"/>
        </w:rPr>
        <w:t>【例132】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左填充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39"/>
      <w:bookmarkEnd w:id="540"/>
      <w:bookmarkEnd w:id="541"/>
      <w:bookmarkEnd w:id="54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originalStr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是需要添加的字符串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size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是目标长度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padchar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是在字符串左边填充的字符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返回值是左填充后的字符串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StringUtils: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leftPad(self, originalStr, size, padChar=' '):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padChar * (size - len(originalStr)) + originalStr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size=8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 = "foobar"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StringUtils()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:",solution.leftPad(generator,size))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43" w:name="_Toc10452883"/>
      <w:bookmarkStart w:id="544" w:name="_Toc17299556"/>
      <w:bookmarkStart w:id="545" w:name="_Toc17300630"/>
      <w:bookmarkStart w:id="546" w:name="_Toc17300938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【例133】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负载均衡器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43"/>
      <w:bookmarkEnd w:id="544"/>
      <w:bookmarkEnd w:id="545"/>
      <w:bookmarkEnd w:id="54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server_i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是一个服务器的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</w:t>
      </w:r>
      <w:r w:rsidRPr="00C01C3C">
        <w:rPr>
          <w:rFonts w:ascii="Courier New" w:eastAsia="宋体" w:hAnsi="Courier New" w:cs="Courier New"/>
          <w:sz w:val="18"/>
          <w:szCs w:val="18"/>
        </w:rPr>
        <w:t>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，集群中随机的一个服务器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I</w:t>
      </w:r>
      <w:r w:rsidRPr="00C01C3C">
        <w:rPr>
          <w:rFonts w:ascii="Courier New" w:eastAsia="宋体" w:hAnsi="Courier New" w:cs="Courier New"/>
          <w:sz w:val="18"/>
          <w:szCs w:val="18"/>
        </w:rPr>
        <w:t>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LoadBalancer: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self.server_ids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self.id2index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add(self, server_id):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server_id in self.id2index: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self.server_ids.append(server_id)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self.id2index[server_id] = len(self.server_ids)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remove(self, server_id):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server_id not in self.id2index: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# remove the server_id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index = self.id2index[server_id]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del self.id2index[server_id]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# overwrite the one to be removed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last_server_id = self.server_ids[-1]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self.id2index[last_server_id] = index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self.server_ids[index] = last_server_id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self.server_ids.pop()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pick(self):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import random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index = random.randint(0, len(self.server_ids) - 1)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self.server_ids[index]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LoadBalancer()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solution.add(1)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solution.add(2)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solution.remove(1)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 \nadd(1)\nadd(2)\nremove(1)")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:",solution.pick())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:",solution.pick())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47" w:name="_Toc10452884"/>
      <w:bookmarkStart w:id="548" w:name="_Toc17299557"/>
      <w:bookmarkStart w:id="549" w:name="_Toc17300631"/>
      <w:bookmarkStart w:id="550" w:name="_Toc17300939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【例134】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两数和的最接近值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47"/>
      <w:bookmarkEnd w:id="548"/>
      <w:bookmarkEnd w:id="549"/>
      <w:bookmarkEnd w:id="55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diff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和两数求和的差距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sys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twoSumClosest(self, nums,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i, j = 0, len(nums) 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diff = sys.maxsize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i &lt; j: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nums[i] + nums[j] &lt;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diff = min(diff, target - nums[i] - nums[j])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diff = min(diff, nums[i] + nums[j] - 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diff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 = [-1,2,-1,4]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target = 4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print("target =",target)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:",solution.twoSumClosest(generator,target))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51" w:name="_Toc10452885"/>
      <w:bookmarkStart w:id="552" w:name="_Toc17299558"/>
      <w:bookmarkStart w:id="553" w:name="_Toc17300632"/>
      <w:bookmarkStart w:id="554" w:name="_Toc17300940"/>
      <w:r w:rsidRPr="00C01C3C">
        <w:rPr>
          <w:rFonts w:ascii="黑体" w:eastAsia="黑体" w:hAnsi="宋体" w:cs="Times New Roman"/>
          <w:bCs/>
          <w:sz w:val="28"/>
          <w:szCs w:val="28"/>
        </w:rPr>
        <w:t>【例135】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打劫房屋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551"/>
      <w:bookmarkEnd w:id="552"/>
      <w:bookmarkEnd w:id="553"/>
      <w:bookmarkEnd w:id="55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是个非负整数列表，表示每个房子中存放的钱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返回值是个整数，表示可以拿到的钱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houseRobber2(self,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nums[0]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dp = [0] * 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dp[0], dp[1] = 0, nums[1]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range(2,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dp[i] = max(dp[i - 2] + nums[i], dp[i - 1])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answer = dp[n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dp[0], dp[1] = nums[0], max(nums[0], nums[1])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range(2, n - 1):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dp[i] = max(dp[i - 2] + nums[i], dp[i - 1])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max(dp[n - 2], answer)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 = [2,3,2,3]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</w:t>
      </w:r>
      <w:r w:rsidRPr="00C01C3C">
        <w:rPr>
          <w:rFonts w:ascii="Courier New" w:eastAsia="宋体" w:hAnsi="Courier New" w:cs="Courier New"/>
          <w:sz w:val="18"/>
          <w:szCs w:val="18"/>
        </w:rPr>
        <w:t>houseRobber2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(generator))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55" w:name="_Toc10452886"/>
      <w:bookmarkStart w:id="556" w:name="_Toc17299559"/>
      <w:bookmarkStart w:id="557" w:name="_Toc17300633"/>
      <w:bookmarkStart w:id="558" w:name="_Toc17300941"/>
      <w:r w:rsidRPr="00C01C3C">
        <w:rPr>
          <w:rFonts w:ascii="黑体" w:eastAsia="黑体" w:hAnsi="宋体" w:cs="Times New Roman"/>
          <w:bCs/>
          <w:sz w:val="28"/>
          <w:szCs w:val="28"/>
        </w:rPr>
        <w:t>【例136】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左旋右旋迭代器 </w:t>
      </w:r>
      <w:bookmarkEnd w:id="555"/>
      <w:bookmarkEnd w:id="556"/>
      <w:bookmarkEnd w:id="557"/>
      <w:bookmarkEnd w:id="55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v</w:t>
      </w:r>
      <w:r w:rsidRPr="00C01C3C">
        <w:rPr>
          <w:rFonts w:ascii="Courier New" w:eastAsia="宋体" w:hAnsi="Courier New" w:cs="Courier New"/>
          <w:sz w:val="18"/>
          <w:szCs w:val="18"/>
        </w:rPr>
        <w:t>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v</w:t>
      </w:r>
      <w:r w:rsidRPr="00C01C3C">
        <w:rPr>
          <w:rFonts w:ascii="Courier New" w:eastAsia="宋体" w:hAnsi="Courier New" w:cs="Courier New"/>
          <w:sz w:val="18"/>
          <w:szCs w:val="18"/>
        </w:rPr>
        <w:t>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表示两个一维向量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返回值是一个一维数组，交替返回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v</w:t>
      </w:r>
      <w:r w:rsidRPr="00C01C3C">
        <w:rPr>
          <w:rFonts w:ascii="Courier New" w:eastAsia="宋体" w:hAnsi="Courier New" w:cs="Courier New"/>
          <w:sz w:val="18"/>
          <w:szCs w:val="18"/>
        </w:rPr>
        <w:t>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v</w:t>
      </w:r>
      <w:r w:rsidRPr="00C01C3C">
        <w:rPr>
          <w:rFonts w:ascii="Courier New" w:eastAsia="宋体" w:hAnsi="Courier New" w:cs="Courier New"/>
          <w:sz w:val="18"/>
          <w:szCs w:val="18"/>
        </w:rPr>
        <w:t>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元素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ZigzagIterator: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v1, v2):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self.queue = [v for v in (v1, v2) if v]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next(self):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v = self.queue.pop(0)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value = v.pop(0)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v: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self.queue.append(v)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value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hasNext(self):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len(self.queue) &gt;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v1= [1,2]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v2= [3,4,5,6]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print(",".join(str(i) for i in v1))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print(",".join(str(i) for i in v2))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solution, result = ZigzagIterator(v1, v2), []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while solution.hasNext():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result.append(solution.next())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:",result)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59" w:name="_Toc10452887"/>
      <w:bookmarkStart w:id="560" w:name="_Toc17299560"/>
      <w:bookmarkStart w:id="561" w:name="_Toc17300634"/>
      <w:bookmarkStart w:id="562" w:name="_Toc17300942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【例137】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N数组第K大元素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59"/>
      <w:bookmarkEnd w:id="560"/>
      <w:bookmarkEnd w:id="561"/>
      <w:bookmarkEnd w:id="56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heapq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arrays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一个数组列表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表示第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大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是列表中最大的数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KthInArrays(self, arrays,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arrays: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# in order to avoid directly changing the original arrays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# and remove the empty arrays, we need a new sortedArrays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sortedArrays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arr in arrays: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not arr: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sortedArrays.append(sorted(arr, reverse=True))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maxheap = [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(-arr[0], index, 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for index, arr in enumerate(sortedArrays)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heapq.heapify(maxheap)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_ in range(k):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num, x, y = heapq.heappop(maxheap)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num = -num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y + 1 &lt; len(sortedArrays[x]):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heapq.heappush(maxheap, (-sortedArrays[x][y + 1], x, y + 1))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 = [[2,3,2,4],[3,4,7,9]]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/>
          <w:sz w:val="18"/>
          <w:szCs w:val="18"/>
        </w:rPr>
        <w:t>=5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print("k</w:t>
      </w:r>
      <w:r w:rsidRPr="00C01C3C">
        <w:rPr>
          <w:rFonts w:ascii="Courier New" w:eastAsia="宋体" w:hAnsi="Courier New" w:cs="Courier New"/>
          <w:sz w:val="18"/>
          <w:szCs w:val="18"/>
        </w:rPr>
        <w:t>=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",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:",solution.KthInArrays(generator,k))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63" w:name="_Toc10452888"/>
      <w:bookmarkStart w:id="564" w:name="_Toc17299561"/>
      <w:bookmarkStart w:id="565" w:name="_Toc17300635"/>
      <w:bookmarkStart w:id="566" w:name="_Toc17300943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【例138】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前K大数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63"/>
      <w:bookmarkEnd w:id="564"/>
      <w:bookmarkEnd w:id="565"/>
      <w:bookmarkEnd w:id="56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heapq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表示第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大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返回值是个整型数组，前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大的整数组成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topk(self, nums,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heapq.heapify(nums)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topk = heapq.nlargest(k, 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topk.sort()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topk.reverse()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topk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generator = [8, 7, 6, 5, 4, 3, 2, 1]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/>
          <w:sz w:val="18"/>
          <w:szCs w:val="18"/>
        </w:rPr>
        <w:t>=4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print("k</w:t>
      </w:r>
      <w:r w:rsidRPr="00C01C3C">
        <w:rPr>
          <w:rFonts w:ascii="Courier New" w:eastAsia="宋体" w:hAnsi="Courier New" w:cs="Courier New"/>
          <w:sz w:val="18"/>
          <w:szCs w:val="18"/>
        </w:rPr>
        <w:t>=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:",solution.topk(generator,k))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67" w:name="_Toc10452889"/>
      <w:bookmarkStart w:id="568" w:name="_Toc17299562"/>
      <w:bookmarkStart w:id="569" w:name="_Toc17300636"/>
      <w:bookmarkStart w:id="570" w:name="_Toc17300944"/>
      <w:r w:rsidRPr="00C01C3C">
        <w:rPr>
          <w:rFonts w:ascii="黑体" w:eastAsia="黑体" w:hAnsi="宋体" w:cs="Times New Roman"/>
          <w:bCs/>
          <w:sz w:val="28"/>
          <w:szCs w:val="28"/>
        </w:rPr>
        <w:t>【例139】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计数型布隆过滤器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67"/>
      <w:bookmarkEnd w:id="568"/>
      <w:bookmarkEnd w:id="569"/>
      <w:bookmarkEnd w:id="57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random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是个字符串，表示一个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word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返回值是个布尔值，若该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word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存在返回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，否则返回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HashFunction: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cap, seed):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self.cap = cap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self.seed = seed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hash(self, value):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value: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 += self.seed * ret + ord(i)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 %= self.cap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CountingBloomFilter: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self.hashFunc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self.hashFunc.append(HashFunction(random.randint(10000, 20000), i * 2 + 3))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self.bits = [0 for i in range(20000)]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add(self, word):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f in self.hashFunc: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position = f.hash(word)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self.bits[position]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remove(self, word):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f in self.hashFunc: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position = f.hash(word)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self.bits[position]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contains(self, word):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f in self.hashFunc: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position = f.hash(word)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self.bits[position] &lt;=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 CountingBloomFilter(3)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solution.add("long")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solution.add("term")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:')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print('add("long")')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print('add("term")')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print('contains("long")')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:",solution.contains("l</w:t>
      </w:r>
      <w:r w:rsidRPr="00C01C3C">
        <w:rPr>
          <w:rFonts w:ascii="Courier New" w:eastAsia="宋体" w:hAnsi="Courier New" w:cs="Courier New"/>
          <w:sz w:val="18"/>
          <w:szCs w:val="18"/>
        </w:rPr>
        <w:t>ong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solution.remove("long")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print('remove("long")')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print('contains("long")')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:",solution.contains("l</w:t>
      </w:r>
      <w:r w:rsidRPr="00C01C3C">
        <w:rPr>
          <w:rFonts w:ascii="Courier New" w:eastAsia="宋体" w:hAnsi="Courier New" w:cs="Courier New"/>
          <w:sz w:val="18"/>
          <w:szCs w:val="18"/>
        </w:rPr>
        <w:t>ong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71" w:name="_Toc10452890"/>
      <w:bookmarkStart w:id="572" w:name="_Toc17299563"/>
      <w:bookmarkStart w:id="573" w:name="_Toc17300637"/>
      <w:bookmarkStart w:id="574" w:name="_Toc17300945"/>
      <w:r w:rsidRPr="00C01C3C">
        <w:rPr>
          <w:rFonts w:ascii="黑体" w:eastAsia="黑体" w:hAnsi="宋体" w:cs="Times New Roman"/>
          <w:bCs/>
          <w:sz w:val="28"/>
          <w:szCs w:val="28"/>
        </w:rPr>
        <w:t>【例140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】字符计数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71"/>
      <w:bookmarkEnd w:id="572"/>
      <w:bookmarkEnd w:id="573"/>
      <w:bookmarkEnd w:id="57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一个任意的字符串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map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是个哈希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map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countCharacters(self, 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map = dict()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 in str: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map[c] = map.get(c, 0)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g</w:t>
      </w:r>
      <w:r w:rsidRPr="00C01C3C">
        <w:rPr>
          <w:rFonts w:ascii="Courier New" w:eastAsia="宋体" w:hAnsi="Courier New" w:cs="Courier New"/>
          <w:sz w:val="18"/>
          <w:szCs w:val="18"/>
        </w:rPr>
        <w:t>enerator="abca"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/>
          <w:sz w:val="18"/>
          <w:szCs w:val="18"/>
        </w:rPr>
        <w:t>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:',generator)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:",solution.countCharacters(generator))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75" w:name="_Toc10452891"/>
      <w:bookmarkStart w:id="576" w:name="_Toc17299564"/>
      <w:bookmarkStart w:id="577" w:name="_Toc17300638"/>
      <w:bookmarkStart w:id="578" w:name="_Toc17300946"/>
      <w:r w:rsidRPr="00C01C3C">
        <w:rPr>
          <w:rFonts w:ascii="黑体" w:eastAsia="黑体" w:hAnsi="宋体" w:cs="Times New Roman"/>
          <w:bCs/>
          <w:sz w:val="28"/>
          <w:szCs w:val="28"/>
        </w:rPr>
        <w:t>【例141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】最长重复子序列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75"/>
      <w:bookmarkEnd w:id="576"/>
      <w:bookmarkEnd w:id="577"/>
      <w:bookmarkEnd w:id="57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是个任意字符串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返回值是个整数表示这个字符串最长重复的子序列长度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longestRepeatingSubsequence(self, 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[[0 for j in range(n + 1)] for i in range(n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range(1,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str[i - 1] == str[j - 1] and i != j: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dp[i][j] = dp[i - 1][j - 1]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dp[i][j] = max(dp[i][j - 1], dp[i - 1][j])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dp[n][n]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/>
          <w:sz w:val="18"/>
          <w:szCs w:val="18"/>
        </w:rPr>
        <w:t>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g</w:t>
      </w:r>
      <w:r w:rsidRPr="00C01C3C">
        <w:rPr>
          <w:rFonts w:ascii="Courier New" w:eastAsia="宋体" w:hAnsi="Courier New" w:cs="Courier New"/>
          <w:sz w:val="18"/>
          <w:szCs w:val="18"/>
        </w:rPr>
        <w:t>enerator="abcaa"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/>
          <w:sz w:val="18"/>
          <w:szCs w:val="18"/>
        </w:rPr>
        <w:t>',generator)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</w:t>
      </w:r>
      <w:r w:rsidRPr="00C01C3C">
        <w:rPr>
          <w:rFonts w:ascii="Calibri" w:eastAsia="宋体" w:hAnsi="Calibri" w:cs="Times New Roman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>longestRepeatingSubsequence(generator)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79" w:name="_Toc10452892"/>
      <w:bookmarkStart w:id="580" w:name="_Toc17299565"/>
      <w:bookmarkStart w:id="581" w:name="_Toc17300639"/>
      <w:bookmarkStart w:id="582" w:name="_Toc17300947"/>
      <w:r w:rsidRPr="00C01C3C">
        <w:rPr>
          <w:rFonts w:ascii="黑体" w:eastAsia="黑体" w:hAnsi="宋体" w:cs="Times New Roman"/>
          <w:bCs/>
          <w:sz w:val="28"/>
          <w:szCs w:val="28"/>
        </w:rPr>
        <w:t>【例142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】僵尸矩阵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79"/>
      <w:bookmarkEnd w:id="580"/>
      <w:bookmarkEnd w:id="581"/>
      <w:bookmarkEnd w:id="58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collections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grid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是一个二维整数矩阵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返回值是个整数，表示需要的天数，若不能完成则返回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-</w:t>
      </w:r>
      <w:r w:rsidRPr="00C01C3C">
        <w:rPr>
          <w:rFonts w:ascii="Courier New" w:eastAsia="宋体" w:hAnsi="Courier New" w:cs="Courier New"/>
          <w:sz w:val="18"/>
          <w:szCs w:val="18"/>
        </w:rPr>
        <w:t>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/>
          <w:sz w:val="18"/>
          <w:szCs w:val="18"/>
        </w:rPr>
        <w:t>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zombie(self, grid):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len(grid) == 0 or len(grid[0])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m, n = len(grid), len(grid[0])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queue = collections.deque()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grid[i][j]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queue.append((i, j))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day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queue: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size = len(queue)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day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k in range(size):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(i, j) = queue.popleft()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DIR = [(1, 0), (-1, 0), (0, 1), (0, -1)]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(di, dj) in DIR: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next_i, next_j = i + di, j + dj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next_i &lt; 0 or next_i &gt;= m or next_j &lt; 0 or next_j &gt;= 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grid[next_i][next_j] == 1 or grid[next_i][next_j] ==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grid[next_i][next_j]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queue.append((next_i, next_j))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grid[i][j]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day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/>
          <w:sz w:val="18"/>
          <w:szCs w:val="18"/>
        </w:rPr>
        <w:t>olution = 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g</w:t>
      </w:r>
      <w:r w:rsidRPr="00C01C3C">
        <w:rPr>
          <w:rFonts w:ascii="Courier New" w:eastAsia="宋体" w:hAnsi="Courier New" w:cs="Courier New"/>
          <w:sz w:val="18"/>
          <w:szCs w:val="18"/>
        </w:rPr>
        <w:t>enerator=[[0,0,0],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[0,0,0],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[0,0,1]]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</w:t>
      </w:r>
      <w:r w:rsidRPr="00C01C3C">
        <w:rPr>
          <w:rFonts w:ascii="Courier New" w:eastAsia="宋体" w:hAnsi="Courier New" w:cs="Courier New"/>
          <w:sz w:val="18"/>
          <w:szCs w:val="18"/>
        </w:rPr>
        <w:t>,generator)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</w:t>
      </w:r>
      <w:r w:rsidRPr="00C01C3C">
        <w:rPr>
          <w:rFonts w:ascii="Calibri" w:eastAsia="宋体" w:hAnsi="Calibri" w:cs="Times New Roman"/>
        </w:rPr>
        <w:t xml:space="preserve"> </w:t>
      </w:r>
      <w:r w:rsidRPr="00C01C3C">
        <w:rPr>
          <w:rFonts w:ascii="Courier New" w:eastAsia="宋体" w:hAnsi="Courier New" w:cs="Courier New"/>
          <w:sz w:val="18"/>
          <w:szCs w:val="18"/>
        </w:rPr>
        <w:t>zombie(generator)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83" w:name="_Toc10452893"/>
      <w:bookmarkStart w:id="584" w:name="_Toc17299566"/>
      <w:bookmarkStart w:id="585" w:name="_Toc17300640"/>
      <w:bookmarkStart w:id="586" w:name="_Toc17300948"/>
      <w:r w:rsidRPr="00C01C3C">
        <w:rPr>
          <w:rFonts w:ascii="黑体" w:eastAsia="黑体" w:hAnsi="宋体" w:cs="Times New Roman"/>
          <w:bCs/>
          <w:sz w:val="28"/>
          <w:szCs w:val="28"/>
        </w:rPr>
        <w:t>【例143】摊平二维向量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583"/>
      <w:bookmarkEnd w:id="584"/>
      <w:bookmarkEnd w:id="585"/>
      <w:bookmarkEnd w:id="58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Vector2D(object):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vec2d):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self.vec2d = vec2d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self.row, self.col = 0,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self.next_elem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next(self):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self.next_elem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self.hasNext()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temp, self.next_elem = self.next_elem,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temp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hasNext(self):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self.next_elem: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self.col += 1</w:t>
      </w:r>
    </w:p>
    <w:p w:rsidR="00C01C3C" w:rsidRPr="00C01C3C" w:rsidRDefault="00C01C3C" w:rsidP="00C01C3C">
      <w:pPr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self.row &lt; len(self.vec2d)and self.col&gt;= len(self.vec2d[self.row]):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self.row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self.col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self.row &lt; len(self.vec2d) and self.col &lt; len(self.vec2d[self.row]):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self.next_elem = self.vec2d[self.row][self.col]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inputnum=[[1,2],[3],[4,5,6]]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vector2d=Vector2D(inputnum)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print(vector2d.next())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while vector2d.hasNext():</w:t>
      </w:r>
    </w:p>
    <w:p w:rsidR="00C01C3C" w:rsidRPr="00C01C3C" w:rsidRDefault="00C01C3C" w:rsidP="00C01C3C">
      <w:pPr>
        <w:rPr>
          <w:rFonts w:ascii="Courier New" w:eastAsia="宋体" w:hAnsi="Courier New" w:cs="Courier New"/>
          <w:bCs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print(vector2d.next())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87" w:name="_Toc10452894"/>
      <w:bookmarkStart w:id="588" w:name="_Toc17299567"/>
      <w:bookmarkStart w:id="589" w:name="_Toc17300641"/>
      <w:bookmarkStart w:id="590" w:name="_Toc17300949"/>
      <w:r w:rsidRPr="00C01C3C">
        <w:rPr>
          <w:rFonts w:ascii="黑体" w:eastAsia="黑体" w:hAnsi="宋体" w:cs="Times New Roman"/>
          <w:bCs/>
          <w:sz w:val="28"/>
          <w:szCs w:val="28"/>
        </w:rPr>
        <w:t>【例144】第K大的元素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587"/>
      <w:bookmarkEnd w:id="588"/>
      <w:bookmarkEnd w:id="589"/>
      <w:bookmarkEnd w:id="59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是整型数组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返回数组第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大的元素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kthLargestElement2(self, nums,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import heapq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heap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num in nums: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heapq.heappush(heap, 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len(heap) &gt;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heapq.heappop(heap)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heapq.heappop(heap)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inputnum=[9,3,2,4,8]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k=3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k=",k)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",solution.kthLargestElement2(inputnum,k))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91" w:name="_Toc10452895"/>
      <w:bookmarkStart w:id="592" w:name="_Toc17299568"/>
      <w:bookmarkStart w:id="593" w:name="_Toc17300642"/>
      <w:bookmarkStart w:id="594" w:name="_Toc17300950"/>
      <w:r w:rsidRPr="00C01C3C">
        <w:rPr>
          <w:rFonts w:ascii="黑体" w:eastAsia="黑体" w:hAnsi="宋体" w:cs="Times New Roman"/>
          <w:bCs/>
          <w:sz w:val="28"/>
          <w:szCs w:val="28"/>
        </w:rPr>
        <w:t>【例145】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两数和小于或等于目标值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91"/>
      <w:bookmarkEnd w:id="592"/>
      <w:bookmarkEnd w:id="593"/>
      <w:bookmarkEnd w:id="59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twoSum5(self, nums,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l, r = 0, len(nums)-1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l &lt; 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value = nums[l] + nums[r]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value &gt;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cnt += r - 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cnt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 [2, 7, 11, 15]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target=24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</w:t>
      </w:r>
      <w:r w:rsidRPr="00C01C3C">
        <w:rPr>
          <w:rFonts w:ascii="Courier New" w:eastAsia="宋体" w:hAnsi="Courier New" w:cs="Courier New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</w:t>
      </w:r>
      <w:r w:rsidRPr="00C01C3C">
        <w:rPr>
          <w:rFonts w:ascii="Courier New" w:eastAsia="宋体" w:hAnsi="Courier New" w:cs="Courier New"/>
          <w:sz w:val="18"/>
          <w:szCs w:val="18"/>
        </w:rPr>
        <w:t>solution.twoSum5(inputnum,target))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95" w:name="_Toc10452896"/>
      <w:bookmarkStart w:id="596" w:name="_Toc17299569"/>
      <w:bookmarkStart w:id="597" w:name="_Toc17300643"/>
      <w:bookmarkStart w:id="598" w:name="_Toc17300951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【例146】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两数差等于目标值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95"/>
      <w:bookmarkEnd w:id="596"/>
      <w:bookmarkEnd w:id="597"/>
      <w:bookmarkEnd w:id="59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返回数组的索引值加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/>
          <w:sz w:val="18"/>
          <w:szCs w:val="18"/>
        </w:rPr>
        <w:t>[index1 + 1, index2 + 1] (index1 &lt; index2)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twoS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ub</w:t>
      </w:r>
      <w:r w:rsidRPr="00C01C3C">
        <w:rPr>
          <w:rFonts w:ascii="Courier New" w:eastAsia="宋体" w:hAnsi="Courier New" w:cs="Courier New"/>
          <w:sz w:val="18"/>
          <w:szCs w:val="18"/>
        </w:rPr>
        <w:t>(self, nums,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 = [(num, i) for i, num in enumerate(nums)]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target = abs(target)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n, indexs = len(nums),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 = sorted(nums, key=lambda x: x[0])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j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== j: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j &lt; n and nums[j][0] - nums[i][0] &lt;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j &lt; n and nums[j][0] - nums[i][0] == 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indexs = [nums[i][1] + 1, nums[j][1] + 1]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indexs[0] &gt; indexs[1]: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indexs[0], indexs[1] = indexs[1], indexs[0]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indexs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 [2, 7, 15, 24]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target=5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",target)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</w:t>
      </w:r>
      <w:r w:rsidRPr="00C01C3C">
        <w:rPr>
          <w:rFonts w:ascii="Courier New" w:eastAsia="宋体" w:hAnsi="Courier New" w:cs="Courier New"/>
          <w:sz w:val="18"/>
          <w:szCs w:val="18"/>
        </w:rPr>
        <w:t>solution.twoSub(inputnum,target))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599" w:name="_Toc10452897"/>
      <w:bookmarkStart w:id="600" w:name="_Toc17299570"/>
      <w:bookmarkStart w:id="601" w:name="_Toc17300644"/>
      <w:bookmarkStart w:id="602" w:name="_Toc17300952"/>
      <w:r w:rsidRPr="00C01C3C">
        <w:rPr>
          <w:rFonts w:ascii="黑体" w:eastAsia="黑体" w:hAnsi="宋体" w:cs="Times New Roman"/>
          <w:bCs/>
          <w:sz w:val="28"/>
          <w:szCs w:val="28"/>
        </w:rPr>
        <w:t>【例147】骑士的最短路线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599"/>
      <w:bookmarkEnd w:id="600"/>
      <w:bookmarkEnd w:id="601"/>
      <w:bookmarkEnd w:id="60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collections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Point: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a=0, b=0):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self.x =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self.y =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DIRECTIONS = [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(-2, -1), (-2, 1), (-1, 2), (1, 2),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(2, 1), (2, -1), (1, -2), (-1, -2),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grid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表示棋盘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source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表示起点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destination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表示终点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返回最短路径长度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shortestPath(self, grid, source, destination):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queue = collections.deque([(source.x, source.y)])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distance = {(source.x, source.y): 0}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queue: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x, y = queue.popleft()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(x, y) == (destination.x, destination.y):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distance[(x, y)]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dx, dy in DIRECTIONS: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next_x, next_y = x + dx, y + dy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(next_x, next_y) in distance: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not self.is_valid(next_x, next_y, grid):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distance[(next_x, next_y)] = distance[(x, y)]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queue.append((next_x, next_y))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is_valid(self, x, y, grid):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n, m = len(grid), len(grid[0])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x &lt; 0 or x &gt;= n or y &lt; 0 or y &gt;= 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not grid[x][y]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inputnum=[[0,0,0],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[0,0,0],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[0,0,0]]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source = Point(2,0)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destination = Point(2,2)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输入棋盘：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输入起点：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[</w:t>
      </w:r>
      <w:r w:rsidRPr="00C01C3C">
        <w:rPr>
          <w:rFonts w:ascii="Courier New" w:eastAsia="宋体" w:hAnsi="Courier New" w:cs="Courier New"/>
          <w:sz w:val="18"/>
          <w:szCs w:val="18"/>
        </w:rPr>
        <w:t>2,0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]")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输入终点：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[</w:t>
      </w:r>
      <w:r w:rsidRPr="00C01C3C">
        <w:rPr>
          <w:rFonts w:ascii="Courier New" w:eastAsia="宋体" w:hAnsi="Courier New" w:cs="Courier New"/>
          <w:sz w:val="18"/>
          <w:szCs w:val="18"/>
        </w:rPr>
        <w:t>2,2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]"</w:t>
      </w:r>
      <w:r w:rsidRPr="00C01C3C">
        <w:rPr>
          <w:rFonts w:ascii="Courier New" w:eastAsia="宋体" w:hAnsi="Courier New" w:cs="Courier New"/>
          <w:sz w:val="18"/>
          <w:szCs w:val="18"/>
        </w:rPr>
        <w:t>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输出步数：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</w:t>
      </w:r>
      <w:r w:rsidRPr="00C01C3C">
        <w:rPr>
          <w:rFonts w:ascii="Courier New" w:eastAsia="宋体" w:hAnsi="Courier New" w:cs="Courier New"/>
          <w:sz w:val="18"/>
          <w:szCs w:val="18"/>
        </w:rPr>
        <w:t>solution.shortestPath(inputnum,source,destination))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03" w:name="_Toc10452898"/>
      <w:bookmarkStart w:id="604" w:name="_Toc17299571"/>
      <w:bookmarkStart w:id="605" w:name="_Toc17300645"/>
      <w:bookmarkStart w:id="606" w:name="_Toc17300953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【例148】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K个最近的点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03"/>
      <w:bookmarkEnd w:id="604"/>
      <w:bookmarkEnd w:id="605"/>
      <w:bookmarkEnd w:id="60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heapq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numpy as np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np.set_printoptions(threshold=np.inf)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Point: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a=0, b=0):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self.x =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self.y =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points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为坐标点列表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origin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为初始点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个最邻近点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kClosest(self, points, origin,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self.heap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point in points: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dist = self.getDistance(point, origin)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heapq.heappush(self.heap, (-dist, -point.x, -point.y))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len(self.heap) &gt;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heapq.heappop(self.heap)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len(self.heap)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_, x, y = heapq.heappop(self.heap)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ret.append(Point(-x, -y))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ret.reverse()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getDistance(self,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(a.x - b.x) ** 2 + (a.y - b.y) **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a1=Point(0,0)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a2=Point(0,9)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inputnum=[a1,a2]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origin=Point(0,0)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k=1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rp=Point(0,0)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rp=solution.kClosest(inputnum,origin,k)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array=[[rp[0].x,rp[0].y]]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输入坐标点：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[[0,0],[0,9]</w:t>
      </w:r>
      <w:r w:rsidRPr="00C01C3C">
        <w:rPr>
          <w:rFonts w:ascii="Courier New" w:eastAsia="宋体" w:hAnsi="Courier New" w:cs="Courier New"/>
          <w:sz w:val="18"/>
          <w:szCs w:val="18"/>
        </w:rPr>
        <w:t>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最近坐标数：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k=1")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输出坐标点：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",array)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07" w:name="_Toc10452899"/>
      <w:bookmarkStart w:id="608" w:name="_Toc17299572"/>
      <w:bookmarkStart w:id="609" w:name="_Toc17300646"/>
      <w:bookmarkStart w:id="610" w:name="_Toc17300954"/>
      <w:r w:rsidRPr="00C01C3C">
        <w:rPr>
          <w:rFonts w:ascii="黑体" w:eastAsia="黑体" w:hAnsi="宋体" w:cs="Times New Roman"/>
          <w:bCs/>
          <w:sz w:val="28"/>
          <w:szCs w:val="28"/>
        </w:rPr>
        <w:t>【例149】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优秀成绩 </w:t>
      </w:r>
      <w:bookmarkEnd w:id="607"/>
      <w:bookmarkEnd w:id="608"/>
      <w:bookmarkEnd w:id="609"/>
      <w:bookmarkEnd w:id="61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Record: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id, score):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self.id = 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self.score = score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@param {Record[]} results a list of &lt;student_id, score&gt;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@return {dict(id, average)} find the average of 5 highest scores for each person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&lt;key, value&gt; (student_id, average_score)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highFive(self, results):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# Write your code here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hash = dict()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r in results: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r.id not in hash: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hash[r.id]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hash[r.id].append(r.score)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len(hash[r.id]) &gt; 5: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index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i in range(1, 6):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hash[r.id][i] &lt; hash[r.id][index]: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index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hash[r.id].pop(index)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answer = dict()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id, scores in hash.items():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answer[id] = sum(scores) / 5.0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answer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r1=Record(1,90)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r2=Record(1,93)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r3=Record(2,93)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r4=Record(2,99)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r5=Record(2,98)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r6=Record(2,97)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r7=Record(1,62)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r8=Record(1,56)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r9=Record(2,95)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r10=Record(1,61)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list=[r1,r2,r3,r4,r5,r6,r7,r8,r9,r10]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print(solution.highFive(list))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11" w:name="_Toc10452900"/>
      <w:bookmarkStart w:id="612" w:name="_Toc17299573"/>
      <w:bookmarkStart w:id="613" w:name="_Toc17300647"/>
      <w:bookmarkStart w:id="614" w:name="_Toc17300955"/>
      <w:r w:rsidRPr="00C01C3C">
        <w:rPr>
          <w:rFonts w:ascii="黑体" w:eastAsia="黑体" w:hAnsi="宋体" w:cs="Times New Roman"/>
          <w:bCs/>
          <w:sz w:val="28"/>
          <w:szCs w:val="28"/>
        </w:rPr>
        <w:t>【例150】二叉树的最长连续子序列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I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611"/>
      <w:bookmarkEnd w:id="612"/>
      <w:bookmarkEnd w:id="613"/>
      <w:bookmarkEnd w:id="61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self.right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是二叉树的根节点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返回最长连续序列路径的长度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longestConsecutive2(self,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max_len, _, _, = self.helper(root)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max_len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helper(self,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0,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left_len, left_down, left_up = self.helper(root.left)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right_len, right_down, right_up = self.helper(root.right)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down, up =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root.left is not None and root.left.val + 1 == root.val: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down = max(down, left_down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root.left is not None and root.left.val - 1 == root.val: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up = max(up, left_up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root.right is not None and root.right.val + 1 == root.val: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down = max(down, right_down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root.right is not None and root.right.val - 1 == root.val: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up = max(up, right_up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len = down + 1 + up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len = max(len, left_len, right_len)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len, down, up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inputnum={1,2,0,3}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root0=TreeNode(0)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root1=TreeNode(1)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root2=TreeNode(2)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root3=TreeNode(3)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root1.left=root2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root1.right=root0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root2.left=root3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",solution.longestConsecutive2(root1))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15" w:name="_Toc10452903"/>
      <w:bookmarkStart w:id="616" w:name="_Toc17299574"/>
      <w:bookmarkStart w:id="617" w:name="_Toc17300648"/>
      <w:bookmarkStart w:id="618" w:name="_Toc17300956"/>
      <w:bookmarkStart w:id="619" w:name="_Toc10452901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51】二叉树的最长连续子序列II  </w:t>
      </w:r>
      <w:bookmarkEnd w:id="615"/>
      <w:bookmarkEnd w:id="616"/>
      <w:bookmarkEnd w:id="617"/>
      <w:bookmarkEnd w:id="61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定义一个多节点的树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MultiTreeNode(object):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self.val =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self.children = [] # children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MultiTreeNode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list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叉树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返回最长连续序列路径的长度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longestConsecutive3(self,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max_len, _, _, = self.helper(root)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max_len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helper(self,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0,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max_len, up, down = 0,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child in root.children: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result = self.helper(child)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max_len = max(max_len, result[0])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child.val + 1 == root.val: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down = max(down, result[1]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child.val - 1 == root.val: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up = max(up, result[2]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max_len = max(down + 1 + up, max_len)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max_len, down, up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root=MultiTreeNode(5)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root1=MultiTreeNode(6)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root2=MultiTreeNode(4)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root3=MultiTreeNode(7)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root4=MultiTreeNode(5)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root5=MultiTreeNode(8)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root6=MultiTreeNode(3)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root7=MultiTreeNode(5)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root8=MultiTreeNode(3)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root.children=[root1,root2]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root1.children=[root3,root4,root5]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root2.children=[root6,root7,root8]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5&lt;6&lt;7&lt;&gt;,5&lt;&gt;,8&lt;&gt;&gt;,4&lt;3&lt;&gt;,5&lt;&gt;,31&lt;&gt;&gt;&gt;")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",solution.longestConsecutive3(root))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20" w:name="_Toc17299575"/>
      <w:bookmarkStart w:id="621" w:name="_Toc17300649"/>
      <w:bookmarkStart w:id="622" w:name="_Toc17300957"/>
      <w:r w:rsidRPr="00C01C3C">
        <w:rPr>
          <w:rFonts w:ascii="黑体" w:eastAsia="黑体" w:hAnsi="宋体" w:cs="Times New Roman"/>
          <w:bCs/>
          <w:sz w:val="28"/>
          <w:szCs w:val="28"/>
        </w:rPr>
        <w:t>【例152】课程表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619"/>
      <w:bookmarkEnd w:id="620"/>
      <w:bookmarkEnd w:id="621"/>
      <w:bookmarkEnd w:id="62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from collections import deque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numCourses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prerequisites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为先修课列表对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返回是否能够完成所有课程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canFinish(self, numCourses, prerequisites):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edges = {i: [] for i in range(numCourses)}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degrees = [0 for i in range(numCourses)]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i, j in prerequisites: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edges[j].append(i)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degrees[i]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queue, count = deque([]),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range(numCourses):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degrees[i]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queue.append(i)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queue: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node = queue.popleft()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count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x in edges[node]: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degrees[x]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degrees[x]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queue.append(x)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count == numCourses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list1=[[1,0]]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n=2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输入课程数：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课程关系为：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",list1)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",solution.canFinish(n,list1))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23" w:name="_Toc10452902"/>
      <w:bookmarkStart w:id="624" w:name="_Toc17299576"/>
      <w:bookmarkStart w:id="625" w:name="_Toc17300650"/>
      <w:bookmarkStart w:id="626" w:name="_Toc17300958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【例153】安排课程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623"/>
      <w:bookmarkEnd w:id="624"/>
      <w:bookmarkEnd w:id="625"/>
      <w:bookmarkEnd w:id="62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from queue import Queue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numCourses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</w:t>
      </w:r>
      <w:r w:rsidRPr="00C01C3C">
        <w:rPr>
          <w:rFonts w:ascii="Courier New" w:eastAsia="宋体" w:hAnsi="Courier New" w:cs="Courier New"/>
          <w:sz w:val="18"/>
          <w:szCs w:val="18"/>
        </w:rPr>
        <w:t>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prerequisites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为课程</w:t>
      </w:r>
      <w:r w:rsidRPr="00C01C3C">
        <w:rPr>
          <w:rFonts w:ascii="Courier New" w:eastAsia="宋体" w:hAnsi="Courier New" w:cs="Courier New"/>
          <w:sz w:val="18"/>
          <w:szCs w:val="18"/>
        </w:rPr>
        <w:t>约束关系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</w:t>
      </w:r>
      <w:r w:rsidRPr="00C01C3C">
        <w:rPr>
          <w:rFonts w:ascii="Courier New" w:eastAsia="宋体" w:hAnsi="Courier New" w:cs="Courier New"/>
          <w:sz w:val="18"/>
          <w:szCs w:val="18"/>
        </w:rPr>
        <w:t>课程顺序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findOrder(self, numCourses, prerequisites):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edges = {i: [] for i in range(numCourses)}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degrees = [0 for i in range(numCourses)]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i, j in prerequisites: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edges[j].append(i)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degrees[i]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queue = Queue(maxsize = numCourses)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range(numCourses):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degrees[i]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queue.put(i)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order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not queue.empty():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node = queue.get()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order.append(node)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x in edges[node]: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degrees[x]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degrees[x]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queue.put(x)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len(order) == numCourses: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order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n=4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list=[[1,0],[2,0],[3,1],[3,2]]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输入课程数：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输入约束为：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",list1)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输出课程为：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",solution.findOrder(n,list1))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27" w:name="_Toc10453051"/>
      <w:bookmarkStart w:id="628" w:name="_Toc17299577"/>
      <w:bookmarkStart w:id="629" w:name="_Toc17300651"/>
      <w:bookmarkStart w:id="630" w:name="_Toc17300959"/>
      <w:bookmarkStart w:id="631" w:name="_Toc10452904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>154】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单词表示数字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27"/>
      <w:bookmarkEnd w:id="628"/>
      <w:bookmarkEnd w:id="629"/>
      <w:bookmarkEnd w:id="63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number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convertWords(self, number):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n1 = ["", "one", "two", "three", "four", "five",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"six", "seven", "eight", "nine", "ten",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"eleven", "twelve", "thirteen", "fourteen", "fifteen",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"sixteen", "seventeen", "eighteen", "nineteen"]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n2 = ["", "ten", "twenty", "thirty", "forty",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"fifty", "sixty", "seventy", "eighty", "ninety"]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n3 = ['hundred', '', 'thousand', 'million', 'billion']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 = ''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index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number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'zero'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elif 0 &lt; number &lt; 20: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n1[number]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elif 20 &lt;= number &lt; 100: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n2[number // 10] + ' ' + n1[number]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while number != '':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digit = int(str(number)[-3::])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number = (str(number)[:-3:])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 = len(str(digit))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 = ''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while True: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if digit &lt; 20: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    r += n1[digit]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elif 20 &lt;= digit &lt; 100: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    r += n2[digit // 10] + ' 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elif 100 &lt;= digit &lt; 1000: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    r += n1[digit // 100] + ' ' + n3[0] + ' 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digit = digit % (10 ** (i - 1))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i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digit !=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r += ' ' + n3[index] + ' 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index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    r +=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res = 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res.strip()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ab/>
        <w:t>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ab/>
        <w:t>n=10245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",solution.convertWords(n))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32" w:name="_Toc17299578"/>
      <w:bookmarkStart w:id="633" w:name="_Toc17300652"/>
      <w:bookmarkStart w:id="634" w:name="_Toc17300960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【例155】最大子序列的和 </w:t>
      </w:r>
      <w:bookmarkEnd w:id="631"/>
      <w:bookmarkEnd w:id="632"/>
      <w:bookmarkEnd w:id="633"/>
      <w:bookmarkEnd w:id="63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为整型数组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返回最大和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maxSubarray(self, nums,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&lt;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result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result += nums[i]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sum = [0 for _ in range(n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min_prefix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sum[i] = sum[i - 1] + nums[i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&gt;= k and sum[i] - min_prefix &gt; result: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result = max(result, sum[i] - min_prefix)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&gt;=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min_prefix = min(min_prefix, sum[i - k + 1])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inputnum=[-2,2,-3,4,-1,2,1,-5,3]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k=5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k=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sum=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",solution.maxSubarray(inputnum,k))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35" w:name="_Toc10452905"/>
      <w:bookmarkStart w:id="636" w:name="_Toc17299579"/>
      <w:bookmarkStart w:id="637" w:name="_Toc17300653"/>
      <w:bookmarkStart w:id="638" w:name="_Toc17300961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【例156】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移除子串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35"/>
      <w:bookmarkEnd w:id="636"/>
      <w:bookmarkEnd w:id="637"/>
      <w:bookmarkEnd w:id="63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dict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为一组子字符串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返回最小长度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minLength(self, s, dict):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import queue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 = queue.Queue()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que.put(s)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hash = set([s])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min =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not que.empty():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 = que.get()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sub in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found = s.find(sub)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while found != -1: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new_s = s[:found] + s[found + len(sub):]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new_s not in hash: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if len(new_s) &lt; min: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min = len(new_s)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que.put(new_s)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hash.add(new_s)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found = s.find(sub, found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min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inputwords="ccdaabcdbb"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k=["ab","cd"]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输入字符串为：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",inputwords)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输入的子串为：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字符串长度为：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",solution.minLength(inputwords,k))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39" w:name="_Toc10452906"/>
      <w:bookmarkStart w:id="640" w:name="_Toc17299580"/>
      <w:bookmarkStart w:id="641" w:name="_Toc17300654"/>
      <w:bookmarkStart w:id="642" w:name="_Toc17300962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【例157】数组划分  </w:t>
      </w:r>
      <w:bookmarkEnd w:id="639"/>
      <w:bookmarkEnd w:id="640"/>
      <w:bookmarkEnd w:id="641"/>
      <w:bookmarkEnd w:id="64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为整型数组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low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high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返回任意可能的解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partition2(self, nums, low, high):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len(nums) &lt;=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pl, pr = 0, len(nums)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i &lt;= pr: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nums[i] &lt; low: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nums[pl], nums[i] = nums[i], nums[pl]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pl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nums[i] &gt; high: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nums[pr], nums[i] = nums[i], nums[pr]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pr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nums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inputnum=[4,3,4,1,2,3,1,2]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low=2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high=3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输入下限为：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",low)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输入上限为：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",high)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输出结果为：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",solution.partition2(inputnum,low,high))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43" w:name="_Toc10452907"/>
      <w:bookmarkStart w:id="644" w:name="_Toc17299581"/>
      <w:bookmarkStart w:id="645" w:name="_Toc17300655"/>
      <w:bookmarkStart w:id="646" w:name="_Toc17300963"/>
      <w:r w:rsidRPr="00C01C3C">
        <w:rPr>
          <w:rFonts w:ascii="黑体" w:eastAsia="黑体" w:hAnsi="宋体" w:cs="Times New Roman"/>
          <w:bCs/>
          <w:sz w:val="28"/>
          <w:szCs w:val="28"/>
        </w:rPr>
        <w:t>【例158】矩形重叠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43"/>
      <w:bookmarkEnd w:id="644"/>
      <w:bookmarkEnd w:id="645"/>
      <w:bookmarkEnd w:id="64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定义一个点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Point: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a=0, b=0):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self.x =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self.y =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l1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第一个长方形左上角的坐标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r1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第一个长方形右下角的坐标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l2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第二个长方形左上角的坐标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r2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第二个长方形右下角的坐标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如果重叠返回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def doOverlap(self, l1, r1, l2, r2):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l1.x &gt; r2.x or l2.x &gt; r1.x: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l1.y &lt; r2.y or l2.y &lt; r1.y: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l1=Point(0,8)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r1=Point(8,0)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l2=Point(6,6)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r2=Point(10,0)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输入矩形一：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l1=(0,8)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r1=Point(8,0)")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输入矩形二：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l2=(6,6)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r2=Point(10,0)")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输出的结果：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",solution.doOverlap(l1,r1,l2,r2))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47" w:name="_Toc10452908"/>
      <w:bookmarkStart w:id="648" w:name="_Toc17299582"/>
      <w:bookmarkStart w:id="649" w:name="_Toc17300656"/>
      <w:bookmarkStart w:id="650" w:name="_Toc17300964"/>
      <w:r w:rsidRPr="00C01C3C">
        <w:rPr>
          <w:rFonts w:ascii="黑体" w:eastAsia="黑体" w:hAnsi="宋体" w:cs="Times New Roman"/>
          <w:bCs/>
          <w:sz w:val="28"/>
          <w:szCs w:val="28"/>
        </w:rPr>
        <w:t>【例159】最长回文串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47"/>
      <w:bookmarkEnd w:id="648"/>
      <w:bookmarkEnd w:id="649"/>
      <w:bookmarkEnd w:id="65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s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是一个包含大小写的字符串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返回能构建的最长回文串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longestPalindrome(self,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hash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 in 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 in hash: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del hash[c]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hash[c]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remove = len(hash)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remove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remove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len(s) - remove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inputnum="abccccdd"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输入字符串为：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",inputnum)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输出回文长度：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",solution.longestPalindrome(inputnum))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51" w:name="_Toc10452909"/>
      <w:bookmarkStart w:id="652" w:name="_Toc17299583"/>
      <w:bookmarkStart w:id="653" w:name="_Toc17300657"/>
      <w:bookmarkStart w:id="654" w:name="_Toc17300965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【例160】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最大子树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51"/>
      <w:bookmarkEnd w:id="652"/>
      <w:bookmarkEnd w:id="653"/>
      <w:bookmarkEnd w:id="65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定义一个多节点的树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self.val =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self.left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self.right=None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</w:t>
      </w:r>
      <w:r w:rsidRPr="00C01C3C">
        <w:rPr>
          <w:rFonts w:ascii="Courier New" w:eastAsia="宋体" w:hAnsi="Courier New" w:cs="Courier New"/>
          <w:sz w:val="18"/>
          <w:szCs w:val="18"/>
        </w:rPr>
        <w:t>二叉树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</w:t>
      </w:r>
      <w:r w:rsidRPr="00C01C3C">
        <w:rPr>
          <w:rFonts w:ascii="Courier New" w:eastAsia="宋体" w:hAnsi="Courier New" w:cs="Courier New"/>
          <w:sz w:val="18"/>
          <w:szCs w:val="18"/>
        </w:rPr>
        <w:t>最大节点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值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import sys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maximum_weight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result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findSubtree(self,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self.helper(root)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self.result.val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helper(self,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left_weight = self.helper(root.left)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right_weight = self.helper(root.right)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left_weight + right_weight + root.val &gt;= self.maximum_weight or self.result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self.maximum_weight = left_weight + right_weight + root.val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self.result =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left_weight + right_weight + root.val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 = 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 = TreeNode(-5)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 = 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root3 = TreeNode(0)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root4 = 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root5 = TreeNode(-4)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root6 = TreeNode(-5)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root.left=root1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root.right=root2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root1.left=root3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root1.right=root4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root2.left=root5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root2.right=root6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[1,-5 2,0 3 -4 -5]")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",solution.findSubtree(root))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55" w:name="_Toc10452910"/>
      <w:bookmarkStart w:id="656" w:name="_Toc17299584"/>
      <w:bookmarkStart w:id="657" w:name="_Toc17300658"/>
      <w:bookmarkStart w:id="658" w:name="_Toc17300966"/>
      <w:r w:rsidRPr="00C01C3C">
        <w:rPr>
          <w:rFonts w:ascii="黑体" w:eastAsia="黑体" w:hAnsi="宋体" w:cs="Times New Roman"/>
          <w:bCs/>
          <w:sz w:val="28"/>
          <w:szCs w:val="28"/>
        </w:rPr>
        <w:t>【例161】最小生成树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655"/>
      <w:bookmarkEnd w:id="656"/>
      <w:bookmarkEnd w:id="657"/>
      <w:bookmarkEnd w:id="65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Connection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Connection: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city1, city2, cost):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self.city1, self.city2, self.cost = city1, city2, cost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def comp(a,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if a.cost != b.cost: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a.cost - b.cost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if a.city1 != b.city1: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a.city1 &lt; b.city1: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if a.city2 == b.city2: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elif a.city2 &lt; b.city2: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@param {Connection[]} connections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城市和花费的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List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@return {Connection[]}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返回这个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type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lowestCost(self, connections):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# Write your code here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cmp=0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#  connections.sort()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hash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connection in connections: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connection.city1 not in hash: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hash[connection.city1] = 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connection.city2 not in hash: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hash[connection.city2] = 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father = [0 for _ in range(n + 1)]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results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connection in connections: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num1 = hash[connection.city1]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num2 = hash[connection.city2]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root1 = self.find(num1, father)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root2 = self.find(num2, father)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root1 != root2: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father[root1] = root2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results.append(connection)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len(results)!= n - 1: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results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find(self, num, father):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father[num]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father[num] = self.find(father[num], father)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father[num]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conn=Connection("Acity","Bcity",1)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conn1=Connection("Acity","Ccity",2)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conn2=Connection("Bcity","Ccity",3)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connections=[conn,conn1,conn2]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ci01=solution.lowestCost(connections)[0].city1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ci02=solution.lowestCost(connections)[0].city2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co0=solution.lowestCost(connections)[0].cost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ci11=solution.lowestCost(connections)[1].city1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ci12=solution.lowestCost(connections)[1].city2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ci1=solution.lowestCost(connections)[1].cost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print([[ci01,ci02,co0],[ci11,ci12,ci1]])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59" w:name="_Toc10452911"/>
      <w:bookmarkStart w:id="660" w:name="_Toc17299585"/>
      <w:bookmarkStart w:id="661" w:name="_Toc17300659"/>
      <w:bookmarkStart w:id="662" w:name="_Toc17300967"/>
      <w:r w:rsidRPr="00C01C3C">
        <w:rPr>
          <w:rFonts w:ascii="黑体" w:eastAsia="黑体" w:hAnsi="宋体" w:cs="Times New Roman"/>
          <w:bCs/>
          <w:sz w:val="28"/>
          <w:szCs w:val="28"/>
        </w:rPr>
        <w:t>【例162】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骑士的最短路径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659"/>
      <w:bookmarkEnd w:id="660"/>
      <w:bookmarkEnd w:id="661"/>
      <w:bookmarkEnd w:id="66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sys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grid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是棋盘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返回最短路径长度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shortestPath2(self, grid):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len(grid)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m = len(grid[0])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m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 = [ [sys.maxsize for j in range(m)] for _ in range(n)]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f[0][0]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j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not grid[i][j]: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i &gt;= 1 and j &gt;= 2 and f[i - 1][j - 2] != sys.maxsize: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f[i][j] = min(f[i][j], f[i - 1][j - 2]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i + 1 &lt; n and j &gt;= 2 and f[i + 1][j - 2] != sys.maxsize: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f[i][j] = min(f[i][j], f[i + 1][j - 2]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i &gt;= 2 and j &gt;= 1 and f[i - 2][j - 1] != sys.maxsize: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f[i][j] = min(f[i][j], f[i - 2][j - 1]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i + 2 &lt; n and j &gt;= 1 and f[i + 2][j - 1] != sys.maxsize: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f[i][j] = min(f[i][j], f[i + 2][j - 1]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f[n - 1][m - 1] == sys.maxsize: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f[n - 1][m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inputnum=[[0,0,0,0],[0,0,0,0],[0,0,0,0]]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",solution.shortestPath2(inputnum))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63" w:name="_Toc10452912"/>
      <w:bookmarkStart w:id="664" w:name="_Toc17299586"/>
      <w:bookmarkStart w:id="665" w:name="_Toc17300660"/>
      <w:bookmarkStart w:id="666" w:name="_Toc17300968"/>
      <w:r w:rsidRPr="00C01C3C">
        <w:rPr>
          <w:rFonts w:ascii="黑体" w:eastAsia="黑体" w:hAnsi="宋体" w:cs="Times New Roman"/>
          <w:bCs/>
          <w:sz w:val="28"/>
          <w:szCs w:val="28"/>
        </w:rPr>
        <w:t>【例163】最大矩阵</w:t>
      </w:r>
      <w:bookmarkEnd w:id="663"/>
      <w:bookmarkEnd w:id="664"/>
      <w:bookmarkEnd w:id="665"/>
      <w:bookmarkEnd w:id="666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matrix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为矩阵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ins w:id="667" w:author="Windows 用户" w:date="2019-06-13T11:05:00Z">
        <w:r w:rsidRPr="00C01C3C">
          <w:rPr>
            <w:rFonts w:ascii="Courier New" w:eastAsia="宋体" w:hAnsi="Courier New" w:cs="Courier New" w:hint="eastAsia"/>
            <w:sz w:val="18"/>
            <w:szCs w:val="18"/>
          </w:rPr>
          <w:t>#</w:t>
        </w:r>
      </w:ins>
      <w:del w:id="668" w:author="Windows 用户" w:date="2019-06-13T11:05:00Z">
        <w:r w:rsidRPr="00C01C3C" w:rsidDel="00A21EA7">
          <w:rPr>
            <w:rFonts w:ascii="Courier New" w:eastAsia="宋体" w:hAnsi="Courier New" w:cs="Courier New"/>
            <w:sz w:val="18"/>
            <w:szCs w:val="18"/>
          </w:rPr>
          <w:delText>@</w:delText>
        </w:r>
      </w:del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maxSquare2(self, matrix):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matrix or not matrix[0]: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n, m = len(matrix), len(matrix[0])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 = [[0] * m, [0] * m]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up = [[0] * m, [0] * m]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f[0][i] = matrix[0][i]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up[0][i] = 1 - matrix[0][i]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edge = max(matrix[0])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f[i % 2][0] = matrix[i][0]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up[i % 2][0] = 0 if matrix[i][0] else up[(i - 1) % 2][0]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left = 1 - matrix[i][0]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range(1, 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matrix[i][j]:</w:t>
      </w:r>
    </w:p>
    <w:p w:rsidR="00C01C3C" w:rsidRPr="00C01C3C" w:rsidRDefault="00C01C3C" w:rsidP="00C01C3C">
      <w:pPr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f[i%2][j] =min(f[(i-1)%2][j-1],left,up[(i-1)%2][j])+1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up[i % 2][j]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left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f[i % 2][j]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up[i % 2][j] = up[(i - 1) % 2][j]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left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edge = max(edge, max(f[i % 2]))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edge * edge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inputnum=[[1,0,1,0,0],[1,0,0,1,0],[1,1,0,0,1],[1,0,0,1,0]]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",solution.maxSquare2(inputnum))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69" w:name="_Toc10452913"/>
      <w:bookmarkStart w:id="670" w:name="_Toc17299587"/>
      <w:bookmarkStart w:id="671" w:name="_Toc17300661"/>
      <w:bookmarkStart w:id="672" w:name="_Toc17300969"/>
      <w:r w:rsidRPr="00C01C3C">
        <w:rPr>
          <w:rFonts w:ascii="黑体" w:eastAsia="黑体" w:hAnsi="宋体" w:cs="Times New Roman"/>
          <w:bCs/>
          <w:sz w:val="28"/>
          <w:szCs w:val="28"/>
        </w:rPr>
        <w:t>【例164】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二叉树的最大节点</w:t>
      </w:r>
      <w:bookmarkEnd w:id="669"/>
      <w:bookmarkEnd w:id="670"/>
      <w:bookmarkEnd w:id="671"/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67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self.right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为二叉树根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返回最大节点值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maxNode(self,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left = self.maxNode(root.left)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right = self.maxNode(root.right)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self.max(root, self.max(left, right))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max(self,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a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b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if a.val &gt; b.val: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 = 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 = TreeNode(-5)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 = 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root3 = 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root4 = 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root5 = TreeNode(-4)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root6 = TreeNode(-5)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root.left = root1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root.right= root2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root1.left = root3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root1.right= root4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root2.left = root5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root2.right= root6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[1,-5 3,1 2 -4 -5]")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",solution.maxNode(root).val)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73" w:name="_Toc10452914"/>
      <w:bookmarkStart w:id="674" w:name="_Toc17299588"/>
      <w:bookmarkStart w:id="675" w:name="_Toc17300662"/>
      <w:bookmarkStart w:id="676" w:name="_Toc17300970"/>
      <w:r w:rsidRPr="00C01C3C">
        <w:rPr>
          <w:rFonts w:ascii="黑体" w:eastAsia="黑体" w:hAnsi="宋体" w:cs="Times New Roman"/>
          <w:bCs/>
          <w:sz w:val="28"/>
          <w:szCs w:val="28"/>
        </w:rPr>
        <w:t>【例165】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寻找重复的数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73"/>
      <w:bookmarkEnd w:id="674"/>
      <w:bookmarkEnd w:id="675"/>
      <w:bookmarkEnd w:id="67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为整型数组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返回重复的数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findDuplicate(self,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start, end = 1, len(nums)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start + 1 &lt; 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mid = (start + end) //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self.smaller_than_or_equal_to(nums, mid) &gt; mid: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end 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 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self.smaller_than_or_equal_to(nums, start) &gt; start: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start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end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smaller_than_or_equal_to(self, nums,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count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num in nums: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 &lt;= 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count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count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 [5,5,4,3,2,1]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",solution.findDuplicate(inputnum))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77" w:name="_Toc10452915"/>
      <w:bookmarkStart w:id="678" w:name="_Toc17299589"/>
      <w:bookmarkStart w:id="679" w:name="_Toc17300663"/>
      <w:bookmarkStart w:id="680" w:name="_Toc17300971"/>
      <w:r w:rsidRPr="00C01C3C">
        <w:rPr>
          <w:rFonts w:ascii="黑体" w:eastAsia="黑体" w:hAnsi="宋体" w:cs="Times New Roman"/>
          <w:bCs/>
          <w:sz w:val="28"/>
          <w:szCs w:val="28"/>
        </w:rPr>
        <w:t>【例166】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拼字游戏 </w:t>
      </w:r>
      <w:bookmarkEnd w:id="677"/>
      <w:bookmarkEnd w:id="678"/>
      <w:bookmarkEnd w:id="679"/>
      <w:bookmarkEnd w:id="68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collections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TrieNode(object):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value=0):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self.value = value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self.isWord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self.children = collections.OrderedDict()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@classmethod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insert(cls, root, word):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 =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 in word: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child = p.children.get(c)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not child: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child = TrieNode(c)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p.children[c] = child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 = child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p.isWord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board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words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boggleGame(self, board, words):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self.board = board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self.words = words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self.m = len(board)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self.n = len(board[0])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self.results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self.temp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self.visited = [[False for _ in range(self.n)] for _ in range(self.m)]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self.root = TrieNode()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word in words: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TrieNode.insert(self.root, 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self.dfs(0, 0, self.root)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len(self.results)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dfs(self, x, y,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range(x, self.m):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range(y, self.n):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paths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temp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self.getAllPaths(i, j, paths, temp, 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path in paths: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word = ''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for px, py in path: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word += self.board[px][py]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self.visited[px][py]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self.temp.append(word)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len(self.temp) &gt; len(self.results):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self.results = self.temp[:]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self.dfs(i, j, 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self.temp.pop()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for px, py in path: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self.visited[px][py]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y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getAllPaths(self, i, j, paths, temp,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i &lt; 0 or i &gt;= self.m or j &lt; 0 or j &gt;= self.n or \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self.board[i][j] not in root.children or \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self.visited[i][j] == True: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root = root.children[self.board[i][j]]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root.isWord: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temp.append((i,j))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paths.append(temp[:])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temp.pop()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self.visited[i][j]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deltas = [(0,1), (0,-1), (1,0), (-1, 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dx, dy in deltas: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newx = i + dx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newy = j + dy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temp.append((i,j))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self.getAllPaths(newx, newy, paths, temp, 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temp.pop()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self.visited[i][j]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 [['a', 'b', 'c'],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['d', 'e', 'f'],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['g', 'h', 'i']]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dictw = ["abc", "cfi", "beh", "defi", "gh"]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输入字典为：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",dictw)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输出个数为：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",solution.boggleGame(inputnum,dictw))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81" w:name="_Toc10452916"/>
      <w:bookmarkStart w:id="682" w:name="_Toc17299590"/>
      <w:bookmarkStart w:id="683" w:name="_Toc17300664"/>
      <w:bookmarkStart w:id="684" w:name="_Toc17300972"/>
      <w:r w:rsidRPr="00C01C3C">
        <w:rPr>
          <w:rFonts w:ascii="黑体" w:eastAsia="黑体" w:hAnsi="宋体" w:cs="Times New Roman"/>
          <w:bCs/>
          <w:sz w:val="28"/>
          <w:szCs w:val="28"/>
        </w:rPr>
        <w:t>【例167】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132模式识别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81"/>
      <w:bookmarkEnd w:id="682"/>
      <w:bookmarkEnd w:id="683"/>
      <w:bookmarkEnd w:id="68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True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或者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F</w:t>
      </w:r>
      <w:r w:rsidRPr="00C01C3C">
        <w:rPr>
          <w:rFonts w:ascii="Courier New" w:eastAsia="宋体" w:hAnsi="Courier New" w:cs="Courier New"/>
          <w:sz w:val="18"/>
          <w:szCs w:val="18"/>
        </w:rPr>
        <w:t>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find132pattern(self,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stk = [-sys.maxsize]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range(len(nums)-1, 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nums[i] &lt; stk[-1]: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while stk and nums[i] &gt; stk[-1]: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v = stk.pop()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stk.append(nums[i])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stk.append(v)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inputnum=[1, 2, 3, 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",solution.find132pattern(inputnum))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85" w:name="_Toc10452917"/>
      <w:bookmarkStart w:id="686" w:name="_Toc17299591"/>
      <w:bookmarkStart w:id="687" w:name="_Toc17300665"/>
      <w:bookmarkStart w:id="688" w:name="_Toc17300973"/>
      <w:r w:rsidRPr="00C01C3C">
        <w:rPr>
          <w:rFonts w:ascii="黑体" w:eastAsia="黑体" w:hAnsi="宋体" w:cs="Times New Roman"/>
          <w:bCs/>
          <w:sz w:val="28"/>
          <w:szCs w:val="28"/>
        </w:rPr>
        <w:t>【例168】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检查缩写字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85"/>
      <w:bookmarkEnd w:id="686"/>
      <w:bookmarkEnd w:id="687"/>
      <w:bookmarkEnd w:id="68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word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abbr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validWordAbbreviation(self, word, abbr):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j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i &lt; len(word) and j &lt; len(abbr):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word[i] == abbr[j]: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abbr[j].isdigit() and abbr[j] != '0':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 = j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while j &lt; len(abbr) and abbr[j].isdigit():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j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 += int(abbr[start : j])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i == len(word) and j == len(abbr)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"internationalization"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abbr = "i12iz4n"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缩写为：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",abbr)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",solution.validWordAbbreviation(s,abbr))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89" w:name="_Toc10452918"/>
      <w:bookmarkStart w:id="690" w:name="_Toc17299592"/>
      <w:bookmarkStart w:id="691" w:name="_Toc17300666"/>
      <w:bookmarkStart w:id="692" w:name="_Toc17300974"/>
      <w:r w:rsidRPr="00C01C3C">
        <w:rPr>
          <w:rFonts w:ascii="黑体" w:eastAsia="黑体" w:hAnsi="宋体" w:cs="Times New Roman"/>
          <w:bCs/>
          <w:sz w:val="28"/>
          <w:szCs w:val="28"/>
        </w:rPr>
        <w:t>【例169】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一次编辑距离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89"/>
      <w:bookmarkEnd w:id="690"/>
      <w:bookmarkEnd w:id="691"/>
      <w:bookmarkEnd w:id="69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isOneEditDistance(self, s, 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m =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 = len(t)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abs(m - n) &gt;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m &gt; 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self.isOneEditDistance(t, 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s[i] != t[i]: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m == 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return s[i + 1:] == t[i + 1:]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s[i:] == t[i + 1:]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m != 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s = "aDb"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t = "adb"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输入字符串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输入字符串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",solution.isOneEditDistance(s,t))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93" w:name="_Toc10452919"/>
      <w:bookmarkStart w:id="694" w:name="_Toc17299593"/>
      <w:bookmarkStart w:id="695" w:name="_Toc17300667"/>
      <w:bookmarkStart w:id="696" w:name="_Toc17300975"/>
      <w:r w:rsidRPr="00C01C3C">
        <w:rPr>
          <w:rFonts w:ascii="黑体" w:eastAsia="黑体" w:hAnsi="宋体" w:cs="Times New Roman"/>
          <w:bCs/>
          <w:sz w:val="28"/>
          <w:szCs w:val="28"/>
        </w:rPr>
        <w:t>【例170】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数据流滑动窗口平均值</w:t>
      </w:r>
      <w:bookmarkEnd w:id="693"/>
      <w:bookmarkEnd w:id="694"/>
      <w:bookmarkEnd w:id="695"/>
      <w:bookmarkEnd w:id="69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from collections import deque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MovingAverage(object):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size):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self.queue = deque([])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self.size = size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self.sum = 0.0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next(self,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len(self.queue) == self.size: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self.sum -= self.queue.popleft()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self.sum +=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self.queue.append(val)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self.sum / len(self.queue)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MovingAverage(3)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输入数据流：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1,10,3,5")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输出流动窗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",solution.next(1))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输出流动窗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",solution.next(10))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输出流动窗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3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",solution.next(3))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输出流动窗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4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",solution.next(5))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697" w:name="_Toc10452920"/>
      <w:bookmarkStart w:id="698" w:name="_Toc17299594"/>
      <w:bookmarkStart w:id="699" w:name="_Toc17300668"/>
      <w:bookmarkStart w:id="700" w:name="_Toc17300976"/>
      <w:r w:rsidRPr="00C01C3C">
        <w:rPr>
          <w:rFonts w:ascii="黑体" w:eastAsia="黑体" w:hAnsi="宋体" w:cs="Times New Roman"/>
          <w:bCs/>
          <w:sz w:val="28"/>
          <w:szCs w:val="28"/>
        </w:rPr>
        <w:t>【例171】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最长绝对文件路径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697"/>
      <w:bookmarkEnd w:id="698"/>
      <w:bookmarkEnd w:id="699"/>
      <w:bookmarkEnd w:id="70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import re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import collections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input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为抽象的文件系统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返回最长文件的绝度路径长度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lengthLongestPath(self, input):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dict = collections.defaultdict(lambda: "")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lines = input.split("\n")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 = len(lines)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result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count = lines[i].count("\t")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lines[i] = dict[count - 1] + re.sub("\\t+","/", lines[i])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"." in lines[i]: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result = max(result, len(lines[i]))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dict[count] = lines[i]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inputwords="dir\n\tsubdir1\n\t\tfile1.ext\n\t\tsubsubdir1\n\tsubdir2\n\t\tsubsubdir2\n\t\t\tfile2.ext"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",inputwords)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",solution.lengthLongestPath(inputwords))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01" w:name="_Toc10452921"/>
      <w:bookmarkStart w:id="702" w:name="_Toc17299595"/>
      <w:bookmarkStart w:id="703" w:name="_Toc17300669"/>
      <w:bookmarkStart w:id="704" w:name="_Toc17300977"/>
      <w:r w:rsidRPr="00C01C3C">
        <w:rPr>
          <w:rFonts w:ascii="黑体" w:eastAsia="黑体" w:hAnsi="宋体" w:cs="Times New Roman"/>
          <w:bCs/>
          <w:sz w:val="28"/>
          <w:szCs w:val="28"/>
        </w:rPr>
        <w:t>【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例1</w:t>
      </w:r>
      <w:r w:rsidRPr="00C01C3C">
        <w:rPr>
          <w:rFonts w:ascii="黑体" w:eastAsia="黑体" w:hAnsi="宋体" w:cs="Times New Roman"/>
          <w:bCs/>
          <w:sz w:val="28"/>
          <w:szCs w:val="28"/>
        </w:rPr>
        <w:t>72】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识别名人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01"/>
      <w:bookmarkEnd w:id="702"/>
      <w:bookmarkEnd w:id="703"/>
      <w:bookmarkEnd w:id="70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假定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0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认识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1,1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不认识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class Celebrity: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knows(a,b):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a==0 and b==1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a==1 and b==0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findCelebrity(self,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celeb = 0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range(1,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Celebrity.knows(celeb, i):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celeb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celeb != i and Celebrity.knows(celeb, i):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celeb != i and not Celebrity.knows(i, celeb):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celeb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n=2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",solution.findCelebrity(n))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05" w:name="_Toc10452922"/>
      <w:bookmarkStart w:id="706" w:name="_Toc17299596"/>
      <w:bookmarkStart w:id="707" w:name="_Toc17300670"/>
      <w:bookmarkStart w:id="708" w:name="_Toc17300978"/>
      <w:r w:rsidRPr="00C01C3C">
        <w:rPr>
          <w:rFonts w:ascii="黑体" w:eastAsia="黑体" w:hAnsi="宋体" w:cs="Times New Roman"/>
          <w:bCs/>
          <w:sz w:val="28"/>
          <w:szCs w:val="28"/>
        </w:rPr>
        <w:t>【例173】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第一个独特字符位置 </w:t>
      </w:r>
      <w:bookmarkEnd w:id="705"/>
      <w:bookmarkEnd w:id="706"/>
      <w:bookmarkEnd w:id="707"/>
      <w:bookmarkEnd w:id="70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firstUniqChar(self,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alp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c in 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c not in alp: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alp[c]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alp[c]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index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c in 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alp[c]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index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index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 = "lintcode"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",solution.firstUniqChar(s))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09" w:name="_Toc10452923"/>
      <w:bookmarkStart w:id="710" w:name="_Toc17299597"/>
      <w:bookmarkStart w:id="711" w:name="_Toc17300671"/>
      <w:bookmarkStart w:id="712" w:name="_Toc17300979"/>
      <w:r w:rsidRPr="00C01C3C">
        <w:rPr>
          <w:rFonts w:ascii="黑体" w:eastAsia="黑体" w:hAnsi="宋体" w:cs="Times New Roman"/>
          <w:bCs/>
          <w:sz w:val="28"/>
          <w:szCs w:val="28"/>
        </w:rPr>
        <w:t>【例174】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子串字谜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09"/>
      <w:bookmarkEnd w:id="710"/>
      <w:bookmarkEnd w:id="711"/>
      <w:bookmarkEnd w:id="71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返回索引列表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findAnagrams(self, s, p):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ans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sum = [0 for x in range(0,30)]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plength = len(p)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slength =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range(plength):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sum[ord(p[i]) - ord('a')]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start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end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matched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end &lt; slength: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sum[ord(s[end]) - ord('a')] &gt;=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matched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sum[ord(s[end]) - ord('a')]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end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matched == plength: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ans.append(start)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end - start == plength: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sum[ord(s[start]) - ord('a')] &gt;=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matched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sum[ord(s[start]) - ord('a')]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start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 = "cbaebabacd"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 = "abc"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输入字符串：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输入子串为：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输出索引为：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",solution.findAnagrams(s,p))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13" w:name="_Toc10452924"/>
      <w:bookmarkStart w:id="714" w:name="_Toc17299598"/>
      <w:bookmarkStart w:id="715" w:name="_Toc17300672"/>
      <w:bookmarkStart w:id="716" w:name="_Toc17300980"/>
      <w:r w:rsidRPr="00C01C3C">
        <w:rPr>
          <w:rFonts w:ascii="黑体" w:eastAsia="黑体" w:hAnsi="宋体" w:cs="Times New Roman"/>
          <w:bCs/>
          <w:sz w:val="28"/>
          <w:szCs w:val="28"/>
        </w:rPr>
        <w:t>【例175】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单词缩写集 </w:t>
      </w:r>
      <w:bookmarkEnd w:id="713"/>
      <w:bookmarkEnd w:id="714"/>
      <w:bookmarkEnd w:id="715"/>
      <w:bookmarkEnd w:id="71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ValidWordAbbr: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dictionary):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self.map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word in dictionary: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abbr = self.word_to_abbr(word)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abbr not in self.map: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self.map[abbr] = set()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self.map[abbr].add(word)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word_to_abbr(self, word):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len(word) &lt;=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return word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word[0] + str(len(word[1:-1])) + word[-1]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isUnique(self, word):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abbr = self.word_to_abbr(word)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abbr not in self.map: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word_in_dict in self.map[abbr]: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word != word_in_dict: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dic=[ "deer", "door", "cake", "card" 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ValidWordAbbr(dic)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输入字典为：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",dic)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输入单词为：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dear")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输出结果为：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",solution.isUnique("dear"))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输入单词为：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cart")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输出结果为：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",solution.isUnique("cart"))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17" w:name="_Toc10452925"/>
      <w:bookmarkStart w:id="718" w:name="_Toc17299599"/>
      <w:bookmarkStart w:id="719" w:name="_Toc17300673"/>
      <w:bookmarkStart w:id="720" w:name="_Toc17300981"/>
      <w:r w:rsidRPr="00C01C3C">
        <w:rPr>
          <w:rFonts w:ascii="黑体" w:eastAsia="黑体" w:hAnsi="宋体" w:cs="Times New Roman"/>
          <w:bCs/>
          <w:sz w:val="28"/>
          <w:szCs w:val="28"/>
        </w:rPr>
        <w:t>【例176】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二叉树翻转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17"/>
      <w:bookmarkEnd w:id="718"/>
      <w:bookmarkEnd w:id="719"/>
      <w:bookmarkEnd w:id="72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self.left, self.right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upsideDownBinaryTree(self,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root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self.dfs(root)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dfs(self,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root.left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newRoot = self.dfs(root.left)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root.left.right =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root.left.left = root.right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root.left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root.right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newRoot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root1 = 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 = 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root3 = 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root4 = TreeNode(4)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root5 = TreeNode(5)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inputnum=[1,2,3,4,5,"#","#"]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root1.left = root2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root1.right=root3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root2.left=root4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root2.right=root5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a=solution.upsideDownBinaryTree(root1)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a0=a.val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a1=a.left.val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a2=a.right.val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a3='#'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a4='#'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a5=a.right.left.val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a6=a.right.right.val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aa=[a0,a1,a2,a3,a4,a5,a6]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",aa)   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21" w:name="_Toc10452926"/>
      <w:bookmarkStart w:id="722" w:name="_Toc17299600"/>
      <w:bookmarkStart w:id="723" w:name="_Toc17300674"/>
      <w:bookmarkStart w:id="724" w:name="_Toc17300982"/>
      <w:r w:rsidRPr="00C01C3C">
        <w:rPr>
          <w:rFonts w:ascii="黑体" w:eastAsia="黑体" w:hAnsi="宋体" w:cs="Times New Roman"/>
          <w:bCs/>
          <w:sz w:val="28"/>
          <w:szCs w:val="28"/>
        </w:rPr>
        <w:t>【例177】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二叉树垂直遍历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21"/>
      <w:bookmarkEnd w:id="722"/>
      <w:bookmarkEnd w:id="723"/>
      <w:bookmarkEnd w:id="72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import collections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import queue as Queue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self.left, self.right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为二叉树根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返回整型列表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verticalOrder(self,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results = collections.defaultdict(list)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queue = Queue.Queue()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queue.put((root, 0))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not queue.empty():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node, x = queue.get()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results[x].append(node.val)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    queue.put((node.left, x - 1))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queue.put((node.right, x + 1))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[results[i] for i in sorted(results)]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root=TreeNode(3)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root1=TreeNode(9)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root2=TreeNode(20)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root3=TreeNode(15)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root4=TreeNode(7)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root.left=root1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root.right=root2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root2.left=root3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root2.right=root4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a=solution.verticalOrder(root)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[3,9,20,#,#,15,7]")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",a)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25" w:name="_Toc10452927"/>
      <w:bookmarkStart w:id="726" w:name="_Toc17299601"/>
      <w:bookmarkStart w:id="727" w:name="_Toc17300675"/>
      <w:bookmarkStart w:id="728" w:name="_Toc17300983"/>
      <w:r w:rsidRPr="00C01C3C">
        <w:rPr>
          <w:rFonts w:ascii="黑体" w:eastAsia="黑体" w:hAnsi="宋体" w:cs="Times New Roman"/>
          <w:bCs/>
          <w:sz w:val="28"/>
          <w:szCs w:val="28"/>
        </w:rPr>
        <w:t>【例178】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因式分解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25"/>
      <w:bookmarkEnd w:id="726"/>
      <w:bookmarkEnd w:id="727"/>
      <w:bookmarkEnd w:id="72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返回组合列表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getFactors(self,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result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self.helper(result, [], n, 2);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helper(self, result, item, n, start):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 &lt;=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len(item) &gt;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result.append(item[:])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import math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range(start, int(math.sqrt(n))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 % i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item.append(i)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self.helper(result, item, n / i, 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item.pop()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 &gt;= start: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item.append(n)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self.helper(result, item, 1, 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    item.pop()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inputnum=8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",solution.getFactors(inputnum))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29" w:name="_Toc10452928"/>
      <w:bookmarkStart w:id="730" w:name="_Toc17299602"/>
      <w:bookmarkStart w:id="731" w:name="_Toc17300676"/>
      <w:bookmarkStart w:id="732" w:name="_Toc17300984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【例179】Insert Delete GetRandom O(1) </w:t>
      </w:r>
      <w:bookmarkEnd w:id="729"/>
      <w:bookmarkEnd w:id="730"/>
      <w:bookmarkEnd w:id="731"/>
      <w:bookmarkEnd w:id="73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random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RandomizedSet(object):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self.nums, self.pos = [],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va</w:t>
      </w:r>
      <w:r w:rsidRPr="00C01C3C">
        <w:rPr>
          <w:rFonts w:ascii="Courier New" w:eastAsia="宋体" w:hAnsi="Courier New" w:cs="Courier New"/>
          <w:sz w:val="18"/>
          <w:szCs w:val="18"/>
        </w:rPr>
        <w:t>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insert(self,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val not in self.pos: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self.nums.append(val)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self.pos[val] = len(self.nums)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val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remove(self,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val in self.pos: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idx, last = self.pos[val], self.nums[-1]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self.nums[idx], self.pos[last] = last, idx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self.nums.pop()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del self.pos[val]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getRandom(self):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self.nums[random.randint(0, len(self.nums) - 1)]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solution=RandomizedSet()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插入一个元素：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",solution.insert(1))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移除一个元素：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2")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",solution.remove(2))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插入一个元素：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2")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",solution.insert(2))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获取随机元素：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",solution.getRandom())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移除一个元素：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",solution.remove(1))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插入一个元素：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2")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",solution.insert(2))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33" w:name="_Toc10452929"/>
      <w:bookmarkStart w:id="734" w:name="_Toc17299603"/>
      <w:bookmarkStart w:id="735" w:name="_Toc17300677"/>
      <w:bookmarkStart w:id="736" w:name="_Toc17300985"/>
      <w:r w:rsidRPr="00C01C3C">
        <w:rPr>
          <w:rFonts w:ascii="黑体" w:eastAsia="黑体" w:hAnsi="宋体" w:cs="Times New Roman"/>
          <w:bCs/>
          <w:sz w:val="28"/>
          <w:szCs w:val="28"/>
        </w:rPr>
        <w:t>【例180】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编码和解码字符串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33"/>
      <w:bookmarkEnd w:id="734"/>
      <w:bookmarkEnd w:id="735"/>
      <w:bookmarkEnd w:id="73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strs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返回编码后的字符串列表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" " -&gt; ": 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分隔不同单词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":" -&gt; "::"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区分</w:t>
      </w:r>
      <w:r w:rsidRPr="00C01C3C">
        <w:rPr>
          <w:rFonts w:ascii="Courier New" w:eastAsia="宋体" w:hAnsi="Courier New" w:cs="Courier New"/>
          <w:sz w:val="18"/>
          <w:szCs w:val="18"/>
        </w:rPr>
        <w:t>":"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encode(self, strs):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encoded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string in strs: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char in string: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char == ":":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encoded.append("::")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encoded.append(char)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encoded.append(": 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"".join(encoded)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str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返回解码字符串列表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decode(self, 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idx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length = len(str)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tmp_str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idx &lt; length - 1: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str[idx] == ":":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str[idx + 1] == ":":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tmp_str.append(":")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idx +=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elif str[idx + 1] == " ":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res.append("".join(tmp_str))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tmp_str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idx +=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tmp_str.append(str[idx])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idx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inputwords=["lint","code","love","you"]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",inputwords)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编码为：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",solution.encode(inputwords))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解码为：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",solution.decode(solution.encode(inputwords)))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37" w:name="_Toc10452930"/>
      <w:bookmarkStart w:id="738" w:name="_Toc17299604"/>
      <w:bookmarkStart w:id="739" w:name="_Toc17300678"/>
      <w:bookmarkStart w:id="740" w:name="_Toc17300986"/>
      <w:r w:rsidRPr="00C01C3C">
        <w:rPr>
          <w:rFonts w:ascii="黑体" w:eastAsia="黑体" w:hAnsi="宋体" w:cs="Times New Roman"/>
          <w:bCs/>
          <w:sz w:val="28"/>
          <w:szCs w:val="28"/>
        </w:rPr>
        <w:t>【例181】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猜数游戏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37"/>
      <w:bookmarkEnd w:id="738"/>
      <w:bookmarkEnd w:id="739"/>
      <w:bookmarkEnd w:id="74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def guess(mid):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if mid&gt;4: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if mid &lt;4: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if mid==4: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返回所猜的数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guessNumber(self,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 = 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l &lt;= 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mid = abs(l + (r - l) / 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 = guess(mid)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res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res == -1: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 = mid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res == 1: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 = mid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int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(</w:t>
      </w:r>
      <w:r w:rsidRPr="00C01C3C">
        <w:rPr>
          <w:rFonts w:ascii="Courier New" w:eastAsia="宋体" w:hAnsi="Courier New" w:cs="Courier New"/>
          <w:sz w:val="18"/>
          <w:szCs w:val="18"/>
        </w:rPr>
        <w:t>mid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selectedNumber=4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输入总数为：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所选的数字：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",selectedNumber)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所猜的数字：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",solution.guessNumber(inputnum))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41" w:name="_Toc10452931"/>
      <w:bookmarkStart w:id="742" w:name="_Toc17299605"/>
      <w:bookmarkStart w:id="743" w:name="_Toc17300679"/>
      <w:bookmarkStart w:id="744" w:name="_Toc17300987"/>
      <w:r w:rsidRPr="00C01C3C">
        <w:rPr>
          <w:rFonts w:ascii="黑体" w:eastAsia="黑体" w:hAnsi="宋体" w:cs="Times New Roman"/>
          <w:bCs/>
          <w:sz w:val="28"/>
          <w:szCs w:val="28"/>
        </w:rPr>
        <w:t>【例182】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数1的个数 </w:t>
      </w:r>
      <w:bookmarkEnd w:id="741"/>
      <w:bookmarkEnd w:id="742"/>
      <w:bookmarkEnd w:id="743"/>
      <w:bookmarkEnd w:id="74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为非负整数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countBits(self,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 = [0] * (num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num+1):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f[i] = f[i &amp; i-1]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",solution.countBits(inputnum))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45" w:name="_Toc10452932"/>
      <w:bookmarkStart w:id="746" w:name="_Toc17299606"/>
      <w:bookmarkStart w:id="747" w:name="_Toc17300680"/>
      <w:bookmarkStart w:id="748" w:name="_Toc17300988"/>
      <w:r w:rsidRPr="00C01C3C">
        <w:rPr>
          <w:rFonts w:ascii="黑体" w:eastAsia="黑体" w:hAnsi="宋体" w:cs="Times New Roman"/>
          <w:bCs/>
          <w:sz w:val="28"/>
          <w:szCs w:val="28"/>
        </w:rPr>
        <w:t>【例183】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平面范围求和 -不可变矩阵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45"/>
      <w:bookmarkEnd w:id="746"/>
      <w:bookmarkEnd w:id="747"/>
      <w:bookmarkEnd w:id="74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NumMatrix(object):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matrix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为矩阵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matrix):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len(matrix) == 0 or len(matrix[0])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len(matrix)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 = len(matrix[0])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self.dp  = [[0] * (m + 1) for _ in range(n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r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c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self.dp[r+ 1][c + 1] = self.dp[r + 1][c] + self.dp[r][c + 1] + \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matrix[r][c] - self.dp[r][c]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row1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col1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r</w:t>
      </w:r>
      <w:r w:rsidRPr="00C01C3C">
        <w:rPr>
          <w:rFonts w:ascii="Courier New" w:eastAsia="宋体" w:hAnsi="Courier New" w:cs="Courier New"/>
          <w:sz w:val="18"/>
          <w:szCs w:val="18"/>
        </w:rPr>
        <w:t>ow2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col</w:t>
      </w:r>
      <w:r w:rsidRPr="00C01C3C">
        <w:rPr>
          <w:rFonts w:ascii="Courier New" w:eastAsia="宋体" w:hAnsi="Courier New" w:cs="Courier New"/>
          <w:sz w:val="18"/>
          <w:szCs w:val="18"/>
        </w:rPr>
        <w:t>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def sumRegion(self, row1, col1, row2, col2):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self.dp[row2 + 1][col2 + 1] - self.dp[row1][col2 + 1] - \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self.dp[row2 + 1][col1] + self.dp[row1][col1]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inputnum=[[3,0,1,4,2],[5,6,3,2,1],[1,2,0,1,5],[4,1,0,1,7],[1,0,3,0,5]]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NumMatrix(inputnum)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输入矩阵为：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区域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的和：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",solution.sumRegion(2, 1, 4, 3))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区域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的和：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",solution.sumRegion(1, 1, 2, 2))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区域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3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的和：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",solution.sumRegion(1, 2, 2, 4))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49" w:name="_Toc10452933"/>
      <w:bookmarkStart w:id="750" w:name="_Toc17299607"/>
      <w:bookmarkStart w:id="751" w:name="_Toc17300681"/>
      <w:bookmarkStart w:id="752" w:name="_Toc17300989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【例184】猜数游戏  </w:t>
      </w:r>
      <w:bookmarkEnd w:id="749"/>
      <w:bookmarkEnd w:id="750"/>
      <w:bookmarkEnd w:id="751"/>
      <w:bookmarkEnd w:id="75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getMoneyAmount(self,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[[0 for _ in range(n + 1)] for __ in range(n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len in range(2,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start in range(1, n - len + 2):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import sys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temp = sys.maxsize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k in range(start + int((len - 1) / 2), start + int(len - 1)):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left, right = dp[start][k - 1], dp[k + 1][start + len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temp = min(k + max(left, right), temp)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left &gt; right: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dp[start][start + len - 1] = temp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dp[1][n]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",solution.getMoneyAmount(inputnum))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53" w:name="_Toc10452934"/>
      <w:bookmarkStart w:id="754" w:name="_Toc17299608"/>
      <w:bookmarkStart w:id="755" w:name="_Toc17300682"/>
      <w:bookmarkStart w:id="756" w:name="_Toc17300990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【例185】最长的回文序列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53"/>
      <w:bookmarkEnd w:id="754"/>
      <w:bookmarkEnd w:id="755"/>
      <w:bookmarkEnd w:id="75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longestPalindromeSubseq(self,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length =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length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[[0 for _ in range(length)] for __ in range(length)]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range(length - 1, 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dp[i][i]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range(i + 1, length):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s[i] == s[j]: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dp[i][j] = dp[i + 1][j - 1] + 2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dp[i][j] = max(dp[i + 1][j], dp[i][j - 1])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dp[0][length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inputnum="bbbab"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",solution.longestPalindromeSubseq(inputnum))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57" w:name="_Toc10452935"/>
      <w:bookmarkStart w:id="758" w:name="_Toc17299609"/>
      <w:bookmarkStart w:id="759" w:name="_Toc17300683"/>
      <w:bookmarkStart w:id="760" w:name="_Toc17300991"/>
      <w:r w:rsidRPr="00C01C3C">
        <w:rPr>
          <w:rFonts w:ascii="黑体" w:eastAsia="黑体" w:hAnsi="宋体" w:cs="Times New Roman"/>
          <w:bCs/>
          <w:sz w:val="28"/>
          <w:szCs w:val="28"/>
        </w:rPr>
        <w:t>【例186】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1</w:t>
      </w:r>
      <w:r w:rsidRPr="00C01C3C">
        <w:rPr>
          <w:rFonts w:ascii="黑体" w:eastAsia="黑体" w:hAnsi="宋体" w:cs="Times New Roman"/>
          <w:bCs/>
          <w:sz w:val="28"/>
          <w:szCs w:val="28"/>
        </w:rPr>
        <w:t>和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0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57"/>
      <w:bookmarkEnd w:id="758"/>
      <w:bookmarkEnd w:id="759"/>
      <w:bookmarkEnd w:id="76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strs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findMaxForm(self, strs, m,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[[0] * (m + 1) for _ in range(n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s in strs: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zero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one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ch in 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ch == "1":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    one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zero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range(n,one - 1,-1):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j in range(m,zero - 1,-1):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dp[i - one][j - zero] + 1 &gt; dp[i][j]: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dp[i][j] = dp[i - one][j - zero]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dp[-1][-1]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inputnum=["10", "0001", "111001", "1", "0"]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m=5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n=3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m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n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color w:val="FF0000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color w:val="FF0000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/>
          <w:color w:val="FF0000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color w:val="FF0000"/>
          <w:sz w:val="18"/>
          <w:szCs w:val="18"/>
        </w:rPr>
        <w:t xml:space="preserve">  print("</w:t>
      </w:r>
      <w:r w:rsidRPr="00C01C3C">
        <w:rPr>
          <w:rFonts w:ascii="Courier New" w:eastAsia="宋体" w:hAnsi="Courier New" w:cs="Courier New" w:hint="eastAsia"/>
          <w:color w:val="FF0000"/>
          <w:sz w:val="18"/>
          <w:szCs w:val="18"/>
        </w:rPr>
        <w:t>输出</w:t>
      </w:r>
      <w:r w:rsidRPr="00C01C3C">
        <w:rPr>
          <w:rFonts w:ascii="Courier New" w:eastAsia="宋体" w:hAnsi="Courier New" w:cs="Courier New" w:hint="eastAsia"/>
          <w:color w:val="FF0000"/>
          <w:sz w:val="18"/>
          <w:szCs w:val="18"/>
        </w:rPr>
        <w:t xml:space="preserve">  </w:t>
      </w:r>
      <w:r w:rsidRPr="00C01C3C">
        <w:rPr>
          <w:rFonts w:ascii="Courier New" w:eastAsia="宋体" w:hAnsi="Courier New" w:cs="Courier New" w:hint="eastAsia"/>
          <w:color w:val="FF0000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color w:val="FF0000"/>
          <w:sz w:val="18"/>
          <w:szCs w:val="18"/>
        </w:rPr>
        <w:t>",solution.findMaxForm(inputnum,m,n))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61" w:name="_Toc10452936"/>
      <w:bookmarkStart w:id="762" w:name="_Toc17299610"/>
      <w:bookmarkStart w:id="763" w:name="_Toc17300684"/>
      <w:bookmarkStart w:id="764" w:name="_Toc17300992"/>
      <w:r w:rsidRPr="00C01C3C">
        <w:rPr>
          <w:rFonts w:ascii="黑体" w:eastAsia="黑体" w:hAnsi="宋体" w:cs="Times New Roman"/>
          <w:bCs/>
          <w:sz w:val="28"/>
          <w:szCs w:val="28"/>
        </w:rPr>
        <w:t>【例187】预测能否胜利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761"/>
      <w:bookmarkEnd w:id="762"/>
      <w:bookmarkEnd w:id="763"/>
      <w:bookmarkEnd w:id="76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PredictTheWinner(self,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len(nums) &amp; 1 == 0: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[[0] * len(nums) for _ in range(len(nums))]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i, v in enumerate(nums):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dp[i][i] = v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len(nums)):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range(len(nums) - i):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dp[j][j + i] = max(nums[j] - dp[j + 1][j + i], nums[j + i] - dp[j][j + i - 1])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dp[0][-1] &gt;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inputnum=[1, 5, 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",solution.PredictTheWinner(inputnum))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65" w:name="_Toc10452937"/>
      <w:bookmarkStart w:id="766" w:name="_Toc17299611"/>
      <w:bookmarkStart w:id="767" w:name="_Toc17300685"/>
      <w:bookmarkStart w:id="768" w:name="_Toc17300993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【例188】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循环单词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65"/>
      <w:bookmarkEnd w:id="766"/>
      <w:bookmarkEnd w:id="767"/>
      <w:bookmarkEnd w:id="76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words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为单词列表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countRotateWords(self, words):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dict1 = set()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w in words: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 = w + w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range(0, len(w)):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tmp = s[i : i +len(w)]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tmp in dict1: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dict1.remove(tmp)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dict1.add(w)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len(dict1)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dict1 = ["picture", "turepic", "icturep", "word", "ordw", "long"]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",dict1)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",solution.countRotateWords(dict1))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69" w:name="_Toc10452938"/>
      <w:bookmarkStart w:id="770" w:name="_Toc17299612"/>
      <w:bookmarkStart w:id="771" w:name="_Toc17300686"/>
      <w:bookmarkStart w:id="772" w:name="_Toc17300994"/>
      <w:r w:rsidRPr="00C01C3C">
        <w:rPr>
          <w:rFonts w:ascii="黑体" w:eastAsia="黑体" w:hAnsi="宋体" w:cs="Times New Roman"/>
          <w:bCs/>
          <w:sz w:val="28"/>
          <w:szCs w:val="28"/>
        </w:rPr>
        <w:t>【例189】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最大子数组之和为k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769"/>
      <w:bookmarkEnd w:id="770"/>
      <w:bookmarkEnd w:id="771"/>
      <w:bookmarkEnd w:id="77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maxSubArrayLen(self, nums,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m[k]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sum = [0 for i in range(n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sum[i] = sum[i - 1] + nums[i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sum[i] in 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max(ans, i - m[sum[i]])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sum[i] + k not in 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m[sum[i] + k]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 = [-2, 7, 3, -4,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输入目标值：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</w:t>
      </w:r>
      <w:r w:rsidRPr="00C01C3C">
        <w:rPr>
          <w:rFonts w:ascii="Courier New" w:eastAsia="宋体" w:hAnsi="Courier New" w:cs="Courier New"/>
          <w:sz w:val="18"/>
          <w:szCs w:val="18"/>
        </w:rPr>
        <w:t>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solution.maxSubArrayLen(num, 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73" w:name="_Toc10452939"/>
      <w:bookmarkStart w:id="774" w:name="_Toc17299613"/>
      <w:bookmarkStart w:id="775" w:name="_Toc17300687"/>
      <w:bookmarkStart w:id="776" w:name="_Toc17300995"/>
      <w:r w:rsidRPr="00C01C3C">
        <w:rPr>
          <w:rFonts w:ascii="黑体" w:eastAsia="黑体" w:hAnsi="宋体" w:cs="Times New Roman"/>
          <w:bCs/>
          <w:sz w:val="28"/>
          <w:szCs w:val="28"/>
        </w:rPr>
        <w:t>【例190】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等差切片 </w:t>
      </w:r>
      <w:bookmarkEnd w:id="773"/>
      <w:bookmarkEnd w:id="774"/>
      <w:bookmarkEnd w:id="775"/>
      <w:bookmarkEnd w:id="77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numberOfArithmeticSlices(self,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size = len(A)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size &lt; 3: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cnt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delta = A[1] - A[0]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x in range(2, size):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A[x] - A[x - 1] == delta: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cnt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+= cnt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delta = A[x] - A[x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inputnum=[1, 2, 3, 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",inputnum)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",solution.numberOfArithmeticSlices(inputnum))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77" w:name="_Toc10452940"/>
      <w:bookmarkStart w:id="778" w:name="_Toc17299614"/>
      <w:bookmarkStart w:id="779" w:name="_Toc17300688"/>
      <w:bookmarkStart w:id="780" w:name="_Toc17300996"/>
      <w:r w:rsidRPr="00C01C3C">
        <w:rPr>
          <w:rFonts w:ascii="黑体" w:eastAsia="黑体" w:hAnsi="宋体" w:cs="Times New Roman"/>
          <w:bCs/>
          <w:sz w:val="28"/>
          <w:szCs w:val="28"/>
        </w:rPr>
        <w:t>【例191】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2D战舰 </w:t>
      </w:r>
      <w:bookmarkEnd w:id="777"/>
      <w:bookmarkEnd w:id="778"/>
      <w:bookmarkEnd w:id="779"/>
      <w:bookmarkEnd w:id="78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Cs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class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Solution(object):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def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countBattleships(self, board):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Courier New" w:eastAsia="宋体" w:hAnsi="Courier New" w:cs="Courier New"/>
          <w:i/>
          <w:iCs/>
          <w:kern w:val="0"/>
          <w:sz w:val="18"/>
          <w:szCs w:val="18"/>
        </w:rPr>
        <w:t xml:space="preserve">      </w:t>
      </w:r>
      <w:r w:rsidRPr="00C01C3C">
        <w:rPr>
          <w:rFonts w:ascii="Courier New" w:eastAsia="宋体" w:hAnsi="Courier New" w:cs="Courier New"/>
          <w:iCs/>
          <w:kern w:val="0"/>
          <w:sz w:val="18"/>
          <w:szCs w:val="18"/>
        </w:rPr>
        <w:t xml:space="preserve"> 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iCs/>
          <w:kern w:val="0"/>
          <w:sz w:val="18"/>
          <w:szCs w:val="18"/>
        </w:rPr>
        <w:t>board</w:t>
      </w:r>
      <w:r w:rsidRPr="00C01C3C">
        <w:rPr>
          <w:rFonts w:ascii="Courier New" w:eastAsia="宋体" w:hAnsi="Courier New" w:cs="Courier New"/>
          <w:iCs/>
          <w:kern w:val="0"/>
          <w:sz w:val="18"/>
          <w:szCs w:val="18"/>
        </w:rPr>
        <w:t>为列表</w:t>
      </w:r>
      <w:r w:rsidRPr="00C01C3C">
        <w:rPr>
          <w:rFonts w:ascii="Courier New" w:eastAsia="宋体" w:hAnsi="Courier New" w:cs="Courier New"/>
          <w:iCs/>
          <w:kern w:val="0"/>
          <w:sz w:val="18"/>
          <w:szCs w:val="18"/>
        </w:rPr>
        <w:br/>
      </w:r>
      <w:r w:rsidRPr="00C01C3C">
        <w:rPr>
          <w:rFonts w:ascii="Courier New" w:eastAsia="宋体" w:hAnsi="Courier New" w:cs="Courier New"/>
          <w:iCs/>
          <w:kern w:val="0"/>
          <w:sz w:val="18"/>
          <w:szCs w:val="18"/>
        </w:rPr>
        <w:lastRenderedPageBreak/>
        <w:t xml:space="preserve">        #</w:t>
      </w:r>
      <w:r w:rsidRPr="00C01C3C">
        <w:rPr>
          <w:rFonts w:ascii="Courier New" w:eastAsia="宋体" w:hAnsi="Courier New" w:cs="Courier New"/>
          <w:iCs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i/>
          <w:iCs/>
          <w:kern w:val="0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len1 = len(board)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 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if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len1 == 0: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     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return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0;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  len2 = len(board[0])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  ans = 0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 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for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i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in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range(0, len1):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     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for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j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in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range(0,len2):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         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if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board[i][j] ==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'X' and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( i == 0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or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board[i-1][j] ==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'.'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)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and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(j == 0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or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board[i][j-1] ==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>'.'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):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              ans += 1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 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return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ans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 xml:space="preserve">if 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__name__ == </w:t>
      </w:r>
      <w:r w:rsidRPr="00C01C3C">
        <w:rPr>
          <w:rFonts w:ascii="Courier New" w:eastAsia="宋体" w:hAnsi="Courier New" w:cs="Courier New"/>
          <w:bCs/>
          <w:kern w:val="0"/>
          <w:sz w:val="18"/>
          <w:szCs w:val="18"/>
        </w:rPr>
        <w:t>'__main__'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: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solution=Solution()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inputnum=["X..X","...X","...X"]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",solution.countBattleships(inputnum))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81" w:name="_Toc10452941"/>
      <w:bookmarkStart w:id="782" w:name="_Toc17299615"/>
      <w:bookmarkStart w:id="783" w:name="_Toc17300689"/>
      <w:bookmarkStart w:id="784" w:name="_Toc17300997"/>
      <w:r w:rsidRPr="00C01C3C">
        <w:rPr>
          <w:rFonts w:ascii="黑体" w:eastAsia="黑体" w:hAnsi="宋体" w:cs="Times New Roman"/>
          <w:bCs/>
          <w:sz w:val="28"/>
          <w:szCs w:val="28"/>
        </w:rPr>
        <w:t>【例192】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连续数组 </w:t>
      </w:r>
      <w:bookmarkEnd w:id="781"/>
      <w:bookmarkEnd w:id="782"/>
      <w:bookmarkEnd w:id="783"/>
      <w:bookmarkEnd w:id="78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nums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findMaxLength(self, nums):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index_sum = {}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cur_sum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range(len(nums)):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nums[i] == 0: cur_sum -=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else: cur_sum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cur_sum == 0: ans = i+1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elif cur_sum in index_sum: ans = max(ans, i-index_sum[cur_sum])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cur_sum not in index_sum: index_sum[cur_sum] = i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inputnum=[1,0]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",solution.findMaxLength(inputnum))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85" w:name="_Toc10452942"/>
      <w:bookmarkStart w:id="786" w:name="_Toc17299616"/>
      <w:bookmarkStart w:id="787" w:name="_Toc17300690"/>
      <w:bookmarkStart w:id="788" w:name="_Toc17300998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【例193】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带有冷却时间的买卖股票最佳时间 </w:t>
      </w:r>
      <w:bookmarkEnd w:id="785"/>
      <w:bookmarkEnd w:id="786"/>
      <w:bookmarkEnd w:id="787"/>
      <w:bookmarkEnd w:id="78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prices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为整数列表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maxProfit(self, prices):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not prices: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buy, sell, cooldown = [0 for _ in range(len(prices))], [0 for _ in range(len(prices))], [0 for _ in range(len(prices))]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buy[0] = -prices[0]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range(1, len(prices)):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cooldown[i] = sell[i - 1]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sell[i] = max(sell[i - 1], buy[i - 1] + prices[i])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buy[i] = max(buy[i - 1], cooldown[i - 1] - prices[i])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max(sell[-1], cooldown[-1])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inputnum=[1,2,3,0,2]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等线 Light" w:cs="Times New Roman"/>
          <w:bCs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",solution.maxProfit(inputnum))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黑体" w:eastAsia="黑体" w:hAnsi="等线 Light" w:cs="Times New Roman"/>
          <w:bCs/>
          <w:kern w:val="0"/>
          <w:sz w:val="24"/>
          <w:szCs w:val="24"/>
        </w:rPr>
        <w:t>4.运行结果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输入为：</w:t>
      </w:r>
      <w:r w:rsidRPr="00C01C3C">
        <w:rPr>
          <w:rFonts w:ascii="Calibri" w:eastAsia="宋体" w:hAnsi="Calibri" w:cs="Times New Roman" w:hint="eastAsia"/>
        </w:rPr>
        <w:t>[1, 2, 3, 0, 2]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输出为：</w:t>
      </w:r>
      <w:r w:rsidRPr="00C01C3C">
        <w:rPr>
          <w:rFonts w:ascii="Calibri" w:eastAsia="宋体" w:hAnsi="Calibri" w:cs="Times New Roman" w:hint="eastAsia"/>
        </w:rPr>
        <w:t>3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89" w:name="_Toc10452943"/>
      <w:bookmarkStart w:id="790" w:name="_Toc17299617"/>
      <w:bookmarkStart w:id="791" w:name="_Toc17300691"/>
      <w:bookmarkStart w:id="792" w:name="_Toc17300999"/>
      <w:r w:rsidRPr="00C01C3C">
        <w:rPr>
          <w:rFonts w:ascii="黑体" w:eastAsia="黑体" w:hAnsi="宋体" w:cs="Times New Roman"/>
          <w:bCs/>
          <w:sz w:val="28"/>
          <w:szCs w:val="28"/>
        </w:rPr>
        <w:t>【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例1</w:t>
      </w:r>
      <w:r w:rsidRPr="00C01C3C">
        <w:rPr>
          <w:rFonts w:ascii="黑体" w:eastAsia="黑体" w:hAnsi="宋体" w:cs="Times New Roman"/>
          <w:bCs/>
          <w:sz w:val="28"/>
          <w:szCs w:val="28"/>
        </w:rPr>
        <w:t>94】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小行星的碰撞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789"/>
      <w:bookmarkEnd w:id="790"/>
      <w:bookmarkEnd w:id="791"/>
      <w:bookmarkEnd w:id="79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asteroids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asteroidCollision(self, asteroids):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ans, i, n= [], 0, len(asteroids)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while i &lt; 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asteroids[i] &gt; 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ans.append(asteroids[i])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elif len(ans) == 0 or ans[-1] &lt; 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ans.append(asteroids[i])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elif ans[-1] &lt;= -asteroids[i]: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ans[-1] &lt; -asteroids[i]: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        i -=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ans.pop()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inputnum=[5,10,-5]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</w:t>
      </w:r>
      <w:ins w:id="793" w:author="Windows 用户" w:date="2019-06-14T21:55:00Z">
        <w:r w:rsidRPr="00C01C3C">
          <w:rPr>
            <w:rFonts w:ascii="Courier New" w:eastAsia="宋体" w:hAnsi="Courier New" w:cs="Courier New"/>
            <w:kern w:val="0"/>
            <w:sz w:val="18"/>
            <w:szCs w:val="18"/>
          </w:rPr>
          <w:t>出</w:t>
        </w:r>
      </w:ins>
      <w:del w:id="794" w:author="Windows 用户" w:date="2019-06-14T21:55:00Z">
        <w:r w:rsidRPr="00C01C3C" w:rsidDel="00FD46CB">
          <w:rPr>
            <w:rFonts w:ascii="Courier New" w:eastAsia="宋体" w:hAnsi="Courier New" w:cs="Courier New"/>
            <w:kern w:val="0"/>
            <w:sz w:val="18"/>
            <w:szCs w:val="18"/>
          </w:rPr>
          <w:delText>入</w:delText>
        </w:r>
      </w:del>
      <w:r w:rsidRPr="00C01C3C">
        <w:rPr>
          <w:rFonts w:ascii="Courier New" w:eastAsia="宋体" w:hAnsi="Courier New" w:cs="Courier New"/>
          <w:kern w:val="0"/>
          <w:sz w:val="18"/>
          <w:szCs w:val="18"/>
        </w:rPr>
        <w:t>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",solution.asteroidCollision(inputnum))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黑体" w:eastAsia="黑体" w:hAnsi="等线 Light" w:cs="Times New Roman"/>
          <w:bCs/>
          <w:kern w:val="0"/>
          <w:sz w:val="24"/>
          <w:szCs w:val="24"/>
        </w:rPr>
        <w:t>4.运行结果</w:t>
      </w:r>
      <w:r w:rsidRPr="00C01C3C">
        <w:rPr>
          <w:rFonts w:ascii="黑体" w:eastAsia="黑体" w:hAnsi="等线 Light" w:cs="Times New Roman"/>
          <w:bCs/>
          <w:kern w:val="0"/>
          <w:sz w:val="24"/>
          <w:szCs w:val="24"/>
        </w:rPr>
        <w:br/>
      </w:r>
      <w:r w:rsidRPr="00C01C3C">
        <w:rPr>
          <w:rFonts w:ascii="Times New Roman" w:eastAsia="宋体" w:hAnsi="Times New Roman" w:cs="Times New Roman"/>
          <w:kern w:val="0"/>
          <w:szCs w:val="21"/>
        </w:rPr>
        <w:t>输入为：</w:t>
      </w:r>
      <w:r w:rsidRPr="00C01C3C">
        <w:rPr>
          <w:rFonts w:ascii="Times New Roman" w:eastAsia="宋体" w:hAnsi="Times New Roman" w:cs="Times New Roman"/>
          <w:kern w:val="0"/>
          <w:szCs w:val="21"/>
        </w:rPr>
        <w:t>[5, 10, -5]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01C3C">
        <w:rPr>
          <w:rFonts w:ascii="Times New Roman" w:eastAsia="宋体" w:hAnsi="Times New Roman" w:cs="Times New Roman"/>
          <w:kern w:val="0"/>
          <w:szCs w:val="21"/>
        </w:rPr>
        <w:t>输</w:t>
      </w:r>
      <w:ins w:id="795" w:author="Windows 用户" w:date="2019-06-14T21:55:00Z">
        <w:r w:rsidRPr="00C01C3C">
          <w:rPr>
            <w:rFonts w:ascii="Times New Roman" w:eastAsia="宋体" w:hAnsi="Times New Roman" w:cs="Times New Roman"/>
            <w:kern w:val="0"/>
            <w:szCs w:val="21"/>
          </w:rPr>
          <w:t>出</w:t>
        </w:r>
      </w:ins>
      <w:del w:id="796" w:author="Windows 用户" w:date="2019-06-14T21:55:00Z">
        <w:r w:rsidRPr="00C01C3C" w:rsidDel="00FD46CB">
          <w:rPr>
            <w:rFonts w:ascii="Times New Roman" w:eastAsia="宋体" w:hAnsi="Times New Roman" w:cs="Times New Roman"/>
            <w:kern w:val="0"/>
            <w:szCs w:val="21"/>
          </w:rPr>
          <w:delText>入</w:delText>
        </w:r>
      </w:del>
      <w:r w:rsidRPr="00C01C3C">
        <w:rPr>
          <w:rFonts w:ascii="Times New Roman" w:eastAsia="宋体" w:hAnsi="Times New Roman" w:cs="Times New Roman"/>
          <w:kern w:val="0"/>
          <w:szCs w:val="21"/>
        </w:rPr>
        <w:t>为：</w:t>
      </w:r>
      <w:r w:rsidRPr="00C01C3C">
        <w:rPr>
          <w:rFonts w:ascii="Times New Roman" w:eastAsia="宋体" w:hAnsi="Times New Roman" w:cs="Times New Roman"/>
          <w:kern w:val="0"/>
          <w:szCs w:val="21"/>
        </w:rPr>
        <w:t>[5, 10]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797" w:name="_Toc10452944"/>
      <w:bookmarkStart w:id="798" w:name="_Toc17299618"/>
      <w:bookmarkStart w:id="799" w:name="_Toc17300692"/>
      <w:bookmarkStart w:id="800" w:name="_Toc17301000"/>
      <w:r w:rsidRPr="00C01C3C">
        <w:rPr>
          <w:rFonts w:ascii="黑体" w:eastAsia="黑体" w:hAnsi="宋体" w:cs="Times New Roman"/>
          <w:bCs/>
          <w:sz w:val="28"/>
          <w:szCs w:val="28"/>
        </w:rPr>
        <w:t>【例195】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扩展弹性词 </w:t>
      </w:r>
      <w:bookmarkEnd w:id="797"/>
      <w:bookmarkEnd w:id="798"/>
      <w:bookmarkEnd w:id="799"/>
      <w:bookmarkEnd w:id="80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words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为字符串列表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expressiveWords(self, S, words):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SList = self.countGroup(S)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 = len(SList)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word in words: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wordList = self.countGroup(word)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n != len(wordList):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continue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ok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i in range(n):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not self.canExtend(wordList[i], SList[i]):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ok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break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ans += ok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countGroup(self, 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 = len(s)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cnt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 = []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range(1, n):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s[i] == s[i - 1]: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cnt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    ret.append((s[i - 1], cnt))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cnt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ret.append((s[-1], cnt))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ret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canExtend(self, From, To):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From[0] == To[0] and \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(From[1] == To[1] or (From[1] &lt; To[1] and To[1] &gt;= 3))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inputnum1="heeellooo"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inputnum2=["hello", "hi", "helo"]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输入字符串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1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输入字符串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",inputnum2)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",solution.expressiveWords(inputnum1,inputnum2))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01" w:name="_Toc10452945"/>
      <w:bookmarkStart w:id="802" w:name="_Toc17299619"/>
      <w:bookmarkStart w:id="803" w:name="_Toc17300693"/>
      <w:bookmarkStart w:id="804" w:name="_Toc17301001"/>
      <w:r w:rsidRPr="00C01C3C">
        <w:rPr>
          <w:rFonts w:ascii="黑体" w:eastAsia="黑体" w:hAnsi="宋体" w:cs="Times New Roman"/>
          <w:bCs/>
          <w:sz w:val="28"/>
          <w:szCs w:val="28"/>
        </w:rPr>
        <w:t>【例196】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找到最终的安全状态 </w:t>
      </w:r>
      <w:bookmarkEnd w:id="801"/>
      <w:bookmarkEnd w:id="802"/>
      <w:bookmarkEnd w:id="803"/>
      <w:bookmarkEnd w:id="80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graph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eventualSafeNodes(self, graph):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def dfs(graph, i, visited):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j in graph[i]: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j in visited: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return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j in ans: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visited.add(j)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not dfs(graph, j, visited):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return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visited.remove(j)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ans.add(i)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ans = set()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range(len(graph)):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visited = set([i])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dfs(graph, i, visited)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sorted(list(ans))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inputnum=[[1,2],[2,3],[5],[0],[5],[],[]]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",solution.eventualSafeNodes(inputnum))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05" w:name="_Toc10452946"/>
      <w:bookmarkStart w:id="806" w:name="_Toc17299620"/>
      <w:bookmarkStart w:id="807" w:name="_Toc17300694"/>
      <w:bookmarkStart w:id="808" w:name="_Toc17301002"/>
      <w:r w:rsidRPr="00C01C3C">
        <w:rPr>
          <w:rFonts w:ascii="黑体" w:eastAsia="黑体" w:hAnsi="宋体" w:cs="Times New Roman"/>
          <w:bCs/>
          <w:sz w:val="28"/>
          <w:szCs w:val="28"/>
        </w:rPr>
        <w:t>【例197】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使序列递增的最小交换次数 </w:t>
      </w:r>
      <w:bookmarkEnd w:id="805"/>
      <w:bookmarkEnd w:id="806"/>
      <w:bookmarkEnd w:id="807"/>
      <w:bookmarkEnd w:id="80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minSwap(self, A, B):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len(A) == 0 or len(A) != len(B):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non_swapped, swapped = [0] * len(A), [1] + [0] * (len(A) - 1)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range(1, len(A)):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swps, no_swps = set(), set()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A[i - 1] &lt; A[i] and B[i - 1] &lt; B[i]: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swps.add(swapped[i - 1] + 1)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no_swps.add(non_swapped[i - 1])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B[i - 1] &lt; A[i] and A[i - 1] &lt; B[i]: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swps.add(non_swapped[i - 1] + 1)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no_swps.add(swapped[i - 1])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swapped[i], non_swapped[i] = min(swps), min(no_swps)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min(swapped[-1], non_swapped[-1])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inputnum1=[1,3,5,4]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inputnum2=[1,2,3,7]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1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",inputnum2)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",solution.minSwap(inputnum1,inputnum2))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09" w:name="_Toc10452947"/>
      <w:bookmarkStart w:id="810" w:name="_Toc17299621"/>
      <w:bookmarkStart w:id="811" w:name="_Toc17300695"/>
      <w:bookmarkStart w:id="812" w:name="_Toc17301003"/>
      <w:r w:rsidRPr="00C01C3C">
        <w:rPr>
          <w:rFonts w:ascii="黑体" w:eastAsia="黑体" w:hAnsi="宋体" w:cs="Times New Roman"/>
          <w:bCs/>
          <w:sz w:val="28"/>
          <w:szCs w:val="28"/>
        </w:rPr>
        <w:t>【例198】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所有可能的路径 </w:t>
      </w:r>
      <w:bookmarkEnd w:id="809"/>
      <w:bookmarkEnd w:id="810"/>
      <w:bookmarkEnd w:id="811"/>
      <w:bookmarkEnd w:id="81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graph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allPathsSourceTarget(self, graph):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 = len(graph)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res = []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def dfs(N, graph, start, res, path):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start == N-1: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res.append(path)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    for node in graph[start]: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dfs(N, graph, node, res, path + [node])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dfs(N, graph, 0, res, [0])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(res)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inputnum=[[1,2],[3],[3],[]]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",solution.allPathsSourceTarget(inputnum))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13" w:name="_Toc10452948"/>
      <w:bookmarkStart w:id="814" w:name="_Toc17299622"/>
      <w:bookmarkStart w:id="815" w:name="_Toc17300696"/>
      <w:bookmarkStart w:id="816" w:name="_Toc17301004"/>
      <w:r w:rsidRPr="00C01C3C">
        <w:rPr>
          <w:rFonts w:ascii="黑体" w:eastAsia="黑体" w:hAnsi="宋体" w:cs="Times New Roman"/>
          <w:bCs/>
          <w:sz w:val="28"/>
          <w:szCs w:val="28"/>
        </w:rPr>
        <w:t>【例199】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合法的井字棋状态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13"/>
      <w:bookmarkEnd w:id="814"/>
      <w:bookmarkEnd w:id="815"/>
      <w:bookmarkEnd w:id="81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validTicTacToe(self, board):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board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为列表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返回布尔类型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num_X, num_O = 0,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range(0, 3):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j in range(0, 3):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board[i][j] == 'X':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num_X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board[i][j] == 'O':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num_O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not (num_X == num_O or num_X == num_O + 1):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range(3):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board[i][0] == board[i][1] == board[i][2]: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board[i][0] == 'X':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return num_X == num_O + 1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board[i][0] == 'O':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return num_X == num_O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j in range(3):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board[0][j] == board[1][j] == board[2][j]: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board[0][j] == 'X':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return num_X == num_O + 1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board[0][j] == 'O':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return num_X == num_O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board[0][0] == board[1][1] == board[2][2]: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board[0][0] == 'X':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num_X == num_O + 1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board[0][0] == 'O':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num_X == num_O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if board[0][2] == board[1][1] == board[2][0]: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board[2][0] == 'X':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num_X == num_O + 1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board[2][0] == 'O':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num_X == num_O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inputnum=["O  ", "   ", "   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",solution.validTicTacToe(inputnum))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17" w:name="_Toc10452949"/>
      <w:bookmarkStart w:id="818" w:name="_Toc17299623"/>
      <w:bookmarkStart w:id="819" w:name="_Toc17300697"/>
      <w:bookmarkStart w:id="820" w:name="_Toc17301005"/>
      <w:r w:rsidRPr="00C01C3C">
        <w:rPr>
          <w:rFonts w:ascii="黑体" w:eastAsia="黑体" w:hAnsi="宋体" w:cs="Times New Roman"/>
          <w:bCs/>
          <w:sz w:val="28"/>
          <w:szCs w:val="28"/>
        </w:rPr>
        <w:t>【例200】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满足要求的子串个数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17"/>
      <w:bookmarkEnd w:id="818"/>
      <w:bookmarkEnd w:id="819"/>
      <w:bookmarkEnd w:id="82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words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为单词字典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返回子串的个数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numMatchingSubseq(self, S, words):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self.idx = {'a': 0, 'b': 1, 'c': 2, 'd': 3, 'e': 4,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'f': 5, 'g': 6, 'h': 7, 'i': 8, 'j': 9,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'k': 10, 'l': 11, 'm': 12, 'n': 13, 'o': 14,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'p': 15, 'q': 16, 'r': 17, 's': 18, 't': 19,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'u': 20, 'v': 21, 'w': 22, 'x': 23, 'y': 24, 'z': 25}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 = len(S)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nxtPos = []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tmp = [-1] * 26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range(n - 1, -1, -1):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tmp[self.idx[S[i]]] = i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nxtPos.append([i for i in tmp])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nxtPos = nxtPos[::-1]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word in words: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self.isSubseq(word, nxtPos):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ans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isSubseq(self, word, nxtPos):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lenw = len(word)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lens = len(nxtPos)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i, j = 0,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while i &lt; lenw and j &lt; lens: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j = nxtPos[j][self.idx[word[i]]]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if j &lt; 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j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i == lenw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input1="abcde"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input2=["a", "bb", "acd", "ace"]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输入字符串为：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输入子串为：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",input2)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",solution.numMatchingSubseq(input1,input2))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21" w:name="_Toc10452950"/>
      <w:bookmarkStart w:id="822" w:name="_Toc17299624"/>
      <w:bookmarkStart w:id="823" w:name="_Toc17300698"/>
      <w:bookmarkStart w:id="824" w:name="_Toc17301006"/>
      <w:r w:rsidRPr="00C01C3C">
        <w:rPr>
          <w:rFonts w:ascii="黑体" w:eastAsia="黑体" w:hAnsi="宋体" w:cs="Times New Roman"/>
          <w:bCs/>
          <w:sz w:val="28"/>
          <w:szCs w:val="28"/>
        </w:rPr>
        <w:t>【例201】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多米诺和三格骨牌铺瓦问题 </w:t>
      </w:r>
      <w:bookmarkEnd w:id="821"/>
      <w:bookmarkEnd w:id="822"/>
      <w:bookmarkEnd w:id="823"/>
      <w:bookmarkEnd w:id="82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N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numTilings(self, N):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N &lt; 3: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N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MOD = 1000000007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 = [[0, 0, 0] for i in range(N + 1)]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f[0][0] = f[1][0] = f[1][1] = f[1][2]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range(2, N + 1):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f[i][0] = (f[i - 1][0] + f[i - 2][0] + f[i - 2][1] + f[i - 2][2]) % MOD;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f[i][1] = (f[i - 1][0] + f[i - 1][2]) % MOD;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f[i][2] = (f[i - 1][0] + f[i - 1][1]) % MOD;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f[N][0]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inputnum=3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",solution.numTilings(inputnum))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25" w:name="_Toc10452951"/>
      <w:bookmarkStart w:id="826" w:name="_Toc17299625"/>
      <w:bookmarkStart w:id="827" w:name="_Toc17300699"/>
      <w:bookmarkStart w:id="828" w:name="_Toc17301007"/>
      <w:r w:rsidRPr="00C01C3C">
        <w:rPr>
          <w:rFonts w:ascii="黑体" w:eastAsia="黑体" w:hAnsi="宋体" w:cs="Times New Roman"/>
          <w:bCs/>
          <w:sz w:val="28"/>
          <w:szCs w:val="28"/>
        </w:rPr>
        <w:t>【例202】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逃离幽灵 </w:t>
      </w:r>
      <w:bookmarkEnd w:id="825"/>
      <w:bookmarkEnd w:id="826"/>
      <w:bookmarkEnd w:id="827"/>
      <w:bookmarkEnd w:id="82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ghosts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target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返回布尔类型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escapeGhosts(self, ghosts, target):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target_dist = abs(target[0]) + abs(target[1])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r, c in ghosts: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ghost_target = abs(target[0] - r) + abs(target[1] - c)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ghost_target &lt;= target_dist: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inputnum1=[[1, 0], [0, 3]]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inputnum2=[0, 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输入幽灵为：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输入目标为：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",inputnum2)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",solution.escapeGhosts(inputnum1,inputnum2))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29" w:name="_Toc10452952"/>
      <w:bookmarkStart w:id="830" w:name="_Toc17299626"/>
      <w:bookmarkStart w:id="831" w:name="_Toc17300700"/>
      <w:bookmarkStart w:id="832" w:name="_Toc17301008"/>
      <w:r w:rsidRPr="00C01C3C">
        <w:rPr>
          <w:rFonts w:ascii="黑体" w:eastAsia="黑体" w:hAnsi="宋体" w:cs="Times New Roman"/>
          <w:bCs/>
          <w:sz w:val="28"/>
          <w:szCs w:val="28"/>
        </w:rPr>
        <w:t>【例203】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寻找最便宜的航行旅途（最多经过k个中转站）</w:t>
      </w:r>
      <w:bookmarkEnd w:id="829"/>
      <w:bookmarkEnd w:id="830"/>
      <w:bookmarkEnd w:id="831"/>
      <w:bookmarkEnd w:id="832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1.问题描述</w:t>
      </w:r>
    </w:p>
    <w:p w:rsidR="00C01C3C" w:rsidRPr="00C01C3C" w:rsidRDefault="00C01C3C" w:rsidP="00C01C3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有</w:t>
      </w:r>
      <w:r w:rsidRPr="00C01C3C">
        <w:rPr>
          <w:rFonts w:ascii="Times New Roman" w:eastAsia="宋体" w:hAnsi="Times New Roman" w:cs="Times New Roman" w:hint="eastAsia"/>
          <w:szCs w:val="21"/>
        </w:rPr>
        <w:t>n</w:t>
      </w:r>
      <w:r w:rsidRPr="00C01C3C">
        <w:rPr>
          <w:rFonts w:ascii="Times New Roman" w:eastAsia="宋体" w:hAnsi="Times New Roman" w:cs="Times New Roman" w:hint="eastAsia"/>
          <w:szCs w:val="21"/>
        </w:rPr>
        <w:t>个城市由航班连接，每个航班</w:t>
      </w:r>
      <w:r w:rsidRPr="00C01C3C">
        <w:rPr>
          <w:rFonts w:ascii="Times New Roman" w:eastAsia="宋体" w:hAnsi="Times New Roman" w:cs="Times New Roman" w:hint="eastAsia"/>
          <w:szCs w:val="21"/>
        </w:rPr>
        <w:t xml:space="preserve"> (u,v,w)</w:t>
      </w:r>
      <w:r w:rsidRPr="00C01C3C">
        <w:rPr>
          <w:rFonts w:ascii="Times New Roman" w:eastAsia="宋体" w:hAnsi="Times New Roman" w:cs="Times New Roman" w:hint="eastAsia"/>
          <w:szCs w:val="21"/>
        </w:rPr>
        <w:t>表示从城市</w:t>
      </w:r>
      <w:r w:rsidRPr="00C01C3C">
        <w:rPr>
          <w:rFonts w:ascii="Times New Roman" w:eastAsia="宋体" w:hAnsi="Times New Roman" w:cs="Times New Roman" w:hint="eastAsia"/>
          <w:szCs w:val="21"/>
        </w:rPr>
        <w:t>u</w:t>
      </w:r>
      <w:r w:rsidRPr="00C01C3C">
        <w:rPr>
          <w:rFonts w:ascii="Times New Roman" w:eastAsia="宋体" w:hAnsi="Times New Roman" w:cs="Times New Roman" w:hint="eastAsia"/>
          <w:szCs w:val="21"/>
        </w:rPr>
        <w:t>出发，到达城市</w:t>
      </w:r>
      <w:r w:rsidRPr="00C01C3C">
        <w:rPr>
          <w:rFonts w:ascii="Times New Roman" w:eastAsia="宋体" w:hAnsi="Times New Roman" w:cs="Times New Roman" w:hint="eastAsia"/>
          <w:szCs w:val="21"/>
        </w:rPr>
        <w:t>v</w:t>
      </w:r>
      <w:r w:rsidRPr="00C01C3C">
        <w:rPr>
          <w:rFonts w:ascii="Times New Roman" w:eastAsia="宋体" w:hAnsi="Times New Roman" w:cs="Times New Roman" w:hint="eastAsia"/>
          <w:szCs w:val="21"/>
        </w:rPr>
        <w:t>，价格为</w:t>
      </w:r>
      <w:r w:rsidRPr="00C01C3C">
        <w:rPr>
          <w:rFonts w:ascii="Times New Roman" w:eastAsia="宋体" w:hAnsi="Times New Roman" w:cs="Times New Roman" w:hint="eastAsia"/>
          <w:szCs w:val="21"/>
        </w:rPr>
        <w:t>w</w:t>
      </w:r>
      <w:r w:rsidRPr="00C01C3C">
        <w:rPr>
          <w:rFonts w:ascii="Times New Roman" w:eastAsia="宋体" w:hAnsi="Times New Roman" w:cs="Times New Roman" w:hint="eastAsia"/>
          <w:szCs w:val="21"/>
        </w:rPr>
        <w:t>。给定城市数目</w:t>
      </w:r>
      <w:r w:rsidRPr="00C01C3C">
        <w:rPr>
          <w:rFonts w:ascii="Times New Roman" w:eastAsia="宋体" w:hAnsi="Times New Roman" w:cs="Times New Roman" w:hint="eastAsia"/>
          <w:szCs w:val="21"/>
        </w:rPr>
        <w:t>n</w:t>
      </w:r>
      <w:r w:rsidRPr="00C01C3C">
        <w:rPr>
          <w:rFonts w:ascii="Times New Roman" w:eastAsia="宋体" w:hAnsi="Times New Roman" w:cs="Times New Roman" w:hint="eastAsia"/>
          <w:szCs w:val="21"/>
        </w:rPr>
        <w:t>，所有的航班</w:t>
      </w:r>
      <w:r w:rsidRPr="00C01C3C">
        <w:rPr>
          <w:rFonts w:ascii="Times New Roman" w:eastAsia="宋体" w:hAnsi="Times New Roman" w:cs="Times New Roman" w:hint="eastAsia"/>
          <w:szCs w:val="21"/>
        </w:rPr>
        <w:t>flights</w:t>
      </w:r>
      <w:r w:rsidRPr="00C01C3C">
        <w:rPr>
          <w:rFonts w:ascii="Times New Roman" w:eastAsia="宋体" w:hAnsi="Times New Roman" w:cs="Times New Roman" w:hint="eastAsia"/>
          <w:szCs w:val="21"/>
        </w:rPr>
        <w:t>。找到从起点</w:t>
      </w:r>
      <w:r w:rsidRPr="00C01C3C">
        <w:rPr>
          <w:rFonts w:ascii="Times New Roman" w:eastAsia="宋体" w:hAnsi="Times New Roman" w:cs="Times New Roman" w:hint="eastAsia"/>
          <w:szCs w:val="21"/>
        </w:rPr>
        <w:t>src</w:t>
      </w:r>
      <w:r w:rsidRPr="00C01C3C">
        <w:rPr>
          <w:rFonts w:ascii="Times New Roman" w:eastAsia="宋体" w:hAnsi="Times New Roman" w:cs="Times New Roman" w:hint="eastAsia"/>
          <w:szCs w:val="21"/>
        </w:rPr>
        <w:t>到终点站</w:t>
      </w:r>
      <w:r w:rsidRPr="00C01C3C">
        <w:rPr>
          <w:rFonts w:ascii="Times New Roman" w:eastAsia="宋体" w:hAnsi="Times New Roman" w:cs="Times New Roman" w:hint="eastAsia"/>
          <w:szCs w:val="21"/>
        </w:rPr>
        <w:t>dst</w:t>
      </w:r>
      <w:r w:rsidRPr="00C01C3C">
        <w:rPr>
          <w:rFonts w:ascii="Times New Roman" w:eastAsia="宋体" w:hAnsi="Times New Roman" w:cs="Times New Roman" w:hint="eastAsia"/>
          <w:szCs w:val="21"/>
        </w:rPr>
        <w:t>线路最便宜的价格，而旅途中最多只能中转</w:t>
      </w:r>
      <w:r w:rsidRPr="00C01C3C">
        <w:rPr>
          <w:rFonts w:ascii="Times New Roman" w:eastAsia="宋体" w:hAnsi="Times New Roman" w:cs="Times New Roman" w:hint="eastAsia"/>
          <w:szCs w:val="21"/>
        </w:rPr>
        <w:t>K</w:t>
      </w:r>
      <w:r w:rsidRPr="00C01C3C">
        <w:rPr>
          <w:rFonts w:ascii="Times New Roman" w:eastAsia="宋体" w:hAnsi="Times New Roman" w:cs="Times New Roman" w:hint="eastAsia"/>
          <w:szCs w:val="21"/>
        </w:rPr>
        <w:t>次。如果没有找到合适的线路，返回</w:t>
      </w:r>
      <w:r w:rsidRPr="00C01C3C">
        <w:rPr>
          <w:rFonts w:ascii="Times New Roman" w:eastAsia="宋体" w:hAnsi="Times New Roman" w:cs="Times New Roman" w:hint="eastAsia"/>
          <w:szCs w:val="21"/>
        </w:rPr>
        <w:t>-1</w:t>
      </w:r>
      <w:r w:rsidRPr="00C01C3C">
        <w:rPr>
          <w:rFonts w:ascii="Times New Roman" w:eastAsia="宋体" w:hAnsi="Times New Roman" w:cs="Times New Roman" w:hint="eastAsia"/>
          <w:szCs w:val="21"/>
        </w:rPr>
        <w:t>。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2.问题示例</w:t>
      </w:r>
    </w:p>
    <w:p w:rsidR="00C01C3C" w:rsidRPr="00C01C3C" w:rsidRDefault="00C01C3C" w:rsidP="00C01C3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输入</w:t>
      </w:r>
      <w:r w:rsidRPr="00C01C3C">
        <w:rPr>
          <w:rFonts w:ascii="Times New Roman" w:eastAsia="宋体" w:hAnsi="Times New Roman" w:cs="Times New Roman"/>
          <w:szCs w:val="21"/>
        </w:rPr>
        <w:t>n = 3</w:t>
      </w:r>
      <w:r w:rsidRPr="00C01C3C">
        <w:rPr>
          <w:rFonts w:ascii="Times New Roman" w:eastAsia="宋体" w:hAnsi="Times New Roman" w:cs="Times New Roman" w:hint="eastAsia"/>
          <w:szCs w:val="21"/>
        </w:rPr>
        <w:t>，</w:t>
      </w:r>
      <w:r w:rsidRPr="00C01C3C">
        <w:rPr>
          <w:rFonts w:ascii="Times New Roman" w:eastAsia="宋体" w:hAnsi="Times New Roman" w:cs="Times New Roman"/>
          <w:szCs w:val="21"/>
        </w:rPr>
        <w:t>flights = [[0,1,100],[1,2,100],[0,2,500]]</w:t>
      </w:r>
      <w:r w:rsidRPr="00C01C3C">
        <w:rPr>
          <w:rFonts w:ascii="Times New Roman" w:eastAsia="宋体" w:hAnsi="Times New Roman" w:cs="Times New Roman" w:hint="eastAsia"/>
          <w:szCs w:val="21"/>
        </w:rPr>
        <w:t>，</w:t>
      </w:r>
      <w:r w:rsidRPr="00C01C3C">
        <w:rPr>
          <w:rFonts w:ascii="Times New Roman" w:eastAsia="宋体" w:hAnsi="Times New Roman" w:cs="Times New Roman"/>
          <w:szCs w:val="21"/>
        </w:rPr>
        <w:t>src = 0</w:t>
      </w:r>
      <w:r w:rsidRPr="00C01C3C">
        <w:rPr>
          <w:rFonts w:ascii="Times New Roman" w:eastAsia="宋体" w:hAnsi="Times New Roman" w:cs="Times New Roman" w:hint="eastAsia"/>
          <w:szCs w:val="21"/>
        </w:rPr>
        <w:t>，</w:t>
      </w:r>
      <w:r w:rsidRPr="00C01C3C">
        <w:rPr>
          <w:rFonts w:ascii="Times New Roman" w:eastAsia="宋体" w:hAnsi="Times New Roman" w:cs="Times New Roman"/>
          <w:szCs w:val="21"/>
        </w:rPr>
        <w:t>dst = 2</w:t>
      </w:r>
      <w:r w:rsidRPr="00C01C3C">
        <w:rPr>
          <w:rFonts w:ascii="Times New Roman" w:eastAsia="宋体" w:hAnsi="Times New Roman" w:cs="Times New Roman" w:hint="eastAsia"/>
          <w:szCs w:val="21"/>
        </w:rPr>
        <w:t>，</w:t>
      </w:r>
      <w:r w:rsidRPr="00C01C3C">
        <w:rPr>
          <w:rFonts w:ascii="Times New Roman" w:eastAsia="宋体" w:hAnsi="Times New Roman" w:cs="Times New Roman"/>
          <w:szCs w:val="21"/>
        </w:rPr>
        <w:t>K = 0</w:t>
      </w:r>
      <w:r w:rsidRPr="00C01C3C">
        <w:rPr>
          <w:rFonts w:ascii="Times New Roman" w:eastAsia="宋体" w:hAnsi="Times New Roman" w:cs="Times New Roman" w:hint="eastAsia"/>
          <w:szCs w:val="21"/>
        </w:rPr>
        <w:t>，输出</w:t>
      </w:r>
      <w:r w:rsidRPr="00C01C3C">
        <w:rPr>
          <w:rFonts w:ascii="Times New Roman" w:eastAsia="宋体" w:hAnsi="Times New Roman" w:cs="Times New Roman" w:hint="eastAsia"/>
          <w:szCs w:val="21"/>
        </w:rPr>
        <w:t>500</w:t>
      </w:r>
      <w:r w:rsidRPr="00C01C3C">
        <w:rPr>
          <w:rFonts w:ascii="Times New Roman" w:eastAsia="宋体" w:hAnsi="Times New Roman" w:cs="Times New Roman" w:hint="eastAsia"/>
          <w:szCs w:val="21"/>
        </w:rPr>
        <w:t>，即不中转的条件下，最便宜的价格为</w:t>
      </w:r>
      <w:r w:rsidRPr="00C01C3C">
        <w:rPr>
          <w:rFonts w:ascii="Times New Roman" w:eastAsia="宋体" w:hAnsi="Times New Roman" w:cs="Times New Roman" w:hint="eastAsia"/>
          <w:szCs w:val="21"/>
        </w:rPr>
        <w:t>5</w:t>
      </w:r>
      <w:r w:rsidRPr="00C01C3C">
        <w:rPr>
          <w:rFonts w:ascii="Times New Roman" w:eastAsia="宋体" w:hAnsi="Times New Roman" w:cs="Times New Roman"/>
          <w:szCs w:val="21"/>
        </w:rPr>
        <w:t>00</w:t>
      </w:r>
      <w:r w:rsidRPr="00C01C3C">
        <w:rPr>
          <w:rFonts w:ascii="Times New Roman" w:eastAsia="宋体" w:hAnsi="Times New Roman" w:cs="Times New Roman" w:hint="eastAsia"/>
          <w:szCs w:val="21"/>
        </w:rPr>
        <w:t>。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import sys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n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flights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为矩阵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src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dst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K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findCheapestPrice(self, n, flights, src, dst, K):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distance = [sys.maxsize for i in range(n)]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distance[src]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for i in range(0, K + 1):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dN = list(distance)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u, v, c in flights: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dN[v] = min(dN[v], distance[u] + c)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distance = dN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distance[dst] != sys.maxsize: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distance[dst]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n=3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flights=[[0, 1, 100], [1, 2, 100], [0, 2, 500]]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src=0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dst=2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K=0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输入城市为：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输入航班为：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",flights)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输入出发地：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",src)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输入目的地：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",dst)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输入中转数：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",K)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输出价格为：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",solution.findCheapestPrice(n, flights, src, dst, K))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4.运行结果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输入城市为：</w:t>
      </w:r>
      <w:r w:rsidRPr="00C01C3C">
        <w:rPr>
          <w:rFonts w:ascii="Calibri" w:eastAsia="宋体" w:hAnsi="Calibri" w:cs="Times New Roman" w:hint="eastAsia"/>
        </w:rPr>
        <w:t>3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输入航班为：</w:t>
      </w:r>
      <w:r w:rsidRPr="00C01C3C">
        <w:rPr>
          <w:rFonts w:ascii="Calibri" w:eastAsia="宋体" w:hAnsi="Calibri" w:cs="Times New Roman" w:hint="eastAsia"/>
        </w:rPr>
        <w:t>[[0, 1, 100], [1, 2, 100], [0, 2, 500]]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输入出发地：</w:t>
      </w:r>
      <w:r w:rsidRPr="00C01C3C">
        <w:rPr>
          <w:rFonts w:ascii="Calibri" w:eastAsia="宋体" w:hAnsi="Calibri" w:cs="Times New Roman" w:hint="eastAsia"/>
        </w:rPr>
        <w:t>0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输入目的地：</w:t>
      </w:r>
      <w:r w:rsidRPr="00C01C3C">
        <w:rPr>
          <w:rFonts w:ascii="Calibri" w:eastAsia="宋体" w:hAnsi="Calibri" w:cs="Times New Roman" w:hint="eastAsia"/>
        </w:rPr>
        <w:t>2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输入中转数：</w:t>
      </w:r>
      <w:r w:rsidRPr="00C01C3C">
        <w:rPr>
          <w:rFonts w:ascii="Calibri" w:eastAsia="宋体" w:hAnsi="Calibri" w:cs="Times New Roman" w:hint="eastAsia"/>
        </w:rPr>
        <w:t>0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输出价格为：</w:t>
      </w:r>
      <w:r w:rsidRPr="00C01C3C">
        <w:rPr>
          <w:rFonts w:ascii="Calibri" w:eastAsia="宋体" w:hAnsi="Calibri" w:cs="Times New Roman" w:hint="eastAsia"/>
        </w:rPr>
        <w:t>500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33" w:name="_Toc10452953"/>
      <w:bookmarkStart w:id="834" w:name="_Toc17299627"/>
      <w:bookmarkStart w:id="835" w:name="_Toc17300701"/>
      <w:bookmarkStart w:id="836" w:name="_Toc17301009"/>
      <w:r w:rsidRPr="00C01C3C">
        <w:rPr>
          <w:rFonts w:ascii="黑体" w:eastAsia="黑体" w:hAnsi="宋体" w:cs="Times New Roman"/>
          <w:bCs/>
          <w:sz w:val="28"/>
          <w:szCs w:val="28"/>
        </w:rPr>
        <w:t>【例204】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图是否可以被二分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33"/>
      <w:bookmarkEnd w:id="834"/>
      <w:bookmarkEnd w:id="835"/>
      <w:bookmarkEnd w:id="83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graph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为无向图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返回布尔类型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isBipartite(self, graph):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 = len(graph)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self.color = [0] * n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self.color[i] == 0 and not self.colored(i, graph,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    return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colored(self, now, graph, c):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self.color[now] = c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nxt in graph[now]: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self.color[nxt] == 0 and not self.colored(nxt, graph, -c):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elif self.color[nxt] == self.color[now]: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inputnum=[[1,3],[0,2],[1,3],[0,2]]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等线 Light" w:cs="Times New Roman"/>
          <w:bCs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",solution.isBipartite(inputnum))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黑体" w:eastAsia="黑体" w:hAnsi="等线 Light" w:cs="Times New Roman"/>
          <w:bCs/>
          <w:kern w:val="0"/>
          <w:sz w:val="24"/>
          <w:szCs w:val="24"/>
        </w:rPr>
        <w:t>4.运行结果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输入为：</w:t>
      </w:r>
      <w:r w:rsidRPr="00C01C3C">
        <w:rPr>
          <w:rFonts w:ascii="Calibri" w:eastAsia="宋体" w:hAnsi="Calibri" w:cs="Times New Roman" w:hint="eastAsia"/>
        </w:rPr>
        <w:t>[[1, 3], [0, 2], [1, 3], [0, 2]]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输出为：</w:t>
      </w:r>
      <w:r w:rsidRPr="00C01C3C">
        <w:rPr>
          <w:rFonts w:ascii="Calibri" w:eastAsia="宋体" w:hAnsi="Calibri" w:cs="Times New Roman" w:hint="eastAsia"/>
        </w:rPr>
        <w:t>True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37" w:name="_Toc10452954"/>
      <w:bookmarkStart w:id="838" w:name="_Toc17299628"/>
      <w:bookmarkStart w:id="839" w:name="_Toc17300702"/>
      <w:bookmarkStart w:id="840" w:name="_Toc17301010"/>
      <w:r w:rsidRPr="00C01C3C">
        <w:rPr>
          <w:rFonts w:ascii="黑体" w:eastAsia="黑体" w:hAnsi="宋体" w:cs="Times New Roman"/>
          <w:bCs/>
          <w:sz w:val="28"/>
          <w:szCs w:val="28"/>
        </w:rPr>
        <w:t>【例205】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森林中的兔子 </w:t>
      </w:r>
      <w:bookmarkEnd w:id="837"/>
      <w:bookmarkEnd w:id="838"/>
      <w:bookmarkEnd w:id="839"/>
      <w:bookmarkEnd w:id="84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import math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answers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numRabbits(self, answers):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hsh = {}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answers: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i + 1 in hsh: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hsh[i + 1]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hsh[i + 1]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hsh: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ans += math.ceil(hsh[i] / i) * i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inputnum=[1,1,2]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",inputnum)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等线 Light" w:cs="Times New Roman"/>
          <w:bCs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",solution.numRabbits(inputnum))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黑体" w:eastAsia="黑体" w:hAnsi="等线 Light" w:cs="Times New Roman"/>
          <w:bCs/>
          <w:kern w:val="0"/>
          <w:sz w:val="24"/>
          <w:szCs w:val="24"/>
        </w:rPr>
        <w:t>4.运行结果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lastRenderedPageBreak/>
        <w:t>输入为：</w:t>
      </w:r>
      <w:r w:rsidRPr="00C01C3C">
        <w:rPr>
          <w:rFonts w:ascii="Calibri" w:eastAsia="宋体" w:hAnsi="Calibri" w:cs="Times New Roman" w:hint="eastAsia"/>
        </w:rPr>
        <w:t>[1, 1, 2]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输出为：</w:t>
      </w:r>
      <w:r w:rsidRPr="00C01C3C">
        <w:rPr>
          <w:rFonts w:ascii="Calibri" w:eastAsia="宋体" w:hAnsi="Calibri" w:cs="Times New Roman" w:hint="eastAsia"/>
        </w:rPr>
        <w:t>5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41" w:name="_Toc10452955"/>
      <w:bookmarkStart w:id="842" w:name="_Toc17299629"/>
      <w:bookmarkStart w:id="843" w:name="_Toc17300703"/>
      <w:bookmarkStart w:id="844" w:name="_Toc17301011"/>
      <w:r w:rsidRPr="00C01C3C">
        <w:rPr>
          <w:rFonts w:ascii="黑体" w:eastAsia="黑体" w:hAnsi="宋体" w:cs="Times New Roman"/>
          <w:bCs/>
          <w:sz w:val="28"/>
          <w:szCs w:val="28"/>
        </w:rPr>
        <w:t>【例206】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最大分块排序 </w:t>
      </w:r>
      <w:bookmarkEnd w:id="841"/>
      <w:bookmarkEnd w:id="842"/>
      <w:bookmarkEnd w:id="843"/>
      <w:bookmarkEnd w:id="84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maxChunksToSorted(self, arr):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def dfs(cur, localmax):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visited[cur] = True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localmax = max(localmax, cur)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not visited[arr[cur]]: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dfs(arr[cur], localmax)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localmax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visited = [False] * len(arr)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count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while i &lt; len(arr):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localmax = dfs(i, -1)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while i &lt; localmax + 1: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not visited[i]: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localmax = dfs(i, localmax)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count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count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arr = [1,0,2,3,4]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",arr)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等线 Light" w:cs="Times New Roman"/>
          <w:bCs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",solution.maxChunksToSorted(arr))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黑体" w:eastAsia="黑体" w:hAnsi="等线 Light" w:cs="Times New Roman"/>
          <w:bCs/>
          <w:kern w:val="0"/>
          <w:sz w:val="24"/>
          <w:szCs w:val="24"/>
        </w:rPr>
        <w:t>4.运行结果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输入为：</w:t>
      </w:r>
      <w:r w:rsidRPr="00C01C3C">
        <w:rPr>
          <w:rFonts w:ascii="Calibri" w:eastAsia="宋体" w:hAnsi="Calibri" w:cs="Times New Roman" w:hint="eastAsia"/>
        </w:rPr>
        <w:t>[1, 0, 2, 3, 4]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输出为：</w:t>
      </w:r>
      <w:r w:rsidRPr="00C01C3C">
        <w:rPr>
          <w:rFonts w:ascii="Calibri" w:eastAsia="宋体" w:hAnsi="Calibri" w:cs="Times New Roman" w:hint="eastAsia"/>
        </w:rPr>
        <w:t>4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45" w:name="_Toc10452956"/>
      <w:bookmarkStart w:id="846" w:name="_Toc17299630"/>
      <w:bookmarkStart w:id="847" w:name="_Toc17300704"/>
      <w:bookmarkStart w:id="848" w:name="_Toc17301012"/>
      <w:r w:rsidRPr="00C01C3C">
        <w:rPr>
          <w:rFonts w:ascii="黑体" w:eastAsia="黑体" w:hAnsi="宋体" w:cs="Times New Roman"/>
          <w:bCs/>
          <w:sz w:val="28"/>
          <w:szCs w:val="28"/>
        </w:rPr>
        <w:t>【例207】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分割标签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45"/>
      <w:bookmarkEnd w:id="846"/>
      <w:bookmarkEnd w:id="847"/>
      <w:bookmarkEnd w:id="84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partitionLabels(self, 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last = {c: i for i, c in enumerate(S)}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right = left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ans = []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i, c in enumerate(S):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right = max(right, last[c])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i == right: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ans.append(i - left + 1)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left = i + 1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 = "ababcbacadefegdehijhklij"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等线 Light" w:cs="Times New Roman"/>
          <w:bCs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",solution.partitionLabels(s))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黑体" w:eastAsia="黑体" w:hAnsi="等线 Light" w:cs="Times New Roman"/>
          <w:bCs/>
          <w:kern w:val="0"/>
          <w:sz w:val="24"/>
          <w:szCs w:val="24"/>
        </w:rPr>
        <w:t>4.运行结果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输入为：</w:t>
      </w:r>
      <w:r w:rsidRPr="00C01C3C">
        <w:rPr>
          <w:rFonts w:ascii="Calibri" w:eastAsia="宋体" w:hAnsi="Calibri" w:cs="Times New Roman" w:hint="eastAsia"/>
        </w:rPr>
        <w:t>ababcbacadefegdehijhklij</w:t>
      </w:r>
    </w:p>
    <w:p w:rsidR="00C01C3C" w:rsidRPr="00C01C3C" w:rsidRDefault="00C01C3C" w:rsidP="00C01C3C">
      <w:pPr>
        <w:widowControl/>
        <w:jc w:val="left"/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输出为：</w:t>
      </w:r>
      <w:r w:rsidRPr="00C01C3C">
        <w:rPr>
          <w:rFonts w:ascii="Calibri" w:eastAsia="宋体" w:hAnsi="Calibri" w:cs="Times New Roman" w:hint="eastAsia"/>
        </w:rPr>
        <w:t>[9, 7, 8]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49" w:name="_Toc10452957"/>
      <w:bookmarkStart w:id="850" w:name="_Toc17299631"/>
      <w:bookmarkStart w:id="851" w:name="_Toc17300705"/>
      <w:bookmarkStart w:id="852" w:name="_Toc17301013"/>
      <w:r w:rsidRPr="00C01C3C">
        <w:rPr>
          <w:rFonts w:ascii="黑体" w:eastAsia="黑体" w:hAnsi="宋体" w:cs="Times New Roman"/>
          <w:bCs/>
          <w:sz w:val="28"/>
          <w:szCs w:val="28"/>
        </w:rPr>
        <w:t>【例208】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网络延迟时间 </w:t>
      </w:r>
      <w:bookmarkEnd w:id="849"/>
      <w:bookmarkEnd w:id="850"/>
      <w:bookmarkEnd w:id="851"/>
      <w:bookmarkEnd w:id="85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times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N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K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networkDelayTime(self, times, N, K):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INF = 0x3f3f3f3f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G = [[INF for i in range(N + 1)] for j in range(N + 1)]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range(1, N + 1):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G[i][i]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range(0, len(times)):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G[times[i][0]][times[i][1]] = times[i][2]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dis = G[K][:]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vis = [0] * (N + 1)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range(0, N - 1):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Mini = INF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p = K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j in range(1, N + 1):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vis[j] == 0 and dis[j] &lt; Mini: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Mini = dis[j]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p = j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vis[p]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for j in range(1, N + 1):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vis[j] == 0 and dis[j] &gt; dis[p] + G[p][j]: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dis[j] = dis[p] + G[p][j]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range(1, N + 1):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ans = max(ans, dis[i])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ans == INF: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times=[[2,1,1],[2,3,1],[3,4,1]]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N=4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K=2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时间矩阵为：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",times)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网络大小为：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起始节点为：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",K)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最小花费为：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",solution.networkDelayTime(times,N,K))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53" w:name="_Toc10452958"/>
      <w:bookmarkStart w:id="854" w:name="_Toc17299632"/>
      <w:bookmarkStart w:id="855" w:name="_Toc17300706"/>
      <w:bookmarkStart w:id="856" w:name="_Toc17301014"/>
      <w:r w:rsidRPr="00C01C3C">
        <w:rPr>
          <w:rFonts w:ascii="黑体" w:eastAsia="黑体" w:hAnsi="宋体" w:cs="Times New Roman"/>
          <w:bCs/>
          <w:sz w:val="28"/>
          <w:szCs w:val="28"/>
        </w:rPr>
        <w:t>【例209】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洪水填充</w:t>
      </w:r>
      <w:bookmarkEnd w:id="853"/>
      <w:bookmarkEnd w:id="854"/>
      <w:bookmarkEnd w:id="855"/>
      <w:bookmarkEnd w:id="856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floodFill(self, image, sr, sc, newColor):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rows, cols, orig_color = len(image), len(image[0]), image[sr][sc]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def traverse(row, col):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(not (0 &lt;= row &lt; rows and 0 &lt;= col &lt; cols)) or image[row][col] != orig_color: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image[row][col] = newColor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[traverse(row + x, col + y) for (x, y) in ((0, 1), (1, 0), (0, -1), (-1, 0))]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orig_color != newColor: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traverse(sr, sc)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image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image = [[1,1,1],[1,1,0],[1,0,1]]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sr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sc 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newColor = 2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输入图像为：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",image)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输入坐标为：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[",sr,",",sc,"]")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输入颜色为：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",newColor)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</w:t>
      </w:r>
      <w:r w:rsidRPr="00C01C3C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出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图像为：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",(solution.floodFill(image,sr,sc,newColor)))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57" w:name="_Toc10452959"/>
      <w:bookmarkStart w:id="858" w:name="_Toc17299633"/>
      <w:bookmarkStart w:id="859" w:name="_Toc17300707"/>
      <w:bookmarkStart w:id="860" w:name="_Toc17301015"/>
      <w:r w:rsidRPr="00C01C3C">
        <w:rPr>
          <w:rFonts w:ascii="黑体" w:eastAsia="黑体" w:hAnsi="宋体" w:cs="Times New Roman"/>
          <w:bCs/>
          <w:sz w:val="28"/>
          <w:szCs w:val="28"/>
        </w:rPr>
        <w:t>【例210】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映射配对之和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57"/>
      <w:bookmarkEnd w:id="858"/>
      <w:bookmarkEnd w:id="859"/>
      <w:bookmarkEnd w:id="86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TrieNode: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__init__(self):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self.son = {}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self.val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Trie: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root = TrieNode()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insert(self, s, val):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cur = self.root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range(0, len(s)):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s[i] not in cur.son: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cur.son[s[i]] = TrieNode()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cur = cur.son[s[i]]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cur.val += val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find(self, 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cur = self.root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range(0, len(s)):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s[i] not in cur.son: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cur = cur.son[s[i]]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cur.val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MapSum: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__init__(self):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self.d = {}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self.trie = Trie()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insert(self, key, val):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key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val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无返回值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key in self.d: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self.trie.insert(key, val - self.d[key])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self.trie.insert(key, val)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self.d[key] = val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sum(self, prefix):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prefix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返回整型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self.trie.find(prefix)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mapsum=MapSum()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插入方法：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print(mapsum.insert("apple", 3))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求和方法：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print(mapsum.sum("ap"))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插入方法：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print(mapsum.insert("app", 2))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求和方法：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等线 Light" w:cs="Times New Roman"/>
          <w:bCs/>
          <w:kern w:val="0"/>
          <w:sz w:val="24"/>
          <w:szCs w:val="24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print(mapsum.sum("ap"))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C01C3C">
        <w:rPr>
          <w:rFonts w:ascii="黑体" w:eastAsia="黑体" w:hAnsi="等线 Light" w:cs="Times New Roman"/>
          <w:bCs/>
          <w:kern w:val="0"/>
          <w:sz w:val="24"/>
          <w:szCs w:val="24"/>
        </w:rPr>
        <w:t>4.运行结果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插入方法：</w:t>
      </w:r>
      <w:r w:rsidRPr="00C01C3C">
        <w:rPr>
          <w:rFonts w:ascii="Calibri" w:eastAsia="宋体" w:hAnsi="Calibri" w:cs="Times New Roman"/>
        </w:rPr>
        <w:t>None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求和方法：</w:t>
      </w:r>
      <w:r w:rsidRPr="00C01C3C">
        <w:rPr>
          <w:rFonts w:ascii="Calibri" w:eastAsia="宋体" w:hAnsi="Calibri" w:cs="Times New Roman"/>
        </w:rPr>
        <w:t>3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插入方法：</w:t>
      </w:r>
      <w:r w:rsidRPr="00C01C3C">
        <w:rPr>
          <w:rFonts w:ascii="Calibri" w:eastAsia="宋体" w:hAnsi="Calibri" w:cs="Times New Roman"/>
        </w:rPr>
        <w:t>None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求和方法：</w:t>
      </w:r>
      <w:r w:rsidRPr="00C01C3C">
        <w:rPr>
          <w:rFonts w:ascii="Calibri" w:eastAsia="宋体" w:hAnsi="Calibri" w:cs="Times New Roman"/>
        </w:rPr>
        <w:t>5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61" w:name="_Toc10452960"/>
      <w:bookmarkStart w:id="862" w:name="_Toc17299634"/>
      <w:bookmarkStart w:id="863" w:name="_Toc17300708"/>
      <w:bookmarkStart w:id="864" w:name="_Toc17301016"/>
      <w:r w:rsidRPr="00C01C3C">
        <w:rPr>
          <w:rFonts w:ascii="黑体" w:eastAsia="黑体" w:hAnsi="宋体" w:cs="Times New Roman"/>
          <w:bCs/>
          <w:sz w:val="28"/>
          <w:szCs w:val="28"/>
        </w:rPr>
        <w:t>【例211】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最长升序子序列的个数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61"/>
      <w:bookmarkEnd w:id="862"/>
      <w:bookmarkEnd w:id="863"/>
      <w:bookmarkEnd w:id="86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import collections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findNumberOfLIS(self, nums):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ans = [0, 0]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l = len(nums)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dp = collections.defaultdict(list)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range(l):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dp[i] = [1, 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range(l):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j in range(i):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nums[i] &gt; nums[j]: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if dp[j][0] + 1 &gt; dp[i][0]: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    dp[i] = [dp[j][0] + 1, dp[j][1]]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elif dp[j][0] + 1 == dp[i][0]: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    dp[i] = [dp[i][0], dp[i][1] + dp[j][1]]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dp.keys():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dp[i][0] &gt; ans[0]: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ans = [dp[i][0], dp[i][1]]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elif dp[i][0] == ans[0]: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ans = [dp[i][0], ans[1] + dp[i][1]]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ans[1]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nums=[1,3,5,4,7]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",nums)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",solution.findNumberOfLIS(nums))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65" w:name="_Toc10452961"/>
      <w:bookmarkStart w:id="866" w:name="_Toc17299635"/>
      <w:bookmarkStart w:id="867" w:name="_Toc17300709"/>
      <w:bookmarkStart w:id="868" w:name="_Toc17301017"/>
      <w:r w:rsidRPr="00C01C3C">
        <w:rPr>
          <w:rFonts w:ascii="黑体" w:eastAsia="黑体" w:hAnsi="宋体" w:cs="Times New Roman"/>
          <w:bCs/>
          <w:sz w:val="28"/>
          <w:szCs w:val="28"/>
        </w:rPr>
        <w:t>【例212】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最大的交换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65"/>
      <w:bookmarkEnd w:id="866"/>
      <w:bookmarkEnd w:id="867"/>
      <w:bookmarkEnd w:id="86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maximumSwap(self, num):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res, num = num, list(str(num))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range(len(num) - 1):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j in range(i + 1, len(num)):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int(num[j]) &gt; int(num[i]):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tmp = int("".join(num[:i] + [num[j]] + num[i + 1:j] + [num[i]] + num[j + 1:]))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res = max(res, tmp)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num=2736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",num)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",solution.maximumSwap(num))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69" w:name="_Toc10452962"/>
      <w:bookmarkStart w:id="870" w:name="_Toc17299636"/>
      <w:bookmarkStart w:id="871" w:name="_Toc17300710"/>
      <w:bookmarkStart w:id="872" w:name="_Toc17301018"/>
      <w:r w:rsidRPr="00C01C3C">
        <w:rPr>
          <w:rFonts w:ascii="黑体" w:eastAsia="黑体" w:hAnsi="宋体" w:cs="Times New Roman"/>
          <w:bCs/>
          <w:sz w:val="28"/>
          <w:szCs w:val="28"/>
        </w:rPr>
        <w:t>【例213】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将数组拆分成含有连续元素的子序列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69"/>
      <w:bookmarkEnd w:id="870"/>
      <w:bookmarkEnd w:id="871"/>
      <w:bookmarkEnd w:id="87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nums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为整数列表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返回布尔类型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isPossible(self, nums):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cnt, tail = {}, {}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num in nums: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cnt[num] = cnt[num] + 1 if num in cnt else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num in nums: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not num in cnt or cnt[num] &lt; 1: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continue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num - 1 in tail and tail[num - 1] &gt; 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tail[num - 1] -=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tail[num] = tail[num] + 1 if num in tail else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elif num + 1 in cnt and cnt[num + 1] &gt; 0 and num + 2 in cnt and cnt[num + 2] &gt; 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cnt[num + 1] -=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        cnt[num + 2] -=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tail[num + 2] = tail[num + 2] + 1 if num + 2 in tail else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cnt[num] -=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nums=[1,2,3,3,4,5]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",nums)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",solution.isPossible(nums))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73" w:name="_Toc10452963"/>
      <w:bookmarkStart w:id="874" w:name="_Toc17299637"/>
      <w:bookmarkStart w:id="875" w:name="_Toc17300711"/>
      <w:bookmarkStart w:id="876" w:name="_Toc17301019"/>
      <w:r w:rsidRPr="00C01C3C">
        <w:rPr>
          <w:rFonts w:ascii="黑体" w:eastAsia="黑体" w:hAnsi="宋体" w:cs="Times New Roman"/>
          <w:bCs/>
          <w:sz w:val="28"/>
          <w:szCs w:val="28"/>
        </w:rPr>
        <w:t>【例214】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Dota2参议院 </w:t>
      </w:r>
      <w:bookmarkEnd w:id="873"/>
      <w:bookmarkEnd w:id="874"/>
      <w:bookmarkEnd w:id="875"/>
      <w:bookmarkEnd w:id="87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from collections import deque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predictPartyVictory(self,senate):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senate = deque(senate)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while True: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try: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thisGuy = senate.popleft()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if thisGuy == 'R':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senate.remove('D')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senate.remove('R')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senate.append(thisGuy)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except: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'Radiant' if thisGuy == 'R' else 'Dire'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senate="RD"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",senate)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",solution.predictPartyVictory(senate))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77" w:name="_Toc10452964"/>
      <w:bookmarkStart w:id="878" w:name="_Toc17299638"/>
      <w:bookmarkStart w:id="879" w:name="_Toc17300712"/>
      <w:bookmarkStart w:id="880" w:name="_Toc17301020"/>
      <w:r w:rsidRPr="00C01C3C">
        <w:rPr>
          <w:rFonts w:ascii="黑体" w:eastAsia="黑体" w:hAnsi="宋体" w:cs="Times New Roman"/>
          <w:bCs/>
          <w:sz w:val="28"/>
          <w:szCs w:val="28"/>
        </w:rPr>
        <w:t>【例215】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合法的三角数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77"/>
      <w:bookmarkEnd w:id="878"/>
      <w:bookmarkEnd w:id="879"/>
      <w:bookmarkEnd w:id="88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nums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为数组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def triangleNumber(self, nums):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nums = sorted(nums)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total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range(len(nums)-2):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nums[i] == 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continue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end = i + 2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j in range(i+1, len(nums)-1):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while end &lt; len(nums) and nums[end] &lt; (nums[i] + nums[j]):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end +=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total += end - j - 1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total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nums=[2,2,3,4]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",nums)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",solution.triangleNumber(nums))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81" w:name="_Toc10452965"/>
      <w:bookmarkStart w:id="882" w:name="_Toc17299639"/>
      <w:bookmarkStart w:id="883" w:name="_Toc17300713"/>
      <w:bookmarkStart w:id="884" w:name="_Toc17301021"/>
      <w:r w:rsidRPr="00C01C3C">
        <w:rPr>
          <w:rFonts w:ascii="黑体" w:eastAsia="黑体" w:hAnsi="宋体" w:cs="Times New Roman"/>
          <w:bCs/>
          <w:sz w:val="28"/>
          <w:szCs w:val="28"/>
        </w:rPr>
        <w:t>【例216】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在系统中找到重复文件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81"/>
      <w:bookmarkEnd w:id="882"/>
      <w:bookmarkEnd w:id="883"/>
      <w:bookmarkEnd w:id="88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import collections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findDuplicate(self, paths):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dic = collections.defaultdict(list)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path in paths: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root, *f = path.split(" ")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file in f: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txt, content = file.split("(")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dic[content] += root + "/" + txt,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[dic[key] for key in dic if len(dic[key]) &gt; 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paths=["root/a 1.txt(abcd) 2.txt(efgh)", "root/c 3.txt(abcd)","root/c/d 4.txt(efgh)"]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",paths)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",solution.findDuplicate(paths))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85" w:name="_Toc10452966"/>
      <w:bookmarkStart w:id="886" w:name="_Toc17299640"/>
      <w:bookmarkStart w:id="887" w:name="_Toc17300714"/>
      <w:bookmarkStart w:id="888" w:name="_Toc17301022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【例217】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两个字符串的删除操作</w:t>
      </w:r>
      <w:bookmarkEnd w:id="885"/>
      <w:bookmarkEnd w:id="886"/>
      <w:bookmarkEnd w:id="887"/>
      <w:bookmarkEnd w:id="888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#word1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word2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minDistance(self, word1, word2):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m, n = len(word1), len(word2)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dp = [[0] * (n + 1) for i in range(m + 1)]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i in range(m):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for j in range(n):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dp[i + 1][j + 1] = max(dp[i][j + 1], dp[i + 1][j], dp[i][j] + (word1[i] == word2[j]))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m + n - 2 * dp[m][n]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word1="sea"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word2="eat"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1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",word1)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",word2)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",solution.minDistance(word1,word2))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89" w:name="_Toc10452967"/>
      <w:bookmarkStart w:id="890" w:name="_Toc17299641"/>
      <w:bookmarkStart w:id="891" w:name="_Toc17300715"/>
      <w:bookmarkStart w:id="892" w:name="_Toc17301023"/>
      <w:r w:rsidRPr="00C01C3C">
        <w:rPr>
          <w:rFonts w:ascii="黑体" w:eastAsia="黑体" w:hAnsi="宋体" w:cs="Times New Roman"/>
          <w:bCs/>
          <w:sz w:val="28"/>
          <w:szCs w:val="28"/>
        </w:rPr>
        <w:t>【例218】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下一个更大的元素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889"/>
      <w:bookmarkEnd w:id="890"/>
      <w:bookmarkEnd w:id="891"/>
      <w:bookmarkEnd w:id="89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#n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nextGreaterElement(self, n):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n_array = list(map(int, list(str(n))))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len(n_array) &lt;= 1: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len(n_array) == 2: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n_array[0] &lt; n_array[1]: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int("".join(map(str, n_array[::-1])))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-1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n_array[-2] &lt; n_array[-1]: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n_array[-2], n_array[-1] = n_array[-1], n_array[-2]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new_n = int("".join(map(str, n_array)))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 = len(n_array) - 1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while i &gt; 0 and n_array[i - 1] &gt;= n_array[i]: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i -= 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i == 0: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-1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new_array = n_array[:i - 1]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for j in range(len(n_array) - 1, i - 1, -1):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if n_array[j] &gt; n_array[i - 1]: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    break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new_array.append(n_array[j])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n_array[j] = n_array[i - 1]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new_array.extend(reversed(n_array[i:]))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new_n = int("".join(map(str, new_array)))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new_n if new_n &lt;= 2 ** 31 else -1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n=123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",solution.nextGreaterElement(n))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93" w:name="_Toc10452968"/>
      <w:bookmarkStart w:id="894" w:name="_Toc17299642"/>
      <w:bookmarkStart w:id="895" w:name="_Toc17300716"/>
      <w:bookmarkStart w:id="896" w:name="_Toc17301024"/>
      <w:r w:rsidRPr="00C01C3C">
        <w:rPr>
          <w:rFonts w:ascii="黑体" w:eastAsia="黑体" w:hAnsi="宋体" w:cs="Times New Roman"/>
          <w:bCs/>
          <w:sz w:val="28"/>
          <w:szCs w:val="28"/>
        </w:rPr>
        <w:t>【例219】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最优除法 </w:t>
      </w:r>
      <w:bookmarkEnd w:id="893"/>
      <w:bookmarkEnd w:id="894"/>
      <w:bookmarkEnd w:id="895"/>
      <w:bookmarkEnd w:id="89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Solution(object):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optimalDivision(self, nums):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joinDivision = lambda l: '/'.join(list(map(str,l)))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len(nums) == 1: return str(nums[0])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len(nums) == 2: return joinDivision(nums)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str(nums[0]) if len(nums) == 1 else str(nums[0]) + '/(' + joinDivision(nums[1:]) +')'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nums=[1000,100,10,2]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",nums)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",solution.optimalDivision(nums))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897" w:name="_Toc10452969"/>
      <w:bookmarkStart w:id="898" w:name="_Toc17299643"/>
      <w:bookmarkStart w:id="899" w:name="_Toc17300717"/>
      <w:bookmarkStart w:id="900" w:name="_Toc17301025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【例220】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通过删除字母匹配到字典里最长单词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897"/>
      <w:bookmarkEnd w:id="898"/>
      <w:bookmarkEnd w:id="899"/>
      <w:bookmarkEnd w:id="90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s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为列表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返回字符串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findLongestWord(self, s, d):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for x in sorted(d, key=lambda x: (-len(x), x)):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it = iter(s)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if all(c in it for c in x):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return x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''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 = "abpcplea"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 = ["ale", "apple", "monkey", "plea"]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",d)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",solution.findLongestWord(s,d))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01" w:name="_Toc10452970"/>
      <w:bookmarkStart w:id="902" w:name="_Toc17299644"/>
      <w:bookmarkStart w:id="903" w:name="_Toc17300718"/>
      <w:bookmarkStart w:id="904" w:name="_Toc17301026"/>
      <w:r w:rsidRPr="00C01C3C">
        <w:rPr>
          <w:rFonts w:ascii="黑体" w:eastAsia="黑体" w:hAnsi="宋体" w:cs="Times New Roman"/>
          <w:bCs/>
          <w:sz w:val="28"/>
          <w:szCs w:val="28"/>
        </w:rPr>
        <w:t>【例221】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寻找树中最左下结点的值 </w:t>
      </w:r>
      <w:bookmarkEnd w:id="901"/>
      <w:bookmarkEnd w:id="902"/>
      <w:bookmarkEnd w:id="903"/>
      <w:bookmarkEnd w:id="90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TreeNode: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self.left, self.right = None, None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class Solution: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root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为二叉树根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返回整数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findBottomLeftValue(self, root):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self.max_level = 0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self.val = None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self.helper(root, 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return self.val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def helper(self, root, level):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not root: return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if level &gt; self.max_level: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self.max_level = level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    self.val = root.val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    self.helper(root.left, level + 1)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    self.helper(root.right, level + 1)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>if __name__ == '__main__':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node=TreeNode(1)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node.left=TreeNode(2)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node.right=TreeNode(3)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node.left.left=TreeNode(4)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输入为：</w:t>
      </w:r>
      <w:ins w:id="905" w:author="Windows 用户" w:date="2019-06-18T15:56:00Z">
        <w:r w:rsidRPr="00C01C3C">
          <w:rPr>
            <w:rFonts w:ascii="宋体" w:eastAsia="宋体" w:hAnsi="宋体" w:cs="Times New Roman"/>
            <w:kern w:val="0"/>
            <w:sz w:val="24"/>
            <w:szCs w:val="24"/>
          </w:rPr>
          <w:t>[</w:t>
        </w:r>
      </w:ins>
      <w:del w:id="906" w:author="Windows 用户" w:date="2019-06-18T15:56:00Z">
        <w:r w:rsidRPr="00C01C3C" w:rsidDel="005124FC">
          <w:rPr>
            <w:rFonts w:ascii="Courier New" w:eastAsia="宋体" w:hAnsi="Courier New" w:cs="Courier New"/>
            <w:kern w:val="0"/>
            <w:sz w:val="18"/>
            <w:szCs w:val="18"/>
          </w:rPr>
          <w:delText>{</w:delText>
        </w:r>
      </w:del>
      <w:r w:rsidRPr="00C01C3C">
        <w:rPr>
          <w:rFonts w:ascii="Courier New" w:eastAsia="宋体" w:hAnsi="Courier New" w:cs="Courier New"/>
          <w:kern w:val="0"/>
          <w:sz w:val="18"/>
          <w:szCs w:val="18"/>
        </w:rPr>
        <w:t>1,2 3,4 # # #}"</w:t>
      </w:r>
      <w:del w:id="907" w:author="Windows 用户" w:date="2019-06-18T15:56:00Z">
        <w:r w:rsidRPr="00C01C3C" w:rsidDel="005124FC">
          <w:rPr>
            <w:rFonts w:ascii="Courier New" w:eastAsia="宋体" w:hAnsi="Courier New" w:cs="Courier New"/>
            <w:kern w:val="0"/>
            <w:sz w:val="18"/>
            <w:szCs w:val="18"/>
          </w:rPr>
          <w:delText>)</w:delText>
        </w:r>
      </w:del>
      <w:ins w:id="908" w:author="Windows 用户" w:date="2019-06-18T15:56:00Z">
        <w:r w:rsidRPr="00C01C3C">
          <w:rPr>
            <w:rFonts w:ascii="Courier New" w:eastAsia="宋体" w:hAnsi="Courier New" w:cs="Courier New"/>
            <w:kern w:val="0"/>
            <w:sz w:val="18"/>
            <w:szCs w:val="18"/>
          </w:rPr>
          <w:t>]</w:t>
        </w:r>
      </w:ins>
    </w:p>
    <w:p w:rsidR="00C01C3C" w:rsidRPr="00C01C3C" w:rsidRDefault="00C01C3C" w:rsidP="00C01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1C3C">
        <w:rPr>
          <w:rFonts w:ascii="Courier New" w:eastAsia="宋体" w:hAnsi="Courier New" w:cs="Courier New"/>
          <w:kern w:val="0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输出为：</w:t>
      </w:r>
      <w:r w:rsidRPr="00C01C3C">
        <w:rPr>
          <w:rFonts w:ascii="Courier New" w:eastAsia="宋体" w:hAnsi="Courier New" w:cs="Courier New"/>
          <w:kern w:val="0"/>
          <w:sz w:val="18"/>
          <w:szCs w:val="18"/>
        </w:rPr>
        <w:t>",solution.findBottomLeftValue(node))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09" w:name="_Toc10452971"/>
      <w:bookmarkStart w:id="910" w:name="_Toc17299645"/>
      <w:bookmarkStart w:id="911" w:name="_Toc17300719"/>
      <w:bookmarkStart w:id="912" w:name="_Toc17301027"/>
      <w:r w:rsidRPr="00C01C3C">
        <w:rPr>
          <w:rFonts w:ascii="黑体" w:eastAsia="黑体" w:hAnsi="宋体" w:cs="Times New Roman"/>
          <w:bCs/>
          <w:sz w:val="28"/>
          <w:szCs w:val="28"/>
        </w:rPr>
        <w:t>【例222】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出现频率最高的子树和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909"/>
      <w:bookmarkEnd w:id="910"/>
      <w:bookmarkEnd w:id="911"/>
      <w:bookmarkEnd w:id="91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 xml:space="preserve">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</w:t>
      </w:r>
      <w:r w:rsidRPr="00C01C3C">
        <w:rPr>
          <w:rFonts w:ascii="Courier New" w:eastAsia="宋体" w:hAnsi="Courier New" w:cs="Courier New"/>
          <w:sz w:val="18"/>
          <w:szCs w:val="18"/>
        </w:rPr>
        <w:t>mport collections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findFrequentTreeSum(self,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为树根节点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root: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counter = collections.Counter()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def sumnode(node):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not 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 = node.val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node.left: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 += sumnode(node.left)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node.right: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 += sumnode(node.right)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counter[ret]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ret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sumnode(root)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k in counter: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arr.append((k, counter[k]))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arr.sort(key=lambda x: x[1], reverse=True)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i + 1 &lt; len(arr) and arr[i + 1][1] == arr[0][1]: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i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[x[0] for x in arr[:i + 1]]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node=TreeNode(5)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node.right=TreeNode(-3)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node.left=TreeNode(2)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{5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3 2}")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",solution.findFrequentTreeSum(node))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13" w:name="_Toc10452972"/>
      <w:bookmarkStart w:id="914" w:name="_Toc17299646"/>
      <w:bookmarkStart w:id="915" w:name="_Toc17300720"/>
      <w:bookmarkStart w:id="916" w:name="_Toc17301028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【例223】寻找BST的modes  </w:t>
      </w:r>
      <w:bookmarkEnd w:id="913"/>
      <w:bookmarkEnd w:id="914"/>
      <w:bookmarkEnd w:id="915"/>
      <w:bookmarkEnd w:id="91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为根节点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helper(self, root, cache):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==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cache[root.val]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self.helper(root.left, cache)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self.helper(root.right, cache)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findMode(self,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from collections import defaultdict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root ==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cache = defaultdict(int)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self.helper(root, cache)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max_freq = max(cache.values())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result = [k for k,v in cache.items() if v == max_freq]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 = TreeNode(1)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T.left = None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T2 = TreeNode(2)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T.right = T2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T3 = TreeNode(2)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</w: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T2.left = T3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 = Solution()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[1,#,2,2]")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",s.findMode(T))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17" w:name="_Toc10452973"/>
      <w:bookmarkStart w:id="918" w:name="_Toc17299647"/>
      <w:bookmarkStart w:id="919" w:name="_Toc17300721"/>
      <w:bookmarkStart w:id="920" w:name="_Toc17301029"/>
      <w:r w:rsidRPr="00C01C3C">
        <w:rPr>
          <w:rFonts w:ascii="黑体" w:eastAsia="黑体" w:hAnsi="宋体" w:cs="Times New Roman"/>
          <w:bCs/>
          <w:sz w:val="28"/>
          <w:szCs w:val="28"/>
        </w:rPr>
        <w:t>【例224】对角线遍历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917"/>
      <w:bookmarkEnd w:id="918"/>
      <w:bookmarkEnd w:id="919"/>
      <w:bookmarkEnd w:id="92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iCs/>
          <w:sz w:val="18"/>
          <w:szCs w:val="18"/>
        </w:rPr>
        <w:t>matrix</w:t>
      </w:r>
      <w:r w:rsidRPr="00C01C3C">
        <w:rPr>
          <w:rFonts w:ascii="Courier New" w:eastAsia="宋体" w:hAnsi="Courier New" w:cs="Courier New" w:hint="eastAsia"/>
          <w:iCs/>
          <w:sz w:val="18"/>
          <w:szCs w:val="18"/>
        </w:rPr>
        <w:t>为矩阵</w:t>
      </w:r>
      <w:r w:rsidRPr="00C01C3C">
        <w:rPr>
          <w:rFonts w:ascii="Courier New" w:eastAsia="宋体" w:hAnsi="Courier New" w:cs="Courier New" w:hint="eastAsia"/>
          <w:iCs/>
          <w:sz w:val="18"/>
          <w:szCs w:val="18"/>
        </w:rPr>
        <w:br/>
        <w:t xml:space="preserve">    #</w:t>
      </w:r>
      <w:r w:rsidRPr="00C01C3C">
        <w:rPr>
          <w:rFonts w:ascii="Courier New" w:eastAsia="宋体" w:hAnsi="Courier New" w:cs="Courier New" w:hint="eastAsia"/>
          <w:iCs/>
          <w:sz w:val="18"/>
          <w:szCs w:val="18"/>
        </w:rPr>
        <w:t>返回整数列表</w:t>
      </w:r>
      <w:r w:rsidRPr="00C01C3C">
        <w:rPr>
          <w:rFonts w:ascii="Courier New" w:eastAsia="宋体" w:hAnsi="Courier New" w:cs="Courier New" w:hint="eastAsia"/>
          <w:iCs/>
          <w:sz w:val="18"/>
          <w:szCs w:val="18"/>
        </w:rPr>
        <w:br/>
      </w:r>
      <w:r w:rsidRPr="00C01C3C">
        <w:rPr>
          <w:rFonts w:ascii="Courier New" w:eastAsia="宋体" w:hAnsi="Courier New" w:cs="Courier New" w:hint="eastAsia"/>
          <w:i/>
          <w:iCs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def findDiagonalOrder(self, matrix):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import collections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result = [ 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dd = collections.defaultdict(list)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if not matrix: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    return result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for i in range(0, len(matrix)):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    for j in range(0, len(matrix[0])):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        dd[i+j+1].append(matrix[i][j])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for k, v in dd.items():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    if k%2==1: dd[k].reverse()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    result += dd[k]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left="900" w:hangingChars="500" w:hanging="90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 = [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>[ 1, 2, 3 ],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>[ 4, 5, 6 ],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>[ 7, 8, 9 ]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>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",s.findDiagonalOrder(m))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21" w:name="_Toc10452974"/>
      <w:bookmarkStart w:id="922" w:name="_Toc17299648"/>
      <w:bookmarkStart w:id="923" w:name="_Toc17300722"/>
      <w:bookmarkStart w:id="924" w:name="_Toc17301030"/>
      <w:r w:rsidRPr="00C01C3C">
        <w:rPr>
          <w:rFonts w:ascii="黑体" w:eastAsia="黑体" w:hAnsi="宋体" w:cs="Times New Roman"/>
          <w:bCs/>
          <w:sz w:val="28"/>
          <w:szCs w:val="28"/>
        </w:rPr>
        <w:t>【例225】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提莫攻击 </w:t>
      </w:r>
      <w:bookmarkEnd w:id="921"/>
      <w:bookmarkEnd w:id="922"/>
      <w:bookmarkEnd w:id="923"/>
      <w:bookmarkEnd w:id="92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timeSeries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duration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findPoisonedDuration(self, timeSeries, duration):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duration * len(timeSeries)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range(1,len(timeSeries)):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 -= max(0, duration - (timeSeries[i] - timeSeries[i-1]))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time =2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timws = [1,4]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输入攻击序列：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",timws)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输入持续时间：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",time)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输出中毒时间：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",s.findPoisonedDuration(timws,time))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25" w:name="_Toc10452975"/>
      <w:bookmarkStart w:id="926" w:name="_Toc17299649"/>
      <w:bookmarkStart w:id="927" w:name="_Toc17300723"/>
      <w:bookmarkStart w:id="928" w:name="_Toc17301031"/>
      <w:r w:rsidRPr="00C01C3C">
        <w:rPr>
          <w:rFonts w:ascii="黑体" w:eastAsia="黑体" w:hAnsi="宋体" w:cs="Times New Roman"/>
          <w:bCs/>
          <w:sz w:val="28"/>
          <w:szCs w:val="28"/>
        </w:rPr>
        <w:t>【例226】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目标和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925"/>
      <w:bookmarkEnd w:id="926"/>
      <w:bookmarkEnd w:id="927"/>
      <w:bookmarkEnd w:id="92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findTargetSumWays(self, nums,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nums: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dic = {nums[0]: 1, -nums[0]: 1} if nums[0] != 0 else {0: 2}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len(nums)):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tdic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d in dic: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tdic[d + nums[i]] = tdic.get(d + nums[i], 0) + dic.get(d, 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tdic[d - nums[i]] = tdic.get(d - nums[i], 0) + dic.get(d, 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dic = tdic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dic.get(S, 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time =3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timws = [1,1,1,1,1]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输入目标值：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",time)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输入序列值：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",timws)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输出方法为：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",s.findTargetSumWays(timws,time))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29" w:name="_Toc10452976"/>
      <w:bookmarkStart w:id="930" w:name="_Toc17299650"/>
      <w:bookmarkStart w:id="931" w:name="_Toc17300724"/>
      <w:bookmarkStart w:id="932" w:name="_Toc17301032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【例227】升序子序列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929"/>
      <w:bookmarkEnd w:id="930"/>
      <w:bookmarkEnd w:id="931"/>
      <w:bookmarkEnd w:id="93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findSubsequences(self,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self.subsets(nums, 0, [], res)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subsets(self, nums, index, temp, res):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len(nums) &gt;= index and len(temp) &gt;=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res.append(temp[:])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used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range(index, len(nums)):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len(temp) &gt; 0 and temp[-1] &gt; nums[i]: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nums[i] in used: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used[nums[i]]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temp.append(nums[i])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self.subsets(nums, i+1, temp, res)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temp.pop()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series =[4,6,7,7]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输入序列为：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",series)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输出序列为：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",s.findSubsequences(series))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33" w:name="_Toc10452977"/>
      <w:bookmarkStart w:id="934" w:name="_Toc17299651"/>
      <w:bookmarkStart w:id="935" w:name="_Toc17300725"/>
      <w:bookmarkStart w:id="936" w:name="_Toc17301033"/>
      <w:r w:rsidRPr="00C01C3C">
        <w:rPr>
          <w:rFonts w:ascii="黑体" w:eastAsia="黑体" w:hAnsi="宋体" w:cs="Times New Roman"/>
          <w:bCs/>
          <w:sz w:val="28"/>
          <w:szCs w:val="28"/>
        </w:rPr>
        <w:t>【例228】神奇字符串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933"/>
      <w:bookmarkEnd w:id="934"/>
      <w:bookmarkEnd w:id="935"/>
      <w:bookmarkEnd w:id="93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magicalString(self,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n &lt;= 3: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so_far, grp, ones =[1,2,2], 2,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while len(so_far) &lt; 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freq, item = so_far[grp], 1 if grp % 2 == 0 else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_ in range(freq):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so_far.append(item)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ones, grp = ones + freq if item == 1 else ones, grp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len(so_far) == 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ones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ones-1 if so_far[-1] == 1 else ones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 == '__main__':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s = Solution()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n = 6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",s.magicalString(n))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37" w:name="_Toc10452978"/>
      <w:bookmarkStart w:id="938" w:name="_Toc17299652"/>
      <w:bookmarkStart w:id="939" w:name="_Toc17300726"/>
      <w:bookmarkStart w:id="940" w:name="_Toc17301034"/>
      <w:r w:rsidRPr="00C01C3C">
        <w:rPr>
          <w:rFonts w:ascii="黑体" w:eastAsia="黑体" w:hAnsi="宋体" w:cs="Times New Roman"/>
          <w:bCs/>
          <w:sz w:val="28"/>
          <w:szCs w:val="28"/>
        </w:rPr>
        <w:t>【例229】爆破气球的最小箭头数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937"/>
      <w:bookmarkEnd w:id="938"/>
      <w:bookmarkEnd w:id="939"/>
      <w:bookmarkEnd w:id="94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findMinArrowShots(self, points):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points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points == None or not points: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points.sort(key = lambda x : x[1]);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lastEnd = points[0][1]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len(points)):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points[i][0] &gt; lastEnd: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lastEnd = points[i][1]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[[10,16], [2,8], [1,6], [7,12]]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",s.findMinArrowShots(n))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941" w:name="_Toc10452979"/>
      <w:bookmarkStart w:id="942" w:name="_Toc17299653"/>
      <w:bookmarkStart w:id="943" w:name="_Toc17300727"/>
      <w:bookmarkStart w:id="944" w:name="_Toc17301035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【例230】查找数组中的所有重复项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941"/>
      <w:bookmarkEnd w:id="942"/>
      <w:bookmarkEnd w:id="943"/>
      <w:bookmarkEnd w:id="94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findDuplicates(self,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nums: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duplicates = []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each in range(len(nums)):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index = nums[each]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index&lt;0: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index = -index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nums[index-1]&gt;0: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nums[index-1]=-nums[index-1]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duplicates.append(index)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duplicates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[4,3,2,7,8,2,3,1]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",s.findDuplicates(n))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45" w:name="_Toc10452980"/>
      <w:bookmarkStart w:id="946" w:name="_Toc17299654"/>
      <w:bookmarkStart w:id="947" w:name="_Toc17300728"/>
      <w:bookmarkStart w:id="948" w:name="_Toc17301036"/>
      <w:r w:rsidRPr="00C01C3C">
        <w:rPr>
          <w:rFonts w:ascii="黑体" w:eastAsia="黑体" w:hAnsi="宋体" w:cs="Times New Roman"/>
          <w:bCs/>
          <w:sz w:val="28"/>
          <w:szCs w:val="28"/>
        </w:rPr>
        <w:t>【例231】</w:t>
      </w:r>
      <w:r w:rsidRPr="00C01C3C">
        <w:rPr>
          <w:rFonts w:ascii="黑体" w:eastAsia="黑体" w:hAnsi="宋体" w:cs="Times New Roman"/>
          <w:sz w:val="28"/>
          <w:szCs w:val="28"/>
        </w:rPr>
        <w:t>最小基因变化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45"/>
      <w:bookmarkEnd w:id="946"/>
      <w:bookmarkEnd w:id="947"/>
      <w:bookmarkEnd w:id="94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from collections import deque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start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end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bank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minMutation(self, start, end, bank):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bank: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bank = set(bank)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 = deque()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h.append((start, 0))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seq, step = h.popleft()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seq == 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step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c in "ACGT":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i in range(len(seq)):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new_seq = seq[:i] + c + seq[i + 1:]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new_seq in bank: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h.append((new_seq, step + 1))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bank.remove(new_seq)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="AACCGGTT"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m= "AACCGGTA"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p=["AACCGGTA"]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输入起点为：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输入终点为：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输入的库为：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输出步数为：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",s.minMutation(n,m,p))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49" w:name="_Toc10452981"/>
      <w:bookmarkStart w:id="950" w:name="_Toc17299655"/>
      <w:bookmarkStart w:id="951" w:name="_Toc17300729"/>
      <w:bookmarkStart w:id="952" w:name="_Toc17301037"/>
      <w:r w:rsidRPr="00C01C3C">
        <w:rPr>
          <w:rFonts w:ascii="黑体" w:eastAsia="黑体" w:hAnsi="宋体" w:cs="Times New Roman"/>
          <w:bCs/>
          <w:sz w:val="28"/>
          <w:szCs w:val="28"/>
        </w:rPr>
        <w:t>【例232】</w:t>
      </w:r>
      <w:r w:rsidRPr="00C01C3C">
        <w:rPr>
          <w:rFonts w:ascii="黑体" w:eastAsia="黑体" w:hAnsi="宋体" w:cs="Times New Roman"/>
          <w:sz w:val="28"/>
          <w:szCs w:val="28"/>
        </w:rPr>
        <w:t>替换后的最长重复字符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49"/>
      <w:bookmarkEnd w:id="950"/>
      <w:bookmarkEnd w:id="951"/>
      <w:bookmarkEnd w:id="95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from collections import defaultdict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characterReplacement(self, 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char2count = defaultdict(int)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maxLen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end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char2count[s[end]]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end - start + 1 - char2count[s[start]] &gt;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char2count[s[start]]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maxLen = max(maxLen, end - start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maxLen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="ABAB"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m=2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输入字符串为：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输入重复次数：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输出子串长度：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",s.characterReplacement(n,m))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53" w:name="_Toc10452982"/>
      <w:bookmarkStart w:id="954" w:name="_Toc17299656"/>
      <w:bookmarkStart w:id="955" w:name="_Toc17300730"/>
      <w:bookmarkStart w:id="956" w:name="_Toc17301038"/>
      <w:r w:rsidRPr="00C01C3C">
        <w:rPr>
          <w:rFonts w:ascii="黑体" w:eastAsia="黑体" w:hAnsi="宋体" w:cs="Times New Roman"/>
          <w:bCs/>
          <w:sz w:val="28"/>
          <w:szCs w:val="28"/>
        </w:rPr>
        <w:t>【例233】</w:t>
      </w:r>
      <w:r w:rsidRPr="00C01C3C">
        <w:rPr>
          <w:rFonts w:ascii="黑体" w:eastAsia="黑体" w:hAnsi="宋体" w:cs="Times New Roman"/>
          <w:sz w:val="28"/>
          <w:szCs w:val="28"/>
        </w:rPr>
        <w:t>从英文中重建数字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53"/>
      <w:bookmarkEnd w:id="954"/>
      <w:bookmarkEnd w:id="955"/>
      <w:bookmarkEnd w:id="95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originalDigits(self,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 = [0 for x in range(10)]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nums[0] = s.count('z')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nums[2] = s.count('w')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nums[4] = s.count('u')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nums[6] = s.count('x')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nums[8] = s.count('g')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nums[3] = s.count('h') - nums[8]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nums[7] = s.count('s') - nums[6]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nums[5] = s.count('v') - nums[7]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nums[1] = s.count('o') - nums[0] - nums[2] - nums[4]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nums[9] = (s.count('n') - nums[1] - nums[7]) //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result = 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x in range(10):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result += str(x) * nums[x]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="owoztneoer"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",s.originalDigits(n))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57" w:name="_Toc10452983"/>
      <w:bookmarkStart w:id="958" w:name="_Toc17299657"/>
      <w:bookmarkStart w:id="959" w:name="_Toc17300731"/>
      <w:bookmarkStart w:id="960" w:name="_Toc17301039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【例234】</w:t>
      </w:r>
      <w:r w:rsidRPr="00C01C3C">
        <w:rPr>
          <w:rFonts w:ascii="黑体" w:eastAsia="黑体" w:hAnsi="宋体" w:cs="Times New Roman"/>
          <w:sz w:val="28"/>
          <w:szCs w:val="28"/>
        </w:rPr>
        <w:t>数组中两个数字的最大异或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bookmarkEnd w:id="957"/>
      <w:bookmarkEnd w:id="958"/>
      <w:bookmarkEnd w:id="959"/>
      <w:bookmarkEnd w:id="96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TrieNode: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self.children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: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findMaximumXOR(self,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answer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range(32)[::-1]: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answer &lt;&lt;=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prefixes = {num &gt;&gt; i for num in nums}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answer += any(answer^1 ^ p in prefixes for p in prefixes)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answer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findMaximumXOR_TLE(self,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root = TrieNode(0)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num in nums: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self.addNode(root, 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-sys.maxsize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num in nums: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cur_node, cur_sum = root,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reversed(range(0,32)):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bit = (num &gt;&gt; i) &amp;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(bit^1) in cur_node.children: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cur_sum += 1 &lt;&lt;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cur_node = cur_node.children[bit^1]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cur_node = cur_node.children[bit]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 = max(res, cur_sum)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addNode(self, root,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cur =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reversed(range(0,32)):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bit = (num &gt;&gt; i) &amp;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bit not in cur.children: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cur.children[bit] = TrieNode(bit)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cur = cur.children[bit]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n =[3, 10, 5, 25, 2, 8]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",s.findMaximumXOR(n))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61" w:name="_Toc10452984"/>
      <w:bookmarkStart w:id="962" w:name="_Toc17299658"/>
      <w:bookmarkStart w:id="963" w:name="_Toc17300732"/>
      <w:bookmarkStart w:id="964" w:name="_Toc17301040"/>
      <w:r w:rsidRPr="00C01C3C">
        <w:rPr>
          <w:rFonts w:ascii="黑体" w:eastAsia="黑体" w:hAnsi="宋体" w:cs="Times New Roman"/>
          <w:bCs/>
          <w:sz w:val="28"/>
          <w:szCs w:val="28"/>
        </w:rPr>
        <w:t>【例235】</w:t>
      </w:r>
      <w:r w:rsidRPr="00C01C3C">
        <w:rPr>
          <w:rFonts w:ascii="黑体" w:eastAsia="黑体" w:hAnsi="宋体" w:cs="Times New Roman"/>
          <w:sz w:val="28"/>
          <w:szCs w:val="28"/>
        </w:rPr>
        <w:t>根据身高重排队列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61"/>
      <w:bookmarkEnd w:id="962"/>
      <w:bookmarkEnd w:id="963"/>
      <w:bookmarkEnd w:id="96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people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reconstructQueue(self, people):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queue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person in sorted(people, key = lambda _: (-_[0], _[1])): queue.insert(person[1], person)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queue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=[[7,0], [4,4], [7,1], [5,0], [6,1], [5,2]]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",s.reconstructQueue(n))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65" w:name="_Toc10452985"/>
      <w:bookmarkStart w:id="966" w:name="_Toc17299659"/>
      <w:bookmarkStart w:id="967" w:name="_Toc17300733"/>
      <w:bookmarkStart w:id="968" w:name="_Toc17301041"/>
      <w:r w:rsidRPr="00C01C3C">
        <w:rPr>
          <w:rFonts w:ascii="黑体" w:eastAsia="黑体" w:hAnsi="宋体" w:cs="Times New Roman"/>
          <w:bCs/>
          <w:sz w:val="28"/>
          <w:szCs w:val="28"/>
        </w:rPr>
        <w:t>【例236】</w:t>
      </w:r>
      <w:r w:rsidRPr="00C01C3C">
        <w:rPr>
          <w:rFonts w:ascii="黑体" w:eastAsia="黑体" w:hAnsi="宋体" w:cs="Times New Roman"/>
          <w:sz w:val="28"/>
          <w:szCs w:val="28"/>
        </w:rPr>
        <w:t>左叶子的和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65"/>
      <w:bookmarkEnd w:id="966"/>
      <w:bookmarkEnd w:id="967"/>
      <w:bookmarkEnd w:id="96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TreeNode: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def __init__(self, val):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self.val = val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br/>
        <w:t xml:space="preserve">        self.left, self.right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sumOfLeftLeaves(self,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为二叉树根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def dfs(root):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not root: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sum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if root.left: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left = root.left;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#</w:t>
      </w:r>
      <w:r w:rsidRPr="00C01C3C">
        <w:rPr>
          <w:rFonts w:ascii="Courier New" w:eastAsia="宋体" w:hAnsi="Courier New" w:cs="Courier New"/>
          <w:sz w:val="18"/>
          <w:szCs w:val="18"/>
        </w:rPr>
        <w:t>当前节点的左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子节点</w:t>
      </w:r>
      <w:r w:rsidRPr="00C01C3C">
        <w:rPr>
          <w:rFonts w:ascii="Courier New" w:eastAsia="宋体" w:hAnsi="Courier New" w:cs="Courier New"/>
          <w:sz w:val="18"/>
          <w:szCs w:val="18"/>
        </w:rPr>
        <w:t>,</w:t>
      </w:r>
      <w:r w:rsidRPr="00C01C3C">
        <w:rPr>
          <w:rFonts w:ascii="Courier New" w:eastAsia="宋体" w:hAnsi="Courier New" w:cs="Courier New"/>
          <w:sz w:val="18"/>
          <w:szCs w:val="18"/>
        </w:rPr>
        <w:t>并判断是否为叶子节点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not left.left and not left.right: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sum += left.val;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sum += dfs(left)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root.right: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right = root.right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sum += dfs(right)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dfs(root)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 = 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t1 = TreeNode(9)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t.left = t1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t2 = TreeNode(20)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t.right = t2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t3 = TreeNode(15)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t2.left = t3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t4 = TreeNode(7)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t2.right = t4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[3,9 20,# # 15 7]")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",s.sumOfLeftLeaves(t))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69" w:name="_Toc10452986"/>
      <w:bookmarkStart w:id="970" w:name="_Toc17299660"/>
      <w:bookmarkStart w:id="971" w:name="_Toc17300734"/>
      <w:bookmarkStart w:id="972" w:name="_Toc17301042"/>
      <w:r w:rsidRPr="00C01C3C">
        <w:rPr>
          <w:rFonts w:ascii="黑体" w:eastAsia="黑体" w:hAnsi="宋体" w:cs="Times New Roman"/>
          <w:bCs/>
          <w:sz w:val="28"/>
          <w:szCs w:val="28"/>
        </w:rPr>
        <w:t>【例237】</w:t>
      </w:r>
      <w:r w:rsidRPr="00C01C3C">
        <w:rPr>
          <w:rFonts w:ascii="黑体" w:eastAsia="黑体" w:hAnsi="宋体" w:cs="Times New Roman"/>
          <w:sz w:val="28"/>
          <w:szCs w:val="28"/>
        </w:rPr>
        <w:t>移除K位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69"/>
      <w:bookmarkEnd w:id="970"/>
      <w:bookmarkEnd w:id="971"/>
      <w:bookmarkEnd w:id="97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removeKdigits(self, num,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k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num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k &gt;= len(num):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"0"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result_list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for i in range(len(num)):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len(result_list) &gt; 0 and k &gt; 0 and result_list[-1] &gt; num[i]: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result_list.pop()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k -= 1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num[i] != '0' or len(result_list) &gt; 0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result_list.append(num[i])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len(result_list) &gt; 0 and k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result_list.pop()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k -= 1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len(result_list)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'0'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''.join(result_list)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"1432219"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输入数字为：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输入移除数：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",s.removeKdigits(n,k))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73" w:name="_Toc10452987"/>
      <w:bookmarkStart w:id="974" w:name="_Toc17299661"/>
      <w:bookmarkStart w:id="975" w:name="_Toc17300735"/>
      <w:bookmarkStart w:id="976" w:name="_Toc17301043"/>
      <w:r w:rsidRPr="00C01C3C">
        <w:rPr>
          <w:rFonts w:ascii="黑体" w:eastAsia="黑体" w:hAnsi="宋体" w:cs="Times New Roman"/>
          <w:bCs/>
          <w:sz w:val="28"/>
          <w:szCs w:val="28"/>
        </w:rPr>
        <w:t>【例238】</w:t>
      </w:r>
      <w:r w:rsidRPr="00C01C3C">
        <w:rPr>
          <w:rFonts w:ascii="黑体" w:eastAsia="黑体" w:hAnsi="宋体" w:cs="Times New Roman"/>
          <w:sz w:val="28"/>
          <w:szCs w:val="28"/>
        </w:rPr>
        <w:t>轮转函数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bookmarkEnd w:id="973"/>
      <w:bookmarkEnd w:id="974"/>
      <w:bookmarkEnd w:id="975"/>
      <w:bookmarkEnd w:id="97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maxRotateFunction(self,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 = sum(A)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curr = sum(i*a for i, a in enumerate(A))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maxVal = curr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len(A)):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curr += s - len(A)*A[-i]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maxVal = max(maxVal, curr)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[4,3,2,6]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",s.maxRotateFunction(n))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77" w:name="_Toc10452988"/>
      <w:bookmarkStart w:id="978" w:name="_Toc17299662"/>
      <w:bookmarkStart w:id="979" w:name="_Toc17300736"/>
      <w:bookmarkStart w:id="980" w:name="_Toc17301044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【例239】</w:t>
      </w:r>
      <w:r w:rsidRPr="00C01C3C">
        <w:rPr>
          <w:rFonts w:ascii="黑体" w:eastAsia="黑体" w:hAnsi="宋体" w:cs="Times New Roman"/>
          <w:sz w:val="28"/>
          <w:szCs w:val="28"/>
        </w:rPr>
        <w:t>字符至少出现K次的最长子串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77"/>
      <w:bookmarkEnd w:id="978"/>
      <w:bookmarkEnd w:id="979"/>
      <w:bookmarkEnd w:id="98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longestSubstring(self, 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 in set(s):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s.count(c) &lt;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max(self.longestSubstring(t, k) for t in s.split(c))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"aaabb"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输入字符串为：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输入重复次数：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输出子串长度：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",s.longestSubstring(n,k))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81" w:name="_Toc10452989"/>
      <w:bookmarkStart w:id="982" w:name="_Toc17299663"/>
      <w:bookmarkStart w:id="983" w:name="_Toc17300737"/>
      <w:bookmarkStart w:id="984" w:name="_Toc17301045"/>
      <w:r w:rsidRPr="00C01C3C">
        <w:rPr>
          <w:rFonts w:ascii="黑体" w:eastAsia="黑体" w:hAnsi="宋体" w:cs="Times New Roman"/>
          <w:bCs/>
          <w:sz w:val="28"/>
          <w:szCs w:val="28"/>
        </w:rPr>
        <w:t>【例240】</w:t>
      </w:r>
      <w:r w:rsidRPr="00C01C3C">
        <w:rPr>
          <w:rFonts w:ascii="黑体" w:eastAsia="黑体" w:hAnsi="宋体" w:cs="Times New Roman"/>
          <w:sz w:val="28"/>
          <w:szCs w:val="28"/>
        </w:rPr>
        <w:t>消除游戏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81"/>
      <w:bookmarkEnd w:id="982"/>
      <w:bookmarkEnd w:id="983"/>
      <w:bookmarkEnd w:id="98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lastRemaining(self,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1 if n == 1 else 2 * (1 + n // 2 - self.lastRemaining(n // 2))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9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",s.lastRemaining(n))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85" w:name="_Toc10452990"/>
      <w:bookmarkStart w:id="986" w:name="_Toc17299664"/>
      <w:bookmarkStart w:id="987" w:name="_Toc17300738"/>
      <w:bookmarkStart w:id="988" w:name="_Toc17301046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【例241】</w:t>
      </w:r>
      <w:r w:rsidRPr="00C01C3C">
        <w:rPr>
          <w:rFonts w:ascii="黑体" w:eastAsia="黑体" w:hAnsi="宋体" w:cs="Times New Roman"/>
          <w:sz w:val="28"/>
          <w:szCs w:val="28"/>
        </w:rPr>
        <w:t>有序矩阵中的第K小元素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85"/>
      <w:bookmarkEnd w:id="986"/>
      <w:bookmarkEnd w:id="987"/>
      <w:bookmarkEnd w:id="98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matrix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kthSmallest(self, matrix,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start = matrix[0][0]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end = matrix[-1][-1]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start + 1 &lt; end: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mid = start + (end - start) // 2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self.get_num_less_equal(matrix, mid) &lt;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start = mid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end = mid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self.get_num_less_equal(matrix, start) &gt;=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start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end     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get_num_less_equal(self, matrix, mid):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 = len(matrix)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len(matrix[0])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 = 0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j = n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count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i &lt; m and j &gt;=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matrix[i][j] &lt;= mid: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 += 1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count += j + 1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j -= 1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count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n=[[ 1,  5,  9],[10, 11, 13],[12, 13, 15]]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k=8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输入顺序为：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输出数字为：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",s.kthSmallest(n,k))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89" w:name="_Toc10452991"/>
      <w:bookmarkStart w:id="990" w:name="_Toc17299665"/>
      <w:bookmarkStart w:id="991" w:name="_Toc17300739"/>
      <w:bookmarkStart w:id="992" w:name="_Toc17301047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【例242】</w:t>
      </w:r>
      <w:r w:rsidRPr="00C01C3C">
        <w:rPr>
          <w:rFonts w:ascii="黑体" w:eastAsia="黑体" w:hAnsi="宋体" w:cs="Times New Roman"/>
          <w:sz w:val="28"/>
          <w:szCs w:val="28"/>
        </w:rPr>
        <w:t>超级幂次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89"/>
      <w:bookmarkEnd w:id="990"/>
      <w:bookmarkEnd w:id="991"/>
      <w:bookmarkEnd w:id="99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  <w:r w:rsidRPr="00C01C3C">
        <w:rPr>
          <w:rFonts w:ascii="Courier New" w:eastAsia="宋体" w:hAnsi="Courier New" w:cs="Courier New"/>
          <w:sz w:val="18"/>
          <w:szCs w:val="18"/>
        </w:rPr>
        <w:t>: the given number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superPow(self,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a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def mod(x):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x % 1337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num in b: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 = mod(mod(ans ** 10) * mod(a ** num))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n=2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k=[3]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a=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b=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",s.superPow(n,k))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93" w:name="_Toc10452992"/>
      <w:bookmarkStart w:id="994" w:name="_Toc17299666"/>
      <w:bookmarkStart w:id="995" w:name="_Toc17300740"/>
      <w:bookmarkStart w:id="996" w:name="_Toc17301048"/>
      <w:r w:rsidRPr="00C01C3C">
        <w:rPr>
          <w:rFonts w:ascii="黑体" w:eastAsia="黑体" w:hAnsi="宋体" w:cs="Times New Roman"/>
          <w:bCs/>
          <w:sz w:val="28"/>
          <w:szCs w:val="28"/>
        </w:rPr>
        <w:t>【例243】</w:t>
      </w:r>
      <w:r w:rsidRPr="00C01C3C">
        <w:rPr>
          <w:rFonts w:ascii="黑体" w:eastAsia="黑体" w:hAnsi="宋体" w:cs="Times New Roman"/>
          <w:sz w:val="28"/>
          <w:szCs w:val="28"/>
        </w:rPr>
        <w:t>水罐问题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93"/>
      <w:bookmarkEnd w:id="994"/>
      <w:bookmarkEnd w:id="995"/>
      <w:bookmarkEnd w:id="99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x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y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z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canMeasureWater(self, x, y, z):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x+y &lt; z: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z % self.gcd(x,y) ==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def gcd(self, x, y):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y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self.gcd(y, x%y)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x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y = 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z = 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x=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y=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z=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",z)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",s.canMeasureWater(x,y,z))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sz w:val="28"/>
          <w:szCs w:val="28"/>
        </w:rPr>
      </w:pPr>
      <w:bookmarkStart w:id="997" w:name="_Toc10452993"/>
      <w:bookmarkStart w:id="998" w:name="_Toc17299667"/>
      <w:bookmarkStart w:id="999" w:name="_Toc17300741"/>
      <w:bookmarkStart w:id="1000" w:name="_Toc17301049"/>
      <w:r w:rsidRPr="00C01C3C">
        <w:rPr>
          <w:rFonts w:ascii="黑体" w:eastAsia="黑体" w:hAnsi="宋体" w:cs="Times New Roman"/>
          <w:bCs/>
          <w:sz w:val="28"/>
          <w:szCs w:val="28"/>
        </w:rPr>
        <w:t>【例244】</w:t>
      </w:r>
      <w:r w:rsidRPr="00C01C3C">
        <w:rPr>
          <w:rFonts w:ascii="黑体" w:eastAsia="黑体" w:hAnsi="宋体" w:cs="Times New Roman"/>
          <w:sz w:val="28"/>
          <w:szCs w:val="28"/>
        </w:rPr>
        <w:t>计算不同数字整数的个数</w:t>
      </w:r>
      <w:r w:rsidRPr="00C01C3C">
        <w:rPr>
          <w:rFonts w:ascii="黑体" w:eastAsia="黑体" w:hAnsi="宋体" w:cs="Times New Roman" w:hint="eastAsia"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sz w:val="28"/>
          <w:szCs w:val="28"/>
        </w:rPr>
        <w:t xml:space="preserve"> </w:t>
      </w:r>
      <w:bookmarkEnd w:id="997"/>
      <w:bookmarkEnd w:id="998"/>
      <w:bookmarkEnd w:id="999"/>
      <w:bookmarkEnd w:id="100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countNumbersWithUniqueDigits(self,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min(n, 10)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[0] * (n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dp[0], dp[1] = 1, 9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range(2,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dp[i] = dp[i - 1] * (11 - 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sum(dp)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x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",s.countNumbersWithUniqueDigits(2))</w:t>
      </w:r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4.运行结果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输入为：</w:t>
      </w:r>
      <w:r w:rsidRPr="00C01C3C">
        <w:rPr>
          <w:rFonts w:ascii="Times New Roman" w:eastAsia="宋体" w:hAnsi="Times New Roman" w:cs="Times New Roman" w:hint="eastAsia"/>
          <w:szCs w:val="21"/>
        </w:rPr>
        <w:t>2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输出为：</w:t>
      </w:r>
      <w:r w:rsidRPr="00C01C3C">
        <w:rPr>
          <w:rFonts w:ascii="Times New Roman" w:eastAsia="宋体" w:hAnsi="Times New Roman" w:cs="Times New Roman" w:hint="eastAsia"/>
          <w:szCs w:val="21"/>
        </w:rPr>
        <w:t>91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01" w:name="_Toc10452994"/>
      <w:bookmarkStart w:id="1002" w:name="_Toc17299668"/>
      <w:bookmarkStart w:id="1003" w:name="_Toc17300742"/>
      <w:bookmarkStart w:id="1004" w:name="_Toc17301050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【例245】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最大乘积路径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01"/>
      <w:bookmarkEnd w:id="1002"/>
      <w:bookmarkEnd w:id="1003"/>
      <w:bookmarkEnd w:id="100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x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y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代表每条边的起始和终止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是每个节点的权重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返回值是一个整数，是取模后节点最大乘积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dfs(self, x, f, g, d, mul):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isLeaf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mul = mul * d[x - 1] % 1000000007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g[x]: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== f: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isLeaf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self.dfs(i, x, g, d, mul)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if(isLeaf is True):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self.ans = max(self.ans, mul)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getProduct(self, x, y, 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g = [ [] for i in range(len(d)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range(len(x)):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g[x[i]].append(y[i])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g[y[i]].append(x[i])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self.dfs(1, -1, g, d,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self.ans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x =[1,2,2]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y = [2,3,4]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 = [1,1,-1,2]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每个边的起始和终止为：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x, 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每个节点的权重为：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最大路径上的乘积是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solution.getProduct(x, y, d))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05" w:name="_Toc10452995"/>
      <w:bookmarkStart w:id="1006" w:name="_Toc17299669"/>
      <w:bookmarkStart w:id="1007" w:name="_Toc17300743"/>
      <w:bookmarkStart w:id="1008" w:name="_Toc17301051"/>
      <w:r w:rsidRPr="00C01C3C">
        <w:rPr>
          <w:rFonts w:ascii="黑体" w:eastAsia="黑体" w:hAnsi="宋体" w:cs="Times New Roman"/>
          <w:bCs/>
          <w:sz w:val="28"/>
          <w:szCs w:val="28"/>
        </w:rPr>
        <w:t>【例246】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矩阵找数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05"/>
      <w:bookmarkEnd w:id="1006"/>
      <w:bookmarkEnd w:id="1007"/>
      <w:bookmarkEnd w:id="100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mat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是待查矩阵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返回值是一个整数，是每一行都出现的最小的数字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findingNumber(self, mat):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hashSet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len(mat)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mati in mat: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vis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x in mati: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vis[x]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key in vis: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key not in hashSet: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hashSet[key]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hashSet[key]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100001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hashSet: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hashSet[i] == 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min(i, ans)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 if ans == 100001 else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findingNumber(self, mat):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hashSet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len(mat)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mati in mat: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vis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x in mati: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vis[x]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key in vis: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key not in hashSet: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hashSet[key]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hashSet[key]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100001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hashSet: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hashSet[i] == 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min(i, ans)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 if ans == 100001 else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mat = [[1,2,3],[3,4,1],[2,1,3]]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矩阵为：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mat)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每一行都出现的最小的数是：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solution.findingNumber(mat))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09" w:name="_Toc10452996"/>
      <w:bookmarkStart w:id="1010" w:name="_Toc17299670"/>
      <w:bookmarkStart w:id="1011" w:name="_Toc17300744"/>
      <w:bookmarkStart w:id="1012" w:name="_Toc17301052"/>
      <w:r w:rsidRPr="00C01C3C">
        <w:rPr>
          <w:rFonts w:ascii="黑体" w:eastAsia="黑体" w:hAnsi="宋体" w:cs="Times New Roman"/>
          <w:bCs/>
          <w:sz w:val="28"/>
          <w:szCs w:val="28"/>
        </w:rPr>
        <w:t>【例2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47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路径数计算 </w:t>
      </w:r>
      <w:bookmarkEnd w:id="1009"/>
      <w:bookmarkEnd w:id="1010"/>
      <w:bookmarkEnd w:id="1011"/>
      <w:bookmarkEnd w:id="101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points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是除了始末点外的必经点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w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是长和宽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返回值是一个整数，有多少种走法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Point: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a=0, b=0):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self.x = a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self.y =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calculationTheSumOfPath(self, l, w, points):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points.sort(key = lambda point: point.x)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points[0].x != 1 or points[0].y !=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points = [Point(1,1)] + points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points[0].x != l or points[0].y != w: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points = points + [Point(l,w)]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 = [[] for i in range(len(points) - 1)]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maxl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maxw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len(points)):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l = points[i].x - points[i - 1].x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 = points[i].y - points[i - 1].y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arr[i - 1] = [points[i].x - points[i - 1].x, points[i].y - points[i - 1].y]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maxl = max(maxl, 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maxw = max(maxw, w)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[[0 for i in range(max(maxl, maxw) + 1)]for j in range(max(maxl, maxw)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del l, w, maxl, maxw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range(len(dp)):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range(i, len(dp)):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i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dp[j][i] = dp[i][j]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dp[j][i] = dp[i][j] = dp[i - 1][j] + dp[i][j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arr: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 = ans * dp[i[0]][i[1]] % 1000000007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l=43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w=48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points = [Point(17,19), Point(43,48), Point(3,5)]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长与宽分别为：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l, w)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有路径种数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solution.calculationTheSumOfPath(l, w, points))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13" w:name="_Toc10452997"/>
      <w:bookmarkStart w:id="1014" w:name="_Toc17299671"/>
      <w:bookmarkStart w:id="1015" w:name="_Toc17300745"/>
      <w:bookmarkStart w:id="1016" w:name="_Toc17301053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48</w:t>
      </w:r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卡牌游戏 </w:t>
      </w:r>
      <w:bookmarkEnd w:id="1013"/>
      <w:bookmarkEnd w:id="1014"/>
      <w:bookmarkEnd w:id="1015"/>
      <w:bookmarkEnd w:id="101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numOfPlan(self, n, totalProfit, totalCost,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[[0 for j in range(110)] for i in range(110)]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dp[0][0]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mod = 1000000007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range(totalProfit + 1, 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k in range(totalCost + 1, 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idxA = min(totalProfit + 1, j + a[i])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idxB = min(totalCost + 1, k + b[i])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dp[idxA][idxB] = (dp[j][k] + dp[idxA][idxB]) % mod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range(totalCost):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 = (ans + dp[totalProfit + 1][i]) % mod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totalProfit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totalCost = 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 = [2,3]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b = [2,2]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总卡片数：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成本和利润的列表是：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a, 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总成本是：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totalProfit, 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需要总利润是：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totalCost)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可使用方法总数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solution.numOfPlan(n, totalProfit, totalCost, a, b))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17" w:name="_Toc10452998"/>
      <w:bookmarkStart w:id="1018" w:name="_Toc17299672"/>
      <w:bookmarkStart w:id="1019" w:name="_Toc17300746"/>
      <w:bookmarkStart w:id="1020" w:name="_Toc17301054"/>
      <w:r w:rsidRPr="00C01C3C">
        <w:rPr>
          <w:rFonts w:ascii="黑体" w:eastAsia="黑体" w:hAnsi="宋体" w:cs="Times New Roman"/>
          <w:bCs/>
          <w:sz w:val="28"/>
          <w:szCs w:val="28"/>
        </w:rPr>
        <w:t>【例249】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词频统计 </w:t>
      </w:r>
      <w:bookmarkEnd w:id="1017"/>
      <w:bookmarkEnd w:id="1018"/>
      <w:bookmarkEnd w:id="1019"/>
      <w:bookmarkEnd w:id="102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是待查句子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excludeList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是被排除的单词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返回值是一个字符串的列表，是所有出现频次最高的单词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getWords(self, s, excludeList):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 = s.lower()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words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p = ''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letter in 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letter &lt; 'a' or letter &gt; 'z':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p != '':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words.append(p)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 = ''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 += letter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p != '':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words.append(p)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dic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word in words: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word in dic: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dic[word]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dic[word]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mx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word in words: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dic[word] &gt; mx and (not word in excludeList):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mx = dic[word]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[word]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dic[word] == mx and word not in ans and not word in excludeList: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ans.append(word)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s="Do do do do not not Trouble trouble."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excludeList=["do"]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待查句子为：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 , 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除外词表为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excludeList)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词频最高的单词为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solution.getWords(s, excludeList))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21" w:name="_Toc10452999"/>
      <w:bookmarkStart w:id="1022" w:name="_Toc17299673"/>
      <w:bookmarkStart w:id="1023" w:name="_Toc17300747"/>
      <w:bookmarkStart w:id="1024" w:name="_Toc17301055"/>
      <w:r w:rsidRPr="00C01C3C">
        <w:rPr>
          <w:rFonts w:ascii="黑体" w:eastAsia="黑体" w:hAnsi="宋体" w:cs="Times New Roman"/>
          <w:bCs/>
          <w:sz w:val="28"/>
          <w:szCs w:val="28"/>
        </w:rPr>
        <w:t>【例250】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查找子数组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21"/>
      <w:bookmarkEnd w:id="1022"/>
      <w:bookmarkEnd w:id="1023"/>
      <w:bookmarkEnd w:id="102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arr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是原数组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是目标子数组和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返回值是个整数，代表这样一个子数组的起始位置，或者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-1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代表不存在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searchSubarray(self, arr,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sum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maps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maps[sum]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st = len(arr) + 5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range(0, len(arr)):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sum += arr[i]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sum - k in maps: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st &gt; maps[sum - k]: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st = maps[sum - k]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lent = i + 1 - maps[sum - k]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sum not in maps: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maps[sum] = i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st == len(arr) + 5: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lent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arr = [1,2,3,4,5]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arr, "k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最短和为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的子数组是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solution.searchSubarray(arr, k))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25" w:name="_Toc10453000"/>
      <w:bookmarkStart w:id="1026" w:name="_Toc17299674"/>
      <w:bookmarkStart w:id="1027" w:name="_Toc17300748"/>
      <w:bookmarkStart w:id="1028" w:name="_Toc17301056"/>
      <w:r w:rsidRPr="00C01C3C">
        <w:rPr>
          <w:rFonts w:ascii="黑体" w:eastAsia="黑体" w:hAnsi="宋体" w:cs="Times New Roman"/>
          <w:bCs/>
          <w:sz w:val="28"/>
          <w:szCs w:val="28"/>
        </w:rPr>
        <w:t>【例251】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最小子矩阵 </w:t>
      </w:r>
      <w:bookmarkEnd w:id="1025"/>
      <w:bookmarkEnd w:id="1026"/>
      <w:bookmarkEnd w:id="1027"/>
      <w:bookmarkEnd w:id="102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minimumSubmatrix(self, arr):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arr[0][0]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range(len(arr)):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sum = [0 for x in range(len(arr[0]))]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range(i,len(arr)):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k in range(len(arr[0])):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sum[k] += arr[j][k]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dp = [0 for i in range(len(arr[0]))]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k in range(len(arr[0])):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k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dp[k] = sum[k]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dp[k] = min(sum[k],dp[k-1]+sum[k])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= min(ans,dp[k])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arr = a = [[-3,-2,-1],[-2,3,-2],[-1,3,-1]]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最小子数组是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solution.minimumSubmatrix(arr))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29" w:name="_Toc10453001"/>
      <w:bookmarkStart w:id="1030" w:name="_Toc17299675"/>
      <w:bookmarkStart w:id="1031" w:name="_Toc17300749"/>
      <w:bookmarkStart w:id="1032" w:name="_Toc17301057"/>
      <w:r w:rsidRPr="00C01C3C">
        <w:rPr>
          <w:rFonts w:ascii="黑体" w:eastAsia="黑体" w:hAnsi="宋体" w:cs="Times New Roman"/>
          <w:bCs/>
          <w:sz w:val="28"/>
          <w:szCs w:val="28"/>
        </w:rPr>
        <w:t>【例252】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最佳购物计划 </w:t>
      </w:r>
      <w:bookmarkEnd w:id="1029"/>
      <w:bookmarkEnd w:id="1030"/>
      <w:bookmarkEnd w:id="1031"/>
      <w:bookmarkEnd w:id="103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代表你有的钱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分别代表商品和礼盒数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val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是代表价值的列表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costs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是代表费用的列表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返回值是一个整数，代表最大可获得价值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getAns(self, n, m, k, val, cost, belong):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[[-1 for i in range(0, 100001)] for i in range(0, 105)]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 = [[] for i in range(0, 105)]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range(n, n + 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not belong[i] == -1: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arr[belong[i]].append(i)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dp[0][cost[0]] = val[0]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arr[0]: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range(k, cost[i] - 1,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not dp[0][j - cost[i]] == -1: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dp[0][j] = dp[0][j - cost[i]] + val[i]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range(k, cost[i] - 1,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not dp[i - 1][j - cost[i]] == -1: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dp[i][j] = dp[i - 1][j - cost[i]] + val[i]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dp[i][cost[i]] = val[i]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arr[i]: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l in range(k, cost[j] - 1,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not dp[i][l - cost[j]] == -1: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dp[i][l] = max(dp[i][l], dp[i][l - cost[j]] + val[j])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range(0, k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dp[i][j] = max(dp[i][j], dp[i - 1][j])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range(0, k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 = max(ans, dp[n - 1][i])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m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val = [17, 20, 8, 1, 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cost = [3, 5, 2, 3,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belong = [-1, -1, -1, 0, 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拥有的钱：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有商品数：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m, 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有礼盒数：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价值的列表：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val, 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费用的列表：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cost)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可以得到最大价值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solution.getAns(n, m, k, val, cost, belong))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33" w:name="_Toc10453002"/>
      <w:bookmarkStart w:id="1034" w:name="_Toc17299676"/>
      <w:bookmarkStart w:id="1035" w:name="_Toc17300750"/>
      <w:bookmarkStart w:id="1036" w:name="_Toc17301058"/>
      <w:r w:rsidRPr="00C01C3C">
        <w:rPr>
          <w:rFonts w:ascii="黑体" w:eastAsia="黑体" w:hAnsi="宋体" w:cs="Times New Roman"/>
          <w:bCs/>
          <w:sz w:val="28"/>
          <w:szCs w:val="28"/>
        </w:rPr>
        <w:t>【例253】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询问冷却时间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33"/>
      <w:bookmarkEnd w:id="1034"/>
      <w:bookmarkEnd w:id="1035"/>
      <w:bookmarkEnd w:id="103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arr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是输入的待查数组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是公共冷却时间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返回值是一个整数，代表需要多少时间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askForCoolingTime(self, arr,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 = [0 for i in range(110)]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x in arr: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l[x] == 0 or ans - l[x] &gt; 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l[x] + n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l[x] =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arr = [1, 2, 1, 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arr, 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冷却为：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至少需要时间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solution.askForCoolingTime(arr, n))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37" w:name="_Toc10453003"/>
      <w:bookmarkStart w:id="1038" w:name="_Toc17299677"/>
      <w:bookmarkStart w:id="1039" w:name="_Toc17300751"/>
      <w:bookmarkStart w:id="1040" w:name="_Toc17301059"/>
      <w:r w:rsidRPr="00C01C3C">
        <w:rPr>
          <w:rFonts w:ascii="黑体" w:eastAsia="黑体" w:hAnsi="宋体" w:cs="Times New Roman"/>
          <w:bCs/>
          <w:sz w:val="28"/>
          <w:szCs w:val="28"/>
        </w:rPr>
        <w:t>【例254】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树上最长路径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37"/>
      <w:bookmarkEnd w:id="1038"/>
      <w:bookmarkEnd w:id="1039"/>
      <w:bookmarkEnd w:id="104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是节点总数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starts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是每条边的起始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ends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是每条边的结束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lens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是每条边的权重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整数，代表树上最长路径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import sys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sys.setrecursionlimit(200000)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dp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dfs(self, u, pre):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x in self.G[u]: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x[0] != pre: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self.dp[x[0]] = self.dp[u] + x[1]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self.dfs(x[0], u)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longestPath(self, n, starts, ends, lens):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self.G = [[] for i in range(n)]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self.dp = [0 for i in range(n)]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 - 1):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self.G[starts[i]].append([ends[i], lens[i]])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self.G[ends[i]].append([starts[i], lens[i]])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self.dp[0]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self.dfs(0, 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pos = Mx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self.dp[i] &gt; Mx: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pos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Mx = self.dp[i]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self.dp[pos]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self.dfs(pos, pos)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self.dp[i] &gt; ans: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self.dp[i]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5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starts = [0, 0, 2, 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ends = [1, 2, 3, 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lens = [1, 2, 5, 6]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总共有节点：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每条边的起始为：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starts)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每条边的结束为：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ends)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每条边的权重为：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lens)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树上最长路径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solution.longestPath(n, starts, ends, lens))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41" w:name="_Toc10453004"/>
      <w:bookmarkStart w:id="1042" w:name="_Toc17299678"/>
      <w:bookmarkStart w:id="1043" w:name="_Toc17300752"/>
      <w:bookmarkStart w:id="1044" w:name="_Toc17301060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【例255】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取数游戏 </w:t>
      </w:r>
      <w:bookmarkEnd w:id="1041"/>
      <w:bookmarkEnd w:id="1042"/>
      <w:bookmarkEnd w:id="1043"/>
      <w:bookmarkEnd w:id="104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是一对字符串，他们需要被验证能否互相根据规则转换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字符串，意为能否根据规则转换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theGameOfTakeNumbers(self, arr):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sum = [0 for i in range(n)]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range(0, n - i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i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sum[j] = arr[j]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k = j + i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sum[j] = max(arr[k] - sum[j], arr[j] - sum[j + 1])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1 if sum[0] &gt;= 0 else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arr = [1,3,3,1]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游戏数组为：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赢家会是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solution.theGameOfTakeNumbers(arr))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45" w:name="_Toc10453005"/>
      <w:bookmarkStart w:id="1046" w:name="_Toc17299679"/>
      <w:bookmarkStart w:id="1047" w:name="_Toc17300753"/>
      <w:bookmarkStart w:id="1048" w:name="_Toc17301061"/>
      <w:r w:rsidRPr="00C01C3C">
        <w:rPr>
          <w:rFonts w:ascii="黑体" w:eastAsia="黑体" w:hAnsi="宋体" w:cs="Times New Roman"/>
          <w:bCs/>
          <w:sz w:val="28"/>
          <w:szCs w:val="28"/>
        </w:rPr>
        <w:t>【例256】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数组求和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45"/>
      <w:bookmarkEnd w:id="1046"/>
      <w:bookmarkEnd w:id="1047"/>
      <w:bookmarkEnd w:id="104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arr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是原始总列表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整数，代表所有子数组的和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findTheSumOfTheArray(self, arr):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 = (ans + arr[i] * (i + 1) * (n - i)) % 1000000007;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arr = [2,4,6,8,10]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arr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所有子数组的和为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solution.findTheSumOfTheArray(arr))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49" w:name="_Toc10453006"/>
      <w:bookmarkStart w:id="1050" w:name="_Toc17299680"/>
      <w:bookmarkStart w:id="1051" w:name="_Toc17300754"/>
      <w:bookmarkStart w:id="1052" w:name="_Toc17301062"/>
      <w:r w:rsidRPr="00C01C3C">
        <w:rPr>
          <w:rFonts w:ascii="黑体" w:eastAsia="黑体" w:hAnsi="宋体" w:cs="Times New Roman"/>
          <w:bCs/>
          <w:sz w:val="28"/>
          <w:szCs w:val="28"/>
        </w:rPr>
        <w:t>【例257】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最短短语 </w:t>
      </w:r>
      <w:bookmarkEnd w:id="1049"/>
      <w:bookmarkEnd w:id="1050"/>
      <w:bookmarkEnd w:id="1051"/>
      <w:bookmarkEnd w:id="105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是最短单词数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lim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是最短短语长度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是被查找的字符串列表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整数，代表最短短语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getLength(self, k, lim, 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 = [0] * 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arr[i] = len(str[i])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sum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1e9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r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sum += arr[r]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r - l &gt;= k and sum - arr[l] &gt;= lim: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sum -= arr[l]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r - l + 1 &gt;= k and sum &gt;= lim: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min(ans, sum)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lim =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str = ["she","was","bad","in","singing"]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最短单词数为：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短语长度限制为大于：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lim)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文章列表为：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最短短语为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solution.getLength(k, lim, str))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53" w:name="_Toc10453007"/>
      <w:bookmarkStart w:id="1054" w:name="_Toc17299681"/>
      <w:bookmarkStart w:id="1055" w:name="_Toc17300755"/>
      <w:bookmarkStart w:id="1056" w:name="_Toc17301063"/>
      <w:r w:rsidRPr="00C01C3C">
        <w:rPr>
          <w:rFonts w:ascii="黑体" w:eastAsia="黑体" w:hAnsi="宋体" w:cs="Times New Roman"/>
          <w:bCs/>
          <w:sz w:val="28"/>
          <w:szCs w:val="28"/>
        </w:rPr>
        <w:t>【例258】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频率最高的词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53"/>
      <w:bookmarkEnd w:id="1054"/>
      <w:bookmarkEnd w:id="1055"/>
      <w:bookmarkEnd w:id="105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为“小说”的字符串，</w:t>
      </w:r>
      <w:r w:rsidRPr="00C01C3C">
        <w:rPr>
          <w:rFonts w:ascii="Times New Roman" w:eastAsia="宋体" w:hAnsi="Times New Roman" w:cs="Times New Roman"/>
          <w:szCs w:val="21"/>
        </w:rPr>
        <w:t>excludeWords</w:t>
      </w:r>
      <w:r w:rsidRPr="00C01C3C">
        <w:rPr>
          <w:rFonts w:ascii="Times New Roman" w:eastAsia="宋体" w:hAnsi="Times New Roman" w:cs="Times New Roman" w:hint="eastAsia"/>
          <w:szCs w:val="21"/>
        </w:rPr>
        <w:t>是不统计的词列表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单词，是出现最多的词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frequentWord(self, s, excludewords):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map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len(s)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end = s.find(' ') if s.find(' ') &gt; -1 else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word = s[:end] if s[end - 1].isalpha() else s[:end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 = s[end + 1:]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word not in excludewords: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word in map: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map[word]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map[word]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 =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key, val in map.items():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val == max: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res.append(key)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elif val &gt; max: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max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 = [key]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res.sort()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"Jimmy has an apple, it is on the table, he like it"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excludeWords = ["a","an","the"]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小说的内容为：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统计不包含的词：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excludeWords)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最常出现的词为：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solution.frequentWord(s, excludeWords))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57" w:name="_Toc10453008"/>
      <w:bookmarkStart w:id="1058" w:name="_Toc17299682"/>
      <w:bookmarkStart w:id="1059" w:name="_Toc17300756"/>
      <w:bookmarkStart w:id="1060" w:name="_Toc17301064"/>
      <w:r w:rsidRPr="00C01C3C">
        <w:rPr>
          <w:rFonts w:ascii="黑体" w:eastAsia="黑体" w:hAnsi="宋体" w:cs="Times New Roman"/>
          <w:bCs/>
          <w:sz w:val="28"/>
          <w:szCs w:val="28"/>
        </w:rPr>
        <w:t>【例259】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判断三角形 </w:t>
      </w:r>
      <w:bookmarkEnd w:id="1057"/>
      <w:bookmarkEnd w:id="1058"/>
      <w:bookmarkEnd w:id="1059"/>
      <w:bookmarkEnd w:id="1060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为输入原始数组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字符串，意为能否形成三角形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judgingTriangle(self, arr):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&gt; 44: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YES</w:t>
      </w:r>
      <w:r w:rsidRPr="00C01C3C">
        <w:rPr>
          <w:rFonts w:ascii="Courier New" w:eastAsia="宋体" w:hAnsi="Courier New" w:cs="Courier New"/>
          <w:sz w:val="18"/>
          <w:szCs w:val="18"/>
        </w:rPr>
        <w:t>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arr.sort();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 - 2):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for j in range(i + 1, n - 1):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k in range(j + 1,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arr[i] + arr[j] &gt; arr[k]: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return 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YES</w:t>
      </w:r>
      <w:r w:rsidRPr="00C01C3C">
        <w:rPr>
          <w:rFonts w:ascii="Courier New" w:eastAsia="宋体" w:hAnsi="Courier New" w:cs="Courier New"/>
          <w:sz w:val="18"/>
          <w:szCs w:val="18"/>
        </w:rPr>
        <w:t>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NO</w:t>
      </w:r>
      <w:r w:rsidRPr="00C01C3C">
        <w:rPr>
          <w:rFonts w:ascii="Courier New" w:eastAsia="宋体" w:hAnsi="Courier New" w:cs="Courier New"/>
          <w:sz w:val="18"/>
          <w:szCs w:val="18"/>
        </w:rPr>
        <w:t>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 = [1,2,5,9,10]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能否组成三角形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solution.judgingTriangle(a))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61" w:name="_Toc10453009"/>
      <w:bookmarkStart w:id="1062" w:name="_Toc17299683"/>
      <w:bookmarkStart w:id="1063" w:name="_Toc17300757"/>
      <w:bookmarkStart w:id="1064" w:name="_Toc17301065"/>
      <w:r w:rsidRPr="00C01C3C">
        <w:rPr>
          <w:rFonts w:ascii="黑体" w:eastAsia="黑体" w:hAnsi="宋体" w:cs="Times New Roman"/>
          <w:bCs/>
          <w:sz w:val="28"/>
          <w:szCs w:val="28"/>
        </w:rPr>
        <w:t>【例260】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最大矩阵边界和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61"/>
      <w:bookmarkEnd w:id="1062"/>
      <w:bookmarkEnd w:id="1063"/>
      <w:bookmarkEnd w:id="1064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arr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为输入矩阵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整数，代表最大边界数值的和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solve(self, arr):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 = len(arr[0])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preCol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preRow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r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tem = 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c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 += arr[r][c]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tem.append(res)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preRow.append(tem)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c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tem = 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r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 += arr[r][c]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tem.append(res)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preCol.append(tem)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arr[0][0]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r1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r2 in range(r1,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c1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for c2 in range(c1, 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if r1 == r2 and c1 == c2: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res = arr[r1][c1]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        elif r1 == r2: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res = preRow[r1][c2 + 1] - preRow[r1][c1]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elif c1 == c2: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res = preCol[c1][r2 + 1] - preCol[c1][r1]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else:</w:t>
      </w:r>
    </w:p>
    <w:p w:rsidR="00C01C3C" w:rsidRPr="00C01C3C" w:rsidRDefault="00C01C3C" w:rsidP="00C01C3C">
      <w:pPr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res = preCol[c1][r2 + 1] - preCol[c1][r1] + preCol[c2][r2 + 1] - preCol[c2][r1] + \</w:t>
      </w:r>
    </w:p>
    <w:p w:rsidR="00C01C3C" w:rsidRPr="00C01C3C" w:rsidRDefault="00C01C3C" w:rsidP="00C01C3C">
      <w:pPr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      preRow[r1][c2 + 1] - preRow[r1][c1] + preRow[r2][c2 + 1] - preRow[r2][c1] - arr[r1][</w:t>
      </w:r>
    </w:p>
    <w:p w:rsidR="00C01C3C" w:rsidRPr="00C01C3C" w:rsidRDefault="00C01C3C" w:rsidP="00C01C3C">
      <w:pPr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          c1] - arr[r1][c2] - arr[r2][c1] - arr[r2][c2]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ans = max(ans, res)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arr=[[-1,-3,2],[2,3,4],[-3,7,2]]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矩阵为：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arr)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最大能得到边界和为：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solution.solve(arr))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65" w:name="_Toc10453010"/>
      <w:bookmarkStart w:id="1066" w:name="_Toc17299684"/>
      <w:bookmarkStart w:id="1067" w:name="_Toc17300758"/>
      <w:bookmarkStart w:id="1068" w:name="_Toc17301066"/>
      <w:r w:rsidRPr="00C01C3C">
        <w:rPr>
          <w:rFonts w:ascii="黑体" w:eastAsia="黑体" w:hAnsi="宋体" w:cs="Times New Roman"/>
          <w:bCs/>
          <w:sz w:val="28"/>
          <w:szCs w:val="28"/>
        </w:rPr>
        <w:t>【例261】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卡牌游戏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1065"/>
      <w:bookmarkEnd w:id="1066"/>
      <w:bookmarkEnd w:id="1067"/>
      <w:bookmarkEnd w:id="1068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C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ost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Damage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为卡牌属性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total</w:t>
      </w:r>
      <w:r w:rsidRPr="00C01C3C">
        <w:rPr>
          <w:rFonts w:ascii="Courier New" w:eastAsia="宋体" w:hAnsi="Courier New" w:cs="Courier New"/>
          <w:sz w:val="18"/>
          <w:szCs w:val="18"/>
        </w:rPr>
        <w:t>C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ost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total</w:t>
      </w:r>
      <w:r w:rsidRPr="00C01C3C">
        <w:rPr>
          <w:rFonts w:ascii="Courier New" w:eastAsia="宋体" w:hAnsi="Courier New" w:cs="Courier New"/>
          <w:sz w:val="18"/>
          <w:szCs w:val="18"/>
        </w:rPr>
        <w:t>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amage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为手上的费用和需要造成的伤害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布尔值，代表能否达成伤害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cardGame(self, cost, damage, totalMoney, totalDamage):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 = len(cost)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[0] * (totalMoney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range(0,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range(totalMoney, cost[i] - 1,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dp[j] = max(dp[j], dp[j - cost[i]] + damage[i])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dp[j] &gt;= totalDamage: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cost = [3,4,5,1,2]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damage = [3,5,5,2,4]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totalMoney = 7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totalDamage = 11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卡牌的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cost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damage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数组分别为：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cost, damage)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总共拥有金钱：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totalMoney)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需要造成伤害：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totalDamage)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能否达成：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", solution.cardGame(cost, damage, totalMoney, totalDamage))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69" w:name="_Toc10453011"/>
      <w:bookmarkStart w:id="1070" w:name="_Toc17299685"/>
      <w:bookmarkStart w:id="1071" w:name="_Toc17300759"/>
      <w:bookmarkStart w:id="1072" w:name="_Toc17301067"/>
      <w:r w:rsidRPr="00C01C3C">
        <w:rPr>
          <w:rFonts w:ascii="黑体" w:eastAsia="黑体" w:hAnsi="宋体" w:cs="Times New Roman"/>
          <w:bCs/>
          <w:sz w:val="28"/>
          <w:szCs w:val="28"/>
        </w:rPr>
        <w:t>【例262】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停车问题 </w:t>
      </w:r>
      <w:bookmarkEnd w:id="1069"/>
      <w:bookmarkEnd w:id="1070"/>
      <w:bookmarkEnd w:id="1071"/>
      <w:bookmarkEnd w:id="1072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是进出表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整数，代表最多同时有几辆车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getMax(self, 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[0] * 23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range(i[0], i[1]):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ans[j]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max = ans[0]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ans: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 &gt; max: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max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max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 = [[1,2],[2,3],[3,4],[4,5]]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车辆进出表为：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最多同时有车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solution.getMax(a</w:t>
      </w:r>
      <w:r w:rsidRPr="00C01C3C">
        <w:rPr>
          <w:rFonts w:ascii="Courier New" w:eastAsia="宋体" w:hAnsi="Courier New" w:cs="Courier New"/>
          <w:sz w:val="18"/>
          <w:szCs w:val="18"/>
        </w:rPr>
        <w:t>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73" w:name="_Toc10453012"/>
      <w:bookmarkStart w:id="1074" w:name="_Toc17299686"/>
      <w:bookmarkStart w:id="1075" w:name="_Toc17300760"/>
      <w:bookmarkStart w:id="1076" w:name="_Toc17301068"/>
      <w:r w:rsidRPr="00C01C3C">
        <w:rPr>
          <w:rFonts w:ascii="黑体" w:eastAsia="黑体" w:hAnsi="宋体" w:cs="Times New Roman"/>
          <w:bCs/>
          <w:sz w:val="28"/>
          <w:szCs w:val="28"/>
        </w:rPr>
        <w:t>【例263】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爬楼梯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1073"/>
      <w:bookmarkEnd w:id="1074"/>
      <w:bookmarkEnd w:id="1075"/>
      <w:bookmarkEnd w:id="107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分别是匹配数组和价值数组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整数，代表选择区间的最大价值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getAnswer(self, n,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[0] * (len(num)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ans[0]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range(1 + i, min(len(num) + 1, i + num[i] + 1)):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ans[j] = (ans[j] + ans[i]) % (10**9 + 7)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ans[len(num)]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 = [1,1,1,1]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台阶数和每层台阶能往上登的阶数为：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n, 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走到顶一共有</w:t>
      </w:r>
      <w:ins w:id="1077" w:author="Windows 用户" w:date="2019-06-18T23:52:00Z">
        <w:r w:rsidRPr="00C01C3C">
          <w:rPr>
            <w:rFonts w:ascii="Courier New" w:eastAsia="宋体" w:hAnsi="Courier New" w:cs="Courier New" w:hint="eastAsia"/>
            <w:sz w:val="18"/>
            <w:szCs w:val="18"/>
          </w:rPr>
          <w:t>几种</w:t>
        </w:r>
      </w:ins>
      <w:r w:rsidRPr="00C01C3C">
        <w:rPr>
          <w:rFonts w:ascii="Courier New" w:eastAsia="宋体" w:hAnsi="Courier New" w:cs="Courier New" w:hint="eastAsia"/>
          <w:sz w:val="18"/>
          <w:szCs w:val="18"/>
        </w:rPr>
        <w:t>走法：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solution.getAnswer(n, num))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78" w:name="_Toc10453013"/>
      <w:bookmarkStart w:id="1079" w:name="_Toc17299687"/>
      <w:bookmarkStart w:id="1080" w:name="_Toc17300761"/>
      <w:bookmarkStart w:id="1081" w:name="_Toc17301069"/>
      <w:r w:rsidRPr="00C01C3C">
        <w:rPr>
          <w:rFonts w:ascii="黑体" w:eastAsia="黑体" w:hAnsi="宋体" w:cs="Times New Roman"/>
          <w:bCs/>
          <w:sz w:val="28"/>
          <w:szCs w:val="28"/>
        </w:rPr>
        <w:t>【例264】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最小字符串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78"/>
      <w:bookmarkEnd w:id="1079"/>
      <w:bookmarkEnd w:id="1080"/>
      <w:bookmarkEnd w:id="108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是原始字符串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是最大删除数目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字符串，代表删完的最小字典序字符串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findMinC(self, 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len(s) &lt;=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k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ord(s[i]) &lt; ord(s[i - 1]):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MinimumString(self, s,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k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temp = self.findMinC(s, 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temp == -1: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 = ''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ans = ans + s[temp]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 = s[temp + 1:]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k -= temp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+= 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"cba"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原始字符串为：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可以删除到最小字典序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solution.MinimumString(s, k))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82" w:name="_Toc10453014"/>
      <w:bookmarkStart w:id="1083" w:name="_Toc17299688"/>
      <w:bookmarkStart w:id="1084" w:name="_Toc17300762"/>
      <w:bookmarkStart w:id="1085" w:name="_Toc17301070"/>
      <w:r w:rsidRPr="00C01C3C">
        <w:rPr>
          <w:rFonts w:ascii="黑体" w:eastAsia="黑体" w:hAnsi="宋体" w:cs="Times New Roman"/>
          <w:bCs/>
          <w:sz w:val="28"/>
          <w:szCs w:val="28"/>
        </w:rPr>
        <w:t>【例265】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目的地的最短路径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82"/>
      <w:bookmarkEnd w:id="1083"/>
      <w:bookmarkEnd w:id="1084"/>
      <w:bookmarkEnd w:id="108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/>
          <w:sz w:val="18"/>
          <w:szCs w:val="18"/>
        </w:rPr>
        <w:t>Map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是地图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整数，是最短步数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cal(self, targetMap, x, y, z):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targetMap[x][y]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z &lt; self.ans[x][y] or self.ans[x][y] == -1: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self.ans[x][y] = z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x !=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self.cal(targetMap, x - 1, y, z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x != len(targetMap) - 1: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self.cal(targetMap, x + 1, y, z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y !=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self.cal(targetMap, x, y - 1, z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y != len(targetMap[0]) - 1: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self.cal(targetMap, x, y + 1, z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shortestPath(self, targetMap):</w:t>
      </w:r>
    </w:p>
    <w:p w:rsidR="00C01C3C" w:rsidRPr="00C01C3C" w:rsidRDefault="00C01C3C" w:rsidP="00C01C3C">
      <w:pPr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self.ans = [[-1 for i in range(len(targetMap[0]))] for j in range(len(targetMap))]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self.cal(targetMap, 0, 0, 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print(self.ans)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range(len(targetMap)):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range(len(targetMap[0])):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targetMap[i][j] ==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return self.ans[i][j]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targetMap = [[0, 0, 0],[0, 0, 1],[0, 0, 2]]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地图为：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targetMap)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最少需要走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solution.shortestPath(targetMap))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86" w:name="_Toc10453015"/>
      <w:bookmarkStart w:id="1087" w:name="_Toc17299689"/>
      <w:bookmarkStart w:id="1088" w:name="_Toc17300763"/>
      <w:bookmarkStart w:id="1089" w:name="_Toc17301071"/>
      <w:r w:rsidRPr="00C01C3C">
        <w:rPr>
          <w:rFonts w:ascii="黑体" w:eastAsia="黑体" w:hAnsi="宋体" w:cs="Times New Roman"/>
          <w:bCs/>
          <w:sz w:val="28"/>
          <w:szCs w:val="28"/>
        </w:rPr>
        <w:t>【例266】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毒药测试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86"/>
      <w:bookmarkEnd w:id="1087"/>
      <w:bookmarkEnd w:id="1088"/>
      <w:bookmarkEnd w:id="108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是总水瓶数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整数，代表需要多少小白鼠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getAns(self,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n !=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 //=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ans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总共有：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",n,"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瓶水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至少需要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solution.getAns(n),"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只小白鼠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90" w:name="_Toc10453016"/>
      <w:bookmarkStart w:id="1091" w:name="_Toc17299690"/>
      <w:bookmarkStart w:id="1092" w:name="_Toc17300764"/>
      <w:bookmarkStart w:id="1093" w:name="_Toc17301072"/>
      <w:r w:rsidRPr="00C01C3C">
        <w:rPr>
          <w:rFonts w:ascii="黑体" w:eastAsia="黑体" w:hAnsi="宋体" w:cs="Times New Roman"/>
          <w:bCs/>
          <w:sz w:val="28"/>
          <w:szCs w:val="28"/>
        </w:rPr>
        <w:t>【例267】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社交网络</w:t>
      </w:r>
      <w:bookmarkEnd w:id="1090"/>
      <w:bookmarkEnd w:id="1091"/>
      <w:bookmarkEnd w:id="1092"/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109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是网络人数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与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是关系两方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字符串，根据所有人能否联系返回“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Y</w:t>
      </w:r>
      <w:r w:rsidRPr="00C01C3C">
        <w:rPr>
          <w:rFonts w:ascii="Courier New" w:eastAsia="宋体" w:hAnsi="Courier New" w:cs="Courier New"/>
          <w:sz w:val="18"/>
          <w:szCs w:val="18"/>
        </w:rPr>
        <w:t>ES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”或“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/>
          <w:sz w:val="18"/>
          <w:szCs w:val="18"/>
        </w:rPr>
        <w:t>O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”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father = [0] * 5000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ask(self, 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Solution.father[x] == x: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Solution.father[x] = Solution.ask(self, Solution.father[x])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Solution.father[x]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socialNetwork(self, n, a, 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range(0,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Solution.father[i]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 = len(b)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x = Solution.ask(self, a[i])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y = Solution.ask(self, b[i])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Solution.father[x] = 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range(0,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Solution.ask(self, i) != Solution.ask(self,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return "NO"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"YES"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 = 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 = [1, 1,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b = [2, 3, 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好友关系组为：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",a,b)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他们能否直接或间接互相联系：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solution.socialNetwork(n, a, b))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94" w:name="_Toc10453017"/>
      <w:bookmarkStart w:id="1095" w:name="_Toc17299691"/>
      <w:bookmarkStart w:id="1096" w:name="_Toc17300765"/>
      <w:bookmarkStart w:id="1097" w:name="_Toc17301073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【例268】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前K高的基点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094"/>
      <w:bookmarkEnd w:id="1095"/>
      <w:bookmarkEnd w:id="1096"/>
      <w:bookmarkEnd w:id="109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list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是学生</w:t>
      </w:r>
      <w:r w:rsidRPr="00C01C3C">
        <w:rPr>
          <w:rFonts w:ascii="Courier New" w:eastAsia="宋体" w:hAnsi="Courier New" w:cs="Courier New"/>
          <w:sz w:val="18"/>
          <w:szCs w:val="18"/>
        </w:rPr>
        <w:t>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与成绩的列表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返回值是个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列表</w:t>
      </w:r>
      <w:r w:rsidRPr="00C01C3C">
        <w:rPr>
          <w:rFonts w:ascii="Courier New" w:eastAsia="宋体" w:hAnsi="Courier New" w:cs="Courier New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为前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名</w:t>
      </w:r>
      <w:r w:rsidRPr="00C01C3C">
        <w:rPr>
          <w:rFonts w:ascii="Courier New" w:eastAsia="宋体" w:hAnsi="Courier New" w:cs="Courier New"/>
          <w:sz w:val="18"/>
          <w:szCs w:val="18"/>
        </w:rPr>
        <w:t>GPA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学生的原序列表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from heapq import heappush, heappop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topKgpa(self, list, 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len(list) == 0 or k &lt;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minheap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ID_set = set([])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result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ID, GPA in list: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ID_set.add(ID)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heappush(minheap, (float(GPA), ID))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len(ID_set) &gt;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_, old_ID = heappop(minheap)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ID_set.remove(old_ID)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ID, GPA in list: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ID in ID_set: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result.append([ID, GPA])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List = [["001","4.53"],["002","4.87"],["003","4.99"]]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学生按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排序为：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",List,"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前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高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GPA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的学生为：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solution.topKgpa(List, k))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098" w:name="_Toc10453018"/>
      <w:bookmarkStart w:id="1099" w:name="_Toc17299692"/>
      <w:bookmarkStart w:id="1100" w:name="_Toc17300766"/>
      <w:bookmarkStart w:id="1101" w:name="_Toc17301074"/>
      <w:r w:rsidRPr="00C01C3C">
        <w:rPr>
          <w:rFonts w:ascii="黑体" w:eastAsia="黑体" w:hAnsi="宋体" w:cs="Times New Roman"/>
          <w:bCs/>
          <w:sz w:val="28"/>
          <w:szCs w:val="28"/>
        </w:rPr>
        <w:t>【例269】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寻找最长01子串 </w:t>
      </w:r>
      <w:bookmarkEnd w:id="1098"/>
      <w:bookmarkEnd w:id="1099"/>
      <w:bookmarkEnd w:id="1100"/>
      <w:bookmarkEnd w:id="110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str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是原始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01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整数，为最大长度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askingForTheLongest01Substring(self, 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str += str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cnt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len(str)):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if str[i] != str[i - 1]: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cnt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cnt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ans &lt; cnt and 2 * cnt &lt;= len(str):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 = cnt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str = "1001"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二进制串是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最长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01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子串有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:", solution.askingForTheLongest01Substring(str)) 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02" w:name="_Toc10453019"/>
      <w:bookmarkStart w:id="1103" w:name="_Toc17299693"/>
      <w:bookmarkStart w:id="1104" w:name="_Toc17300767"/>
      <w:bookmarkStart w:id="1105" w:name="_Toc17301075"/>
      <w:r w:rsidRPr="00C01C3C">
        <w:rPr>
          <w:rFonts w:ascii="黑体" w:eastAsia="黑体" w:hAnsi="宋体" w:cs="Times New Roman"/>
          <w:bCs/>
          <w:sz w:val="28"/>
          <w:szCs w:val="28"/>
        </w:rPr>
        <w:t>【例270】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合法字符串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02"/>
      <w:bookmarkEnd w:id="1103"/>
      <w:bookmarkEnd w:id="1104"/>
      <w:bookmarkEnd w:id="110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是原始字符串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k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表示相同字符至少间隔多少字符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列表，为每个位置插入的个数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getAns(self, k,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 = len(S)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pre = [-1] * 26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当前位置之前最靠右的相同字母位置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只有大写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sm = [0] * (n + 1)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当前位置之前的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"_"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总数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range(1,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 = ord(S[i - 1]) - ord('A')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pre[c] == -1 or sm[i - 1] - sm[pre[c]] - pre[c] + i &gt;= k: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sm[i] = sm[i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ans.append(0)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sm[i] = sm[i - 1] + k - (sm[i - 1] - sm[pre[c]] + i - pre[c])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ans.append(k - (sm[i - 1] - sm[pre[c]] + i - pre[c]))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pre[c] = i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 = "AABACCDCD"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 = 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字符串是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S, 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，每个相同字符间至少间隔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",k , 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个字符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_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字符的列表是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solution.getAns(k,S))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06" w:name="_Toc10453020"/>
      <w:bookmarkStart w:id="1107" w:name="_Toc17299694"/>
      <w:bookmarkStart w:id="1108" w:name="_Toc17300768"/>
      <w:bookmarkStart w:id="1109" w:name="_Toc17301076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【例271】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叶节点的和</w:t>
      </w:r>
      <w:bookmarkEnd w:id="1106"/>
      <w:bookmarkEnd w:id="1107"/>
      <w:bookmarkEnd w:id="1108"/>
      <w:bookmarkEnd w:id="110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root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是树根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整数，为叶节点值的和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莫里斯中序遍历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sumLeafNode(self, root):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 = root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p: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p.left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p.right is None:  # p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是一个叶节点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res += p.val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 = p.right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tmp = p.left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while tmp.right is not None and tmp.right != p: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tmp = tmp.right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tmp.right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tmp.left is None:  # tmp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是一个叶子节点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res += tmp.val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tmp.right = p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p = p.left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因为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tmp</w:t>
      </w:r>
      <w:r w:rsidRPr="00C01C3C">
        <w:rPr>
          <w:rFonts w:ascii="Courier New" w:eastAsia="宋体" w:hAnsi="Courier New" w:cs="Courier New"/>
          <w:sz w:val="18"/>
          <w:szCs w:val="18"/>
        </w:rPr>
        <w:t>.r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ight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为前序，所以停止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tmp.right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p = p.right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n1 = TreeNode(1)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n1.left = TreeNode(2)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n1.right = TreeNode(3)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n1.left.left = TreeNode(4)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n1.left.right = TreeNode(5)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结果为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solution.sumLeafNode(n1))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10" w:name="_Toc10453021"/>
      <w:bookmarkStart w:id="1111" w:name="_Toc17299695"/>
      <w:bookmarkStart w:id="1112" w:name="_Toc17300769"/>
      <w:bookmarkStart w:id="1113" w:name="_Toc17301077"/>
      <w:r w:rsidRPr="00C01C3C">
        <w:rPr>
          <w:rFonts w:ascii="黑体" w:eastAsia="黑体" w:hAnsi="宋体" w:cs="Times New Roman"/>
          <w:bCs/>
          <w:sz w:val="28"/>
          <w:szCs w:val="28"/>
        </w:rPr>
        <w:lastRenderedPageBreak/>
        <w:t>【例272】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转换字符串 </w:t>
      </w:r>
      <w:bookmarkEnd w:id="1110"/>
      <w:bookmarkEnd w:id="1111"/>
      <w:bookmarkEnd w:id="1112"/>
      <w:bookmarkEnd w:id="111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startString</w:t>
      </w:r>
      <w:r w:rsidRPr="00C01C3C">
        <w:rPr>
          <w:rFonts w:ascii="Courier New" w:eastAsia="宋体" w:hAnsi="Courier New" w:cs="Courier New"/>
          <w:sz w:val="18"/>
          <w:szCs w:val="18"/>
        </w:rPr>
        <w:t>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起始链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endString</w:t>
      </w:r>
      <w:r w:rsidRPr="00C01C3C">
        <w:rPr>
          <w:rFonts w:ascii="Courier New" w:eastAsia="宋体" w:hAnsi="Courier New" w:cs="Courier New"/>
          <w:sz w:val="18"/>
          <w:szCs w:val="18"/>
        </w:rPr>
        <w:t>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目标链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返回值是布尔值，如果可以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转换</w:t>
      </w:r>
      <w:r w:rsidRPr="00C01C3C">
        <w:rPr>
          <w:rFonts w:ascii="Courier New" w:eastAsia="宋体" w:hAnsi="Courier New" w:cs="Courier New"/>
          <w:sz w:val="18"/>
          <w:szCs w:val="18"/>
        </w:rPr>
        <w:t>则返回</w:t>
      </w:r>
      <w:r w:rsidRPr="00C01C3C">
        <w:rPr>
          <w:rFonts w:ascii="Courier New" w:eastAsia="宋体" w:hAnsi="Courier New" w:cs="Courier New"/>
          <w:sz w:val="18"/>
          <w:szCs w:val="18"/>
        </w:rPr>
        <w:t>True</w:t>
      </w:r>
      <w:r w:rsidRPr="00C01C3C">
        <w:rPr>
          <w:rFonts w:ascii="Courier New" w:eastAsia="宋体" w:hAnsi="Courier New" w:cs="Courier New"/>
          <w:sz w:val="18"/>
          <w:szCs w:val="18"/>
        </w:rPr>
        <w:t>，否则返回</w:t>
      </w:r>
      <w:r w:rsidRPr="00C01C3C">
        <w:rPr>
          <w:rFonts w:ascii="Courier New" w:eastAsia="宋体" w:hAnsi="Courier New" w:cs="Courier New"/>
          <w:sz w:val="18"/>
          <w:szCs w:val="18"/>
        </w:rPr>
        <w:t>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canTransfer(self, startString, endString):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startString and not endString: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长度不等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len(startString) != len(endString):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字母种类起始链比终止链少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len(set(startString)) &lt; len(set(endString)):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maptable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range(len(startString)):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a, b = startString[i], endString[i]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a in maptable: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maptable[a] != b: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maptable[a] = 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def noloopinhash(maptable):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映射表带环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keyset = set(maptable)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keyset: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a = keyset.pop()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loopset = {a}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while a in maptable: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a in keyset: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keyset.remove(a)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loopset.add(a)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a == maptable[a]: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 = maptable[a]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a in loopset: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noloopinhash(maptable)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startString = "abc"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endString = "bca"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起始链是：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startString)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终止链是：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endString)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能否转换：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solution.canTransfer(startString, endString))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14" w:name="_Toc10453022"/>
      <w:bookmarkStart w:id="1115" w:name="_Toc17299696"/>
      <w:bookmarkStart w:id="1116" w:name="_Toc17300770"/>
      <w:bookmarkStart w:id="1117" w:name="_Toc17301078"/>
      <w:r w:rsidRPr="00C01C3C">
        <w:rPr>
          <w:rFonts w:ascii="黑体" w:eastAsia="黑体" w:hAnsi="宋体" w:cs="Times New Roman"/>
          <w:bCs/>
          <w:sz w:val="28"/>
          <w:szCs w:val="28"/>
        </w:rPr>
        <w:t>【例273】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最少按键次数 </w:t>
      </w:r>
      <w:bookmarkEnd w:id="1114"/>
      <w:bookmarkEnd w:id="1115"/>
      <w:bookmarkEnd w:id="1116"/>
      <w:bookmarkEnd w:id="111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s</w:t>
      </w:r>
      <w:r w:rsidRPr="00C01C3C">
        <w:rPr>
          <w:rFonts w:ascii="Courier New" w:eastAsia="宋体" w:hAnsi="Courier New" w:cs="Courier New"/>
          <w:sz w:val="18"/>
          <w:szCs w:val="18"/>
        </w:rPr>
        <w:t>是一个字符串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返回值为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整数，为最小按键次数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getAns(self,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left =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ncaps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right in range(0, 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ncaps: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ord(s[right]) &lt; 95 and right-left &lt;=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+=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right-left ==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ncaps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ans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left = 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left = 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+=1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ord(s[right]) &gt; 95 and right-left &lt;=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+=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if right - left ==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ncaps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ans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left = 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left = 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+=1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str = "EWlweWXZXxcscSDSDcccsdcfdsFvccDCcDCcdDcGvTvEEdddEEddEdEdAs"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str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str)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最小按键数是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:", solution.getAns(str))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18" w:name="_Toc10453023"/>
      <w:bookmarkStart w:id="1119" w:name="_Toc17299697"/>
      <w:bookmarkStart w:id="1120" w:name="_Toc17300771"/>
      <w:bookmarkStart w:id="1121" w:name="_Toc17301079"/>
      <w:r w:rsidRPr="00C01C3C">
        <w:rPr>
          <w:rFonts w:ascii="黑体" w:eastAsia="黑体" w:hAnsi="宋体" w:cs="Times New Roman" w:hint="eastAsia"/>
          <w:bCs/>
          <w:sz w:val="28"/>
          <w:szCs w:val="28"/>
        </w:rPr>
        <w:lastRenderedPageBreak/>
        <w:t>【例</w:t>
      </w:r>
      <w:r w:rsidRPr="00C01C3C">
        <w:rPr>
          <w:rFonts w:ascii="黑体" w:eastAsia="黑体" w:hAnsi="宋体" w:cs="Times New Roman"/>
          <w:bCs/>
          <w:sz w:val="28"/>
          <w:szCs w:val="28"/>
        </w:rPr>
        <w:t>274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】二分查找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18"/>
      <w:bookmarkEnd w:id="1119"/>
      <w:bookmarkEnd w:id="1120"/>
      <w:bookmarkEnd w:id="112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3</w:t>
      </w:r>
      <w:r w:rsidRPr="00C01C3C">
        <w:rPr>
          <w:rFonts w:ascii="黑体" w:eastAsia="黑体" w:hAnsi="等线 Light" w:cs="Times New Roman"/>
          <w:bCs/>
          <w:sz w:val="24"/>
          <w:szCs w:val="24"/>
        </w:rPr>
        <w:t>.</w:t>
      </w: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binarySearch(self, nums,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left, right = 0, len(nums)-1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left + 1 &lt; right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mid = (left + right)//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nums[mid] &lt; target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left 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right = 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nums[left] == target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left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elif nums[right] == target 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right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-1;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nums=[1,3,4,5,6,9]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target=6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answer=solution.binarySearch(nums,target)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输入数组为：</w:t>
      </w:r>
      <w:r w:rsidRPr="00C01C3C">
        <w:rPr>
          <w:rFonts w:ascii="Courier New" w:eastAsia="宋体" w:hAnsi="Courier New" w:cs="Courier New"/>
          <w:sz w:val="18"/>
          <w:szCs w:val="18"/>
        </w:rPr>
        <w:t>",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</w:t>
      </w:r>
      <w:r w:rsidRPr="00C01C3C">
        <w:rPr>
          <w:rFonts w:ascii="Courier New" w:eastAsia="宋体" w:hAnsi="Courier New" w:cs="Courier New"/>
          <w:sz w:val="18"/>
          <w:szCs w:val="18"/>
        </w:rPr>
        <w:t>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输入目标为：</w:t>
      </w:r>
      <w:r w:rsidRPr="00C01C3C">
        <w:rPr>
          <w:rFonts w:ascii="Courier New" w:eastAsia="宋体" w:hAnsi="Courier New" w:cs="Courier New"/>
          <w:sz w:val="18"/>
          <w:szCs w:val="18"/>
        </w:rPr>
        <w:t>",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target</w:t>
      </w:r>
      <w:r w:rsidRPr="00C01C3C">
        <w:rPr>
          <w:rFonts w:ascii="Courier New" w:eastAsia="宋体" w:hAnsi="Courier New" w:cs="Courier New"/>
          <w:sz w:val="18"/>
          <w:szCs w:val="18"/>
        </w:rPr>
        <w:t>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输出下标为：</w:t>
      </w:r>
      <w:r w:rsidRPr="00C01C3C">
        <w:rPr>
          <w:rFonts w:ascii="Courier New" w:eastAsia="宋体" w:hAnsi="Courier New" w:cs="Courier New"/>
          <w:sz w:val="18"/>
          <w:szCs w:val="18"/>
        </w:rPr>
        <w:t>",answer)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22" w:name="_Toc10453024"/>
      <w:bookmarkStart w:id="1123" w:name="_Toc17299698"/>
      <w:bookmarkStart w:id="1124" w:name="_Toc17300772"/>
      <w:bookmarkStart w:id="1125" w:name="_Toc17301080"/>
      <w:r w:rsidRPr="00C01C3C">
        <w:rPr>
          <w:rFonts w:ascii="黑体" w:eastAsia="黑体" w:hAnsi="宋体" w:cs="Times New Roman" w:hint="eastAsia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/>
          <w:bCs/>
          <w:sz w:val="28"/>
          <w:szCs w:val="28"/>
        </w:rPr>
        <w:t>275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】全排列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22"/>
      <w:bookmarkEnd w:id="1123"/>
      <w:bookmarkEnd w:id="1124"/>
      <w:bookmarkEnd w:id="112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3</w:t>
      </w:r>
      <w:r w:rsidRPr="00C01C3C">
        <w:rPr>
          <w:rFonts w:ascii="黑体" w:eastAsia="黑体" w:hAnsi="等线 Light" w:cs="Times New Roman"/>
          <w:bCs/>
          <w:sz w:val="24"/>
          <w:szCs w:val="24"/>
        </w:rPr>
        <w:t>.</w:t>
      </w: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返回排序列表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permute(self,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nums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if nums == []: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[[]]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nums = sorted(nums)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permutation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stack = 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permutations =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len(stack):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index = stack.pop()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index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while index &lt; len(nums):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nums[index] not in permutation: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index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len(permutation):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permutation.pop()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stack.append(index)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stack.append(-1)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permutation.append(nums[index])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len(permutation) == len(nums):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permutations.append(list(permutation))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permutations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nums=[0,1,2]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name=solution.permute(nums)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",name)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26" w:name="_Toc10453025"/>
      <w:bookmarkStart w:id="1127" w:name="_Toc17299699"/>
      <w:bookmarkStart w:id="1128" w:name="_Toc17300773"/>
      <w:bookmarkStart w:id="1129" w:name="_Toc17301081"/>
      <w:r w:rsidRPr="00C01C3C">
        <w:rPr>
          <w:rFonts w:ascii="黑体" w:eastAsia="黑体" w:hAnsi="宋体" w:cs="Times New Roman" w:hint="eastAsia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/>
          <w:bCs/>
          <w:sz w:val="28"/>
          <w:szCs w:val="28"/>
        </w:rPr>
        <w:t>276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】最小路径和 </w:t>
      </w:r>
      <w:bookmarkEnd w:id="1126"/>
      <w:bookmarkEnd w:id="1127"/>
      <w:bookmarkEnd w:id="1128"/>
      <w:bookmarkEnd w:id="112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3</w:t>
      </w:r>
      <w:r w:rsidRPr="00C01C3C">
        <w:rPr>
          <w:rFonts w:ascii="黑体" w:eastAsia="黑体" w:hAnsi="等线 Light" w:cs="Times New Roman"/>
          <w:bCs/>
          <w:sz w:val="24"/>
          <w:szCs w:val="24"/>
        </w:rPr>
        <w:t>.</w:t>
      </w: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grid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minPathSum(self, grid):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range(len(grid)):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range(len(grid[0])):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i == 0 and j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    grid[i][j] += grid[i][j-1]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elif j == 0 and i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grid[i][j] += grid[i-1][j]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elif i &gt; 0 and j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grid[i][j] += min(grid[i-1][j], grid[i][j-1])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grid[len(grid) - 1][len(grid[0]) - 1]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nums=[[1,3,1],[1,5,1],[4,2,1]]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answer=solution.minPathSum(nums)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输入列表为：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输出路径和：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",answer)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30" w:name="_Toc10453026"/>
      <w:bookmarkStart w:id="1131" w:name="_Toc17299700"/>
      <w:bookmarkStart w:id="1132" w:name="_Toc17300774"/>
      <w:bookmarkStart w:id="1133" w:name="_Toc17301082"/>
      <w:r w:rsidRPr="00C01C3C">
        <w:rPr>
          <w:rFonts w:ascii="黑体" w:eastAsia="黑体" w:hAnsi="宋体" w:cs="Times New Roman" w:hint="eastAsia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/>
          <w:bCs/>
          <w:sz w:val="28"/>
          <w:szCs w:val="28"/>
        </w:rPr>
        <w:t>277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】最长路径序列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30"/>
      <w:bookmarkEnd w:id="1131"/>
      <w:bookmarkEnd w:id="1132"/>
      <w:bookmarkEnd w:id="113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3</w:t>
      </w:r>
      <w:r w:rsidRPr="00C01C3C">
        <w:rPr>
          <w:rFonts w:ascii="黑体" w:eastAsia="黑体" w:hAnsi="等线 Light" w:cs="Times New Roman"/>
          <w:bCs/>
          <w:sz w:val="24"/>
          <w:szCs w:val="24"/>
        </w:rPr>
        <w:t>.</w:t>
      </w: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</w:rPr>
        <w:t>c</w:t>
      </w:r>
      <w:r w:rsidRPr="00C01C3C">
        <w:rPr>
          <w:rFonts w:ascii="Courier New" w:eastAsia="宋体" w:hAnsi="Courier New" w:cs="Courier New"/>
          <w:sz w:val="18"/>
          <w:szCs w:val="18"/>
        </w:rPr>
        <w:t>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num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longestConsecutive(self,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dict = {}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x in num: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dict[x]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x in num: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x in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len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del dict[x]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 = x - 1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 = x + 1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while l in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del dict[l]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len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while r in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del dict[r]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len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ans &lt; len: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ans = len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nums=[100,4,200,1,3,2]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answer=solution.longestConsecutive(nums)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输入列表为：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输出长度为：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",answer)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34" w:name="_Toc10453027"/>
      <w:bookmarkStart w:id="1135" w:name="_Toc17299701"/>
      <w:bookmarkStart w:id="1136" w:name="_Toc17300775"/>
      <w:bookmarkStart w:id="1137" w:name="_Toc17301083"/>
      <w:r w:rsidRPr="00C01C3C">
        <w:rPr>
          <w:rFonts w:ascii="黑体" w:eastAsia="黑体" w:hAnsi="宋体" w:cs="Times New Roman" w:hint="eastAsia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/>
          <w:bCs/>
          <w:sz w:val="28"/>
          <w:szCs w:val="28"/>
        </w:rPr>
        <w:t>278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】背包问题2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1134"/>
      <w:bookmarkEnd w:id="1135"/>
      <w:bookmarkEnd w:id="1136"/>
      <w:bookmarkEnd w:id="113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</w:t>
      </w: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</w:rPr>
        <w:t>参数</w:t>
      </w:r>
      <w:r w:rsidRPr="00C01C3C">
        <w:rPr>
          <w:rFonts w:ascii="Courier New" w:eastAsia="宋体" w:hAnsi="Courier New" w:cs="Courier New"/>
          <w:sz w:val="18"/>
        </w:rPr>
        <w:t>m</w:t>
      </w:r>
      <w:r w:rsidRPr="00C01C3C">
        <w:rPr>
          <w:rFonts w:ascii="Courier New" w:eastAsia="宋体" w:hAnsi="Courier New" w:cs="Courier New" w:hint="eastAsia"/>
          <w:sz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# </w:t>
      </w:r>
      <w:r w:rsidRPr="00C01C3C">
        <w:rPr>
          <w:rFonts w:ascii="Courier New" w:eastAsia="宋体" w:hAnsi="Courier New" w:cs="Courier New" w:hint="eastAsia"/>
          <w:sz w:val="18"/>
        </w:rPr>
        <w:t>参数</w:t>
      </w:r>
      <w:r w:rsidRPr="00C01C3C">
        <w:rPr>
          <w:rFonts w:ascii="Courier New" w:eastAsia="宋体" w:hAnsi="Courier New" w:cs="Courier New"/>
          <w:sz w:val="18"/>
        </w:rPr>
        <w:t>A</w:t>
      </w:r>
      <w:r w:rsidRPr="00C01C3C">
        <w:rPr>
          <w:rFonts w:ascii="Courier New" w:eastAsia="宋体" w:hAnsi="Courier New" w:cs="Courier New" w:hint="eastAsia"/>
          <w:sz w:val="18"/>
        </w:rPr>
        <w:t>和</w:t>
      </w:r>
      <w:r w:rsidRPr="00C01C3C">
        <w:rPr>
          <w:rFonts w:ascii="Courier New" w:eastAsia="宋体" w:hAnsi="Courier New" w:cs="Courier New"/>
          <w:sz w:val="18"/>
        </w:rPr>
        <w:t>V</w:t>
      </w:r>
      <w:r w:rsidRPr="00C01C3C">
        <w:rPr>
          <w:rFonts w:ascii="Courier New" w:eastAsia="宋体" w:hAnsi="Courier New" w:cs="Courier New" w:hint="eastAsia"/>
          <w:sz w:val="18"/>
        </w:rPr>
        <w:t>为整数列表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def backPackII(self, m, A, V):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n = len(A)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dp = [[0] * (m + 1), [0] * (m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for i in range(1, n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dp[i % 2][0]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for j in range(1, m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    dp[i % 2][j] = dp[(i - 1) % 2][j]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    if A[i - 1] &lt;= j: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        dp[i % 2][j] = max(dp[i % 2][j], dp[(i - 1) % 2][j - A[i - 1]] + V[i - 1])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return dp[n % 2][m]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# </w:t>
      </w:r>
      <w:r w:rsidRPr="00C01C3C">
        <w:rPr>
          <w:rFonts w:ascii="Courier New" w:eastAsia="宋体" w:hAnsi="Courier New" w:cs="Courier New" w:hint="eastAsia"/>
          <w:sz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vol=34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nums=[4,13,2,6,7,11,8]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val=[1,23,4,5,2,14,9]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answer = solution.backPackII(vol,nums,val)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输入总体积：</w:t>
      </w:r>
      <w:r w:rsidRPr="00C01C3C">
        <w:rPr>
          <w:rFonts w:ascii="Courier New" w:eastAsia="宋体" w:hAnsi="Courier New" w:cs="Courier New" w:hint="eastAsia"/>
          <w:sz w:val="18"/>
        </w:rPr>
        <w:t>",vol)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输入物品为：</w:t>
      </w:r>
      <w:r w:rsidRPr="00C01C3C">
        <w:rPr>
          <w:rFonts w:ascii="Courier New" w:eastAsia="宋体" w:hAnsi="Courier New" w:cs="Courier New" w:hint="eastAsia"/>
          <w:sz w:val="18"/>
        </w:rPr>
        <w:t>",nums)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输入价值为：</w:t>
      </w:r>
      <w:r w:rsidRPr="00C01C3C">
        <w:rPr>
          <w:rFonts w:ascii="Courier New" w:eastAsia="宋体" w:hAnsi="Courier New" w:cs="Courier New" w:hint="eastAsia"/>
          <w:sz w:val="18"/>
        </w:rPr>
        <w:t>",val)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输出结果为：</w:t>
      </w:r>
      <w:r w:rsidRPr="00C01C3C">
        <w:rPr>
          <w:rFonts w:ascii="Courier New" w:eastAsia="宋体" w:hAnsi="Courier New" w:cs="Courier New" w:hint="eastAsia"/>
          <w:sz w:val="18"/>
        </w:rPr>
        <w:t>",answer)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38" w:name="_Toc10453028"/>
      <w:bookmarkStart w:id="1139" w:name="_Toc17299702"/>
      <w:bookmarkStart w:id="1140" w:name="_Toc17300776"/>
      <w:bookmarkStart w:id="1141" w:name="_Toc17301084"/>
      <w:r w:rsidRPr="00C01C3C">
        <w:rPr>
          <w:rFonts w:ascii="黑体" w:eastAsia="黑体" w:hAnsi="宋体" w:cs="Times New Roman" w:hint="eastAsia"/>
          <w:bCs/>
          <w:sz w:val="28"/>
          <w:szCs w:val="28"/>
        </w:rPr>
        <w:lastRenderedPageBreak/>
        <w:t>【例</w:t>
      </w:r>
      <w:r w:rsidRPr="00C01C3C">
        <w:rPr>
          <w:rFonts w:ascii="黑体" w:eastAsia="黑体" w:hAnsi="宋体" w:cs="Times New Roman"/>
          <w:bCs/>
          <w:sz w:val="28"/>
          <w:szCs w:val="28"/>
        </w:rPr>
        <w:t>279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】哈希函数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38"/>
      <w:bookmarkEnd w:id="1139"/>
      <w:bookmarkEnd w:id="1140"/>
      <w:bookmarkEnd w:id="114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3</w:t>
      </w:r>
      <w:r w:rsidRPr="00C01C3C">
        <w:rPr>
          <w:rFonts w:ascii="黑体" w:eastAsia="黑体" w:hAnsi="等线 Light" w:cs="Times New Roman"/>
          <w:bCs/>
          <w:sz w:val="24"/>
          <w:szCs w:val="24"/>
        </w:rPr>
        <w:t>.</w:t>
      </w: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</w:rPr>
        <w:t>参数</w:t>
      </w:r>
      <w:r w:rsidRPr="00C01C3C">
        <w:rPr>
          <w:rFonts w:ascii="Courier New" w:eastAsia="宋体" w:hAnsi="Courier New" w:cs="Courier New"/>
          <w:sz w:val="18"/>
        </w:rPr>
        <w:t>key</w:t>
      </w:r>
      <w:r w:rsidRPr="00C01C3C">
        <w:rPr>
          <w:rFonts w:ascii="Courier New" w:eastAsia="宋体" w:hAnsi="Courier New" w:cs="Courier New" w:hint="eastAsia"/>
          <w:sz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</w:rPr>
        <w:t>参数</w:t>
      </w:r>
      <w:r w:rsidRPr="00C01C3C">
        <w:rPr>
          <w:rFonts w:ascii="Courier New" w:eastAsia="宋体" w:hAnsi="Courier New" w:cs="Courier New"/>
          <w:sz w:val="18"/>
        </w:rPr>
        <w:t>HASH_SIZE</w:t>
      </w:r>
      <w:r w:rsidRPr="00C01C3C">
        <w:rPr>
          <w:rFonts w:ascii="Courier New" w:eastAsia="宋体" w:hAnsi="Courier New" w:cs="Courier New" w:hint="eastAsia"/>
          <w:sz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def hashCode(self, key, HASH_SIZE):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ans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for x in key: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ans = (ans * 33 + ord(x)) % HASH_SIZE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return ans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#</w:t>
      </w:r>
      <w:r w:rsidRPr="00C01C3C">
        <w:rPr>
          <w:rFonts w:ascii="Courier New" w:eastAsia="宋体" w:hAnsi="Courier New" w:cs="Courier New" w:hint="eastAsia"/>
          <w:sz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num=100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key="abcd"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answer= solution.hashCode(key,num)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输入</w:t>
      </w:r>
      <w:r w:rsidRPr="00C01C3C">
        <w:rPr>
          <w:rFonts w:ascii="Courier New" w:eastAsia="宋体" w:hAnsi="Courier New" w:cs="Courier New" w:hint="eastAsia"/>
          <w:sz w:val="18"/>
        </w:rPr>
        <w:t>key</w:t>
      </w:r>
      <w:r w:rsidRPr="00C01C3C">
        <w:rPr>
          <w:rFonts w:ascii="Courier New" w:eastAsia="宋体" w:hAnsi="Courier New" w:cs="Courier New" w:hint="eastAsia"/>
          <w:sz w:val="18"/>
        </w:rPr>
        <w:t>为：</w:t>
      </w:r>
      <w:r w:rsidRPr="00C01C3C">
        <w:rPr>
          <w:rFonts w:ascii="Courier New" w:eastAsia="宋体" w:hAnsi="Courier New" w:cs="Courier New" w:hint="eastAsia"/>
          <w:sz w:val="18"/>
        </w:rPr>
        <w:t>",key)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输入</w:t>
      </w:r>
      <w:r w:rsidRPr="00C01C3C">
        <w:rPr>
          <w:rFonts w:ascii="Courier New" w:eastAsia="宋体" w:hAnsi="Courier New" w:cs="Courier New" w:hint="eastAsia"/>
          <w:sz w:val="18"/>
        </w:rPr>
        <w:t>num</w:t>
      </w:r>
      <w:r w:rsidRPr="00C01C3C">
        <w:rPr>
          <w:rFonts w:ascii="Courier New" w:eastAsia="宋体" w:hAnsi="Courier New" w:cs="Courier New" w:hint="eastAsia"/>
          <w:sz w:val="18"/>
        </w:rPr>
        <w:t>为：</w:t>
      </w:r>
      <w:r w:rsidRPr="00C01C3C">
        <w:rPr>
          <w:rFonts w:ascii="Courier New" w:eastAsia="宋体" w:hAnsi="Courier New" w:cs="Courier New" w:hint="eastAsia"/>
          <w:sz w:val="18"/>
        </w:rPr>
        <w:t>",num)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输出值为：</w:t>
      </w:r>
      <w:r w:rsidRPr="00C01C3C">
        <w:rPr>
          <w:rFonts w:ascii="Courier New" w:eastAsia="宋体" w:hAnsi="Courier New" w:cs="Courier New" w:hint="eastAsia"/>
          <w:sz w:val="18"/>
        </w:rPr>
        <w:t>",answer)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42" w:name="_Toc10453029"/>
      <w:bookmarkStart w:id="1143" w:name="_Toc17299703"/>
      <w:bookmarkStart w:id="1144" w:name="_Toc17300777"/>
      <w:bookmarkStart w:id="1145" w:name="_Toc17301085"/>
      <w:r w:rsidRPr="00C01C3C">
        <w:rPr>
          <w:rFonts w:ascii="黑体" w:eastAsia="黑体" w:hAnsi="宋体" w:cs="Times New Roman"/>
          <w:bCs/>
          <w:sz w:val="28"/>
          <w:szCs w:val="28"/>
        </w:rPr>
        <w:t>【例280】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第一个只出现一次的字符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42"/>
      <w:bookmarkEnd w:id="1143"/>
      <w:bookmarkEnd w:id="1144"/>
      <w:bookmarkEnd w:id="114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class Solution: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"""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C01C3C">
        <w:rPr>
          <w:rFonts w:ascii="Times New Roman" w:eastAsia="宋体" w:hAnsi="Times New Roman" w:cs="Times New Roman" w:hint="eastAsia"/>
          <w:szCs w:val="21"/>
        </w:rPr>
        <w:t>参数</w:t>
      </w:r>
      <w:r w:rsidRPr="00C01C3C">
        <w:rPr>
          <w:rFonts w:ascii="Times New Roman" w:eastAsia="宋体" w:hAnsi="Times New Roman" w:cs="Times New Roman" w:hint="eastAsia"/>
          <w:szCs w:val="21"/>
        </w:rPr>
        <w:t>str</w:t>
      </w:r>
      <w:r w:rsidRPr="00C01C3C">
        <w:rPr>
          <w:rFonts w:ascii="Times New Roman" w:eastAsia="宋体" w:hAnsi="Times New Roman" w:cs="Times New Roman" w:hint="eastAsia"/>
          <w:szCs w:val="21"/>
        </w:rPr>
        <w:t>为字符串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C01C3C">
        <w:rPr>
          <w:rFonts w:ascii="Times New Roman" w:eastAsia="宋体" w:hAnsi="Times New Roman" w:cs="Times New Roman" w:hint="eastAsia"/>
          <w:szCs w:val="21"/>
        </w:rPr>
        <w:t>返回字符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"""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def firstUniqChar(self, str):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counter = {}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for c in str: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counter[c] = counter.get(c, 0) + 1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for c in str: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if counter[c] == 1: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return c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#</w:t>
      </w:r>
      <w:r w:rsidRPr="00C01C3C">
        <w:rPr>
          <w:rFonts w:ascii="Times New Roman" w:eastAsia="宋体" w:hAnsi="Times New Roman" w:cs="Times New Roman" w:hint="eastAsia"/>
          <w:szCs w:val="21"/>
        </w:rPr>
        <w:t>主函数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if __name__ == '__main__':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solution = Solution()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lastRenderedPageBreak/>
        <w:t xml:space="preserve">    s = "abaccdeff"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ans = solution.firstUniqChar(s)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solution = Solution()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s = "abaccdeff"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ans = solution.firstUniqChar(s)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输入为：</w:t>
      </w:r>
      <w:r w:rsidRPr="00C01C3C">
        <w:rPr>
          <w:rFonts w:ascii="Times New Roman" w:eastAsia="宋体" w:hAnsi="Times New Roman" w:cs="Times New Roman" w:hint="eastAsia"/>
          <w:szCs w:val="21"/>
        </w:rPr>
        <w:t>", s)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输出为：</w:t>
      </w:r>
      <w:r w:rsidRPr="00C01C3C">
        <w:rPr>
          <w:rFonts w:ascii="Times New Roman" w:eastAsia="宋体" w:hAnsi="Times New Roman" w:cs="Times New Roman" w:hint="eastAsia"/>
          <w:szCs w:val="21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46" w:name="_Toc10453030"/>
      <w:bookmarkStart w:id="1147" w:name="_Toc17299704"/>
      <w:bookmarkStart w:id="1148" w:name="_Toc17300778"/>
      <w:bookmarkStart w:id="1149" w:name="_Toc17301086"/>
      <w:r w:rsidRPr="00C01C3C">
        <w:rPr>
          <w:rFonts w:ascii="黑体" w:eastAsia="黑体" w:hAnsi="宋体" w:cs="Times New Roman"/>
          <w:bCs/>
          <w:sz w:val="28"/>
          <w:szCs w:val="28"/>
        </w:rPr>
        <w:t>【例281】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空格替换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46"/>
      <w:bookmarkEnd w:id="1147"/>
      <w:bookmarkEnd w:id="1148"/>
      <w:bookmarkEnd w:id="114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class Solution: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# </w:t>
      </w:r>
      <w:r w:rsidRPr="00C01C3C">
        <w:rPr>
          <w:rFonts w:ascii="Times New Roman" w:eastAsia="宋体" w:hAnsi="Times New Roman" w:cs="Times New Roman" w:hint="eastAsia"/>
          <w:szCs w:val="21"/>
        </w:rPr>
        <w:t>参数</w:t>
      </w:r>
      <w:r w:rsidRPr="00C01C3C">
        <w:rPr>
          <w:rFonts w:ascii="Times New Roman" w:eastAsia="宋体" w:hAnsi="Times New Roman" w:cs="Times New Roman" w:hint="eastAsia"/>
          <w:szCs w:val="21"/>
        </w:rPr>
        <w:t>string</w:t>
      </w:r>
      <w:r w:rsidRPr="00C01C3C">
        <w:rPr>
          <w:rFonts w:ascii="Times New Roman" w:eastAsia="宋体" w:hAnsi="Times New Roman" w:cs="Times New Roman" w:hint="eastAsia"/>
          <w:szCs w:val="21"/>
        </w:rPr>
        <w:t>为字符数组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# </w:t>
      </w:r>
      <w:r w:rsidRPr="00C01C3C">
        <w:rPr>
          <w:rFonts w:ascii="Times New Roman" w:eastAsia="宋体" w:hAnsi="Times New Roman" w:cs="Times New Roman" w:hint="eastAsia"/>
          <w:szCs w:val="21"/>
        </w:rPr>
        <w:t>参数</w:t>
      </w:r>
      <w:r w:rsidRPr="00C01C3C">
        <w:rPr>
          <w:rFonts w:ascii="Times New Roman" w:eastAsia="宋体" w:hAnsi="Times New Roman" w:cs="Times New Roman" w:hint="eastAsia"/>
          <w:szCs w:val="21"/>
        </w:rPr>
        <w:t>length</w:t>
      </w:r>
      <w:r w:rsidRPr="00C01C3C">
        <w:rPr>
          <w:rFonts w:ascii="Times New Roman" w:eastAsia="宋体" w:hAnsi="Times New Roman" w:cs="Times New Roman" w:hint="eastAsia"/>
          <w:szCs w:val="21"/>
        </w:rPr>
        <w:t>为字符串的真实长度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# </w:t>
      </w:r>
      <w:r w:rsidRPr="00C01C3C">
        <w:rPr>
          <w:rFonts w:ascii="Times New Roman" w:eastAsia="宋体" w:hAnsi="Times New Roman" w:cs="Times New Roman" w:hint="eastAsia"/>
          <w:szCs w:val="21"/>
        </w:rPr>
        <w:t>返回新字符串的真实长度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def replaceBlank(self, string, length):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if string is None: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return length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f = 0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L = len(string)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for i in range(len(string)):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if string[i] == ' ':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string[i] = '%20'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f+=1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return L-f+f*3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#</w:t>
      </w:r>
      <w:r w:rsidRPr="00C01C3C">
        <w:rPr>
          <w:rFonts w:ascii="Times New Roman" w:eastAsia="宋体" w:hAnsi="Times New Roman" w:cs="Times New Roman" w:hint="eastAsia"/>
          <w:szCs w:val="21"/>
        </w:rPr>
        <w:t>主函数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if __name__ == '__main__':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solution = Solution()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si = "Mr John Smith"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s1 = list(si)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ans = solution.replaceBlank(s1, 13)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so = ''.join(s1)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输入字符串：</w:t>
      </w:r>
      <w:r w:rsidRPr="00C01C3C">
        <w:rPr>
          <w:rFonts w:ascii="Times New Roman" w:eastAsia="宋体" w:hAnsi="Times New Roman" w:cs="Times New Roman" w:hint="eastAsia"/>
          <w:szCs w:val="21"/>
        </w:rPr>
        <w:t>", si)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输出字符串：</w:t>
      </w:r>
      <w:r w:rsidRPr="00C01C3C">
        <w:rPr>
          <w:rFonts w:ascii="Times New Roman" w:eastAsia="宋体" w:hAnsi="Times New Roman" w:cs="Times New Roman" w:hint="eastAsia"/>
          <w:szCs w:val="21"/>
        </w:rPr>
        <w:t>", so)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输出其长度：</w:t>
      </w:r>
      <w:r w:rsidRPr="00C01C3C">
        <w:rPr>
          <w:rFonts w:ascii="Times New Roman" w:eastAsia="宋体" w:hAnsi="Times New Roman" w:cs="Times New Roman" w:hint="eastAsia"/>
          <w:szCs w:val="21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50" w:name="_Toc10453031"/>
      <w:bookmarkStart w:id="1151" w:name="_Toc17299705"/>
      <w:bookmarkStart w:id="1152" w:name="_Toc17300779"/>
      <w:bookmarkStart w:id="1153" w:name="_Toc17301087"/>
      <w:r w:rsidRPr="00C01C3C">
        <w:rPr>
          <w:rFonts w:ascii="黑体" w:eastAsia="黑体" w:hAnsi="宋体" w:cs="Times New Roman"/>
          <w:bCs/>
          <w:sz w:val="28"/>
          <w:szCs w:val="28"/>
        </w:rPr>
        <w:t>【例282】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字符串压缩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50"/>
      <w:bookmarkEnd w:id="1151"/>
      <w:bookmarkEnd w:id="1152"/>
      <w:bookmarkEnd w:id="115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class Solution: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"""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lastRenderedPageBreak/>
        <w:t xml:space="preserve">    </w:t>
      </w:r>
      <w:r w:rsidRPr="00C01C3C">
        <w:rPr>
          <w:rFonts w:ascii="Times New Roman" w:eastAsia="宋体" w:hAnsi="Times New Roman" w:cs="Times New Roman" w:hint="eastAsia"/>
          <w:szCs w:val="21"/>
        </w:rPr>
        <w:t>参数</w:t>
      </w:r>
      <w:r w:rsidRPr="00C01C3C">
        <w:rPr>
          <w:rFonts w:ascii="Times New Roman" w:eastAsia="宋体" w:hAnsi="Times New Roman" w:cs="Times New Roman" w:hint="eastAsia"/>
          <w:szCs w:val="21"/>
        </w:rPr>
        <w:t>originalString</w:t>
      </w:r>
      <w:r w:rsidRPr="00C01C3C">
        <w:rPr>
          <w:rFonts w:ascii="Times New Roman" w:eastAsia="宋体" w:hAnsi="Times New Roman" w:cs="Times New Roman" w:hint="eastAsia"/>
          <w:szCs w:val="21"/>
        </w:rPr>
        <w:t>为字符串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C01C3C">
        <w:rPr>
          <w:rFonts w:ascii="Times New Roman" w:eastAsia="宋体" w:hAnsi="Times New Roman" w:cs="Times New Roman" w:hint="eastAsia"/>
          <w:szCs w:val="21"/>
        </w:rPr>
        <w:t>返回压缩字符串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"""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def compress(self, originalString):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l = len(originalString)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if l &lt;=2 : 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return originalString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length = 1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res = ""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for i in range(1,l):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if originalString[i] != originalString[i-1]: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res = res + originalString[i-1] + str(length)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length = 1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else: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length += 1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if originalString[-1] != originalString[-2]: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res = res + originalString[-1] + "1"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else: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res = res + originalString[i-1] + str(length)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if len(originalString)&lt;=len(res):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return originalString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else: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return res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#</w:t>
      </w:r>
      <w:r w:rsidRPr="00C01C3C">
        <w:rPr>
          <w:rFonts w:ascii="Times New Roman" w:eastAsia="宋体" w:hAnsi="Times New Roman" w:cs="Times New Roman" w:hint="eastAsia"/>
          <w:szCs w:val="21"/>
        </w:rPr>
        <w:t>主函数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if __name__ == '__main__':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solution = Solution()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si = "aabcccccaaa"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arr = list(si)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/>
          <w:szCs w:val="21"/>
        </w:rPr>
        <w:t xml:space="preserve">    ans = solution.compress(arr)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输入为：</w:t>
      </w:r>
      <w:r w:rsidRPr="00C01C3C">
        <w:rPr>
          <w:rFonts w:ascii="Times New Roman" w:eastAsia="宋体" w:hAnsi="Times New Roman" w:cs="Times New Roman" w:hint="eastAsia"/>
          <w:szCs w:val="21"/>
        </w:rPr>
        <w:t>", si)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输出为：</w:t>
      </w:r>
      <w:r w:rsidRPr="00C01C3C">
        <w:rPr>
          <w:rFonts w:ascii="Times New Roman" w:eastAsia="宋体" w:hAnsi="Times New Roman" w:cs="Times New Roman" w:hint="eastAsia"/>
          <w:szCs w:val="21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54" w:name="_Toc10453032"/>
      <w:bookmarkStart w:id="1155" w:name="_Toc17299706"/>
      <w:bookmarkStart w:id="1156" w:name="_Toc17300780"/>
      <w:bookmarkStart w:id="1157" w:name="_Toc17301088"/>
      <w:r w:rsidRPr="00C01C3C">
        <w:rPr>
          <w:rFonts w:ascii="黑体" w:eastAsia="黑体" w:hAnsi="宋体" w:cs="Times New Roman"/>
          <w:bCs/>
          <w:sz w:val="28"/>
          <w:szCs w:val="28"/>
        </w:rPr>
        <w:t>【例283】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数组的最大值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54"/>
      <w:bookmarkEnd w:id="1155"/>
      <w:bookmarkEnd w:id="1156"/>
      <w:bookmarkEnd w:id="115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class Solution: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def max_num(self, arr):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if arr == []: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return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maxnum = arr[0]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for x in arr: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if x &gt; maxnum: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maxnum = x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lastRenderedPageBreak/>
        <w:t xml:space="preserve">        return maxnum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#</w:t>
      </w:r>
      <w:r w:rsidRPr="00C01C3C">
        <w:rPr>
          <w:rFonts w:ascii="Times New Roman" w:eastAsia="宋体" w:hAnsi="Times New Roman" w:cs="Times New Roman" w:hint="eastAsia"/>
          <w:szCs w:val="21"/>
        </w:rPr>
        <w:t>主函数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if __name__ == '__main__':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solution = Solution()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arr = [1.0, 2.1, -3.3]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ans = solution.max_num(arr)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输入为：</w:t>
      </w:r>
      <w:r w:rsidRPr="00C01C3C">
        <w:rPr>
          <w:rFonts w:ascii="Times New Roman" w:eastAsia="宋体" w:hAnsi="Times New Roman" w:cs="Times New Roman" w:hint="eastAsia"/>
          <w:szCs w:val="21"/>
        </w:rPr>
        <w:t>", arr)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输出为：</w:t>
      </w:r>
      <w:r w:rsidRPr="00C01C3C">
        <w:rPr>
          <w:rFonts w:ascii="Times New Roman" w:eastAsia="宋体" w:hAnsi="Times New Roman" w:cs="Times New Roman" w:hint="eastAsia"/>
          <w:szCs w:val="21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58" w:name="_Toc10453033"/>
      <w:bookmarkStart w:id="1159" w:name="_Toc17299707"/>
      <w:bookmarkStart w:id="1160" w:name="_Toc17300781"/>
      <w:bookmarkStart w:id="1161" w:name="_Toc17301089"/>
      <w:r w:rsidRPr="00C01C3C">
        <w:rPr>
          <w:rFonts w:ascii="黑体" w:eastAsia="黑体" w:hAnsi="宋体" w:cs="Times New Roman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2</w:t>
      </w:r>
      <w:r w:rsidRPr="00C01C3C">
        <w:rPr>
          <w:rFonts w:ascii="黑体" w:eastAsia="黑体" w:hAnsi="宋体" w:cs="Times New Roman"/>
          <w:bCs/>
          <w:sz w:val="28"/>
          <w:szCs w:val="28"/>
        </w:rPr>
        <w:t>84】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无序链表的重复项删除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58"/>
      <w:bookmarkEnd w:id="1159"/>
      <w:bookmarkEnd w:id="1160"/>
      <w:bookmarkEnd w:id="116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class ListNode(object):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def __init__(self, val):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self.val = val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self.next = None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class Solution: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"""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    </w:t>
      </w:r>
      <w:r w:rsidRPr="00C01C3C">
        <w:rPr>
          <w:rFonts w:ascii="Times New Roman" w:eastAsia="宋体" w:hAnsi="Times New Roman" w:cs="Times New Roman"/>
          <w:szCs w:val="21"/>
        </w:rPr>
        <w:t xml:space="preserve"> </w:t>
      </w:r>
      <w:r w:rsidRPr="00C01C3C">
        <w:rPr>
          <w:rFonts w:ascii="Times New Roman" w:eastAsia="宋体" w:hAnsi="Times New Roman" w:cs="Times New Roman" w:hint="eastAsia"/>
          <w:szCs w:val="21"/>
        </w:rPr>
        <w:t>参数</w:t>
      </w:r>
      <w:r w:rsidRPr="00C01C3C">
        <w:rPr>
          <w:rFonts w:ascii="Times New Roman" w:eastAsia="宋体" w:hAnsi="Times New Roman" w:cs="Times New Roman" w:hint="eastAsia"/>
          <w:szCs w:val="21"/>
        </w:rPr>
        <w:t>head</w:t>
      </w:r>
      <w:r w:rsidRPr="00C01C3C">
        <w:rPr>
          <w:rFonts w:ascii="Times New Roman" w:eastAsia="宋体" w:hAnsi="Times New Roman" w:cs="Times New Roman" w:hint="eastAsia"/>
          <w:szCs w:val="21"/>
        </w:rPr>
        <w:t>为链表的第一个节点。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    </w:t>
      </w:r>
      <w:r w:rsidRPr="00C01C3C">
        <w:rPr>
          <w:rFonts w:ascii="Times New Roman" w:eastAsia="宋体" w:hAnsi="Times New Roman" w:cs="Times New Roman"/>
          <w:szCs w:val="21"/>
        </w:rPr>
        <w:t xml:space="preserve"> </w:t>
      </w:r>
      <w:r w:rsidRPr="00C01C3C">
        <w:rPr>
          <w:rFonts w:ascii="Times New Roman" w:eastAsia="宋体" w:hAnsi="Times New Roman" w:cs="Times New Roman" w:hint="eastAsia"/>
          <w:szCs w:val="21"/>
        </w:rPr>
        <w:t>返回头结点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"""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def removeDuplicates(self, head):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seen, root, pre = set(), head, ListNode(-1)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while head: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if head.val not in seen: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pre.next = head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seen.add(head.val)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    pre = head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    head = head.next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pre.next = None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return root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#</w:t>
      </w:r>
      <w:r w:rsidRPr="00C01C3C">
        <w:rPr>
          <w:rFonts w:ascii="Times New Roman" w:eastAsia="宋体" w:hAnsi="Times New Roman" w:cs="Times New Roman" w:hint="eastAsia"/>
          <w:szCs w:val="21"/>
        </w:rPr>
        <w:t>主函数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>if __name__ == '__main__':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solution = Solution()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l0 = ListNode(1)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l1 = ListNode(2)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l2 = ListNode(2)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l3 = ListNode(2)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l0.next = l1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l1.next = l2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l2.next = l3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root = solution.removeDuplicates(l0)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a = [root.val, root.next.val]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lastRenderedPageBreak/>
        <w:t xml:space="preserve">    if a == [1, 2]: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输入：</w:t>
      </w:r>
      <w:r w:rsidRPr="00C01C3C">
        <w:rPr>
          <w:rFonts w:ascii="Times New Roman" w:eastAsia="宋体" w:hAnsi="Times New Roman" w:cs="Times New Roman" w:hint="eastAsia"/>
          <w:szCs w:val="21"/>
        </w:rPr>
        <w:t xml:space="preserve"> 1-&gt;2-&gt;2-&gt;2-&gt;null")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print("</w:t>
      </w:r>
      <w:r w:rsidRPr="00C01C3C">
        <w:rPr>
          <w:rFonts w:ascii="Times New Roman" w:eastAsia="宋体" w:hAnsi="Times New Roman" w:cs="Times New Roman" w:hint="eastAsia"/>
          <w:szCs w:val="21"/>
        </w:rPr>
        <w:t>输出：</w:t>
      </w:r>
      <w:r w:rsidRPr="00C01C3C">
        <w:rPr>
          <w:rFonts w:ascii="Times New Roman" w:eastAsia="宋体" w:hAnsi="Times New Roman" w:cs="Times New Roman" w:hint="eastAsia"/>
          <w:szCs w:val="21"/>
        </w:rPr>
        <w:t xml:space="preserve"> 1-&gt;2-&gt;null")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else:</w:t>
      </w:r>
    </w:p>
    <w:p w:rsidR="00C01C3C" w:rsidRPr="00C01C3C" w:rsidRDefault="00C01C3C" w:rsidP="00C01C3C">
      <w:pPr>
        <w:rPr>
          <w:rFonts w:ascii="Times New Roman" w:eastAsia="宋体" w:hAnsi="Times New Roman" w:cs="Times New Roman"/>
          <w:szCs w:val="21"/>
        </w:rPr>
      </w:pPr>
      <w:r w:rsidRPr="00C01C3C">
        <w:rPr>
          <w:rFonts w:ascii="Times New Roman" w:eastAsia="宋体" w:hAnsi="Times New Roman" w:cs="Times New Roman" w:hint="eastAsia"/>
          <w:szCs w:val="21"/>
        </w:rPr>
        <w:t xml:space="preserve">        print("Error")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62" w:name="_Toc10453034"/>
      <w:bookmarkStart w:id="1163" w:name="_Toc17299708"/>
      <w:bookmarkStart w:id="1164" w:name="_Toc17300782"/>
      <w:bookmarkStart w:id="1165" w:name="_Toc17301090"/>
      <w:r w:rsidRPr="00C01C3C">
        <w:rPr>
          <w:rFonts w:ascii="黑体" w:eastAsia="黑体" w:hAnsi="宋体" w:cs="Times New Roman"/>
          <w:bCs/>
          <w:sz w:val="28"/>
          <w:szCs w:val="28"/>
        </w:rPr>
        <w:t>【例285】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在O(1)时间复杂度删除链表节点 </w:t>
      </w:r>
      <w:bookmarkEnd w:id="1162"/>
      <w:bookmarkEnd w:id="1163"/>
      <w:bookmarkEnd w:id="1164"/>
      <w:bookmarkEnd w:id="116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node</w:t>
      </w:r>
      <w:r w:rsidRPr="00C01C3C">
        <w:rPr>
          <w:rFonts w:ascii="Courier New" w:eastAsia="宋体" w:hAnsi="Courier New" w:cs="Courier New"/>
          <w:sz w:val="18"/>
          <w:szCs w:val="18"/>
        </w:rPr>
        <w:t>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要删除的节点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无返回值，操作完毕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ListNode(object):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val, next=None):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self.next = 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deleteNode(self, node):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node.next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node =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node.val = node.next.val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node.next = node.next.next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node1=ListNode(1)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node2=ListNode(2)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node3=ListNode(3)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node4=ListNode(4)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node1.next=ListNode(2)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node2.next=ListNode(3)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node3.next=ListNode(4)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:",node1.val,node2.val,node3.val,node4.val)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solution.deleteNode(node3)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删除节点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3")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:",node1.val,node2.val,node3.val)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66" w:name="_Toc10453035"/>
      <w:bookmarkStart w:id="1167" w:name="_Toc17299709"/>
      <w:bookmarkStart w:id="1168" w:name="_Toc17300783"/>
      <w:bookmarkStart w:id="1169" w:name="_Toc17301091"/>
      <w:r w:rsidRPr="00C01C3C">
        <w:rPr>
          <w:rFonts w:ascii="黑体" w:eastAsia="黑体" w:hAnsi="宋体" w:cs="Times New Roman"/>
          <w:bCs/>
          <w:sz w:val="28"/>
          <w:szCs w:val="28"/>
        </w:rPr>
        <w:t>【例286】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将数组重新排序以构造最小值 </w:t>
      </w:r>
      <w:bookmarkEnd w:id="1166"/>
      <w:bookmarkEnd w:id="1167"/>
      <w:bookmarkEnd w:id="1168"/>
      <w:bookmarkEnd w:id="116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from functools import cmp_to_key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cmp(self,a,b):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a+b&gt;b+a: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a+b&lt;b+a: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PrintMinNumber(self,numbers):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numbers: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number = list(map(str,numbers))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number.sort(key=cmp_to_key(self.cmp))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"".join(number).lstrip('0') or '0'    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generation=[3,32,321]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:",generation)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输出是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:",solution.PrintMinNumber(generation))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70" w:name="_Toc10453036"/>
      <w:bookmarkStart w:id="1171" w:name="_Toc17299710"/>
      <w:bookmarkStart w:id="1172" w:name="_Toc17300784"/>
      <w:bookmarkStart w:id="1173" w:name="_Toc17301092"/>
      <w:r w:rsidRPr="00C01C3C">
        <w:rPr>
          <w:rFonts w:ascii="黑体" w:eastAsia="黑体" w:hAnsi="宋体" w:cs="Times New Roman"/>
          <w:bCs/>
          <w:sz w:val="28"/>
          <w:szCs w:val="28"/>
        </w:rPr>
        <w:t>【例287】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两个链表的交叉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70"/>
      <w:bookmarkEnd w:id="1171"/>
      <w:bookmarkEnd w:id="1172"/>
      <w:bookmarkEnd w:id="117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list_a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是一个链表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list_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b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是另一个链表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无返回值，直接打印出结果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ListNode: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val=None, next=None):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self.value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self.next = 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get_list_length(self, head):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"""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获取链表长度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length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head: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length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head = head.next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length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get_intersect_node(self, list_a, list_b):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length_a = self.get_list_length(list_a)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length_b = self.get_list_length(list_b)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cur1, cur2 = list_a, list_b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if length_a &gt; length_b: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range(length_a - length_b):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cur1 = cur1.next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range(length_b - length_a):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cur2 = cur2.next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flag =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cur1 and cur2: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cur1.value == cur2.value: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print(cur1.value)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flag =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cur1 = cur1.next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cur2 = cur2.next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not flag: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print('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链表没有交叉结点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')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#</w:t>
      </w:r>
      <w:r w:rsidRPr="00C01C3C">
        <w:rPr>
          <w:rFonts w:ascii="Courier New" w:eastAsia="宋体" w:hAnsi="Courier New" w:cs="Courier New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list_a = ListNode('a1', ListNode('a2', ListNode('c1', ListNode('c2', ListNode('c3')))))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list_b = ListNode('b1', ListNode('b2', ListNode('b3', ListNode('c1', ListNode('c2', ListNode('c3'))))))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print("a = a1 a2 c1 c2 c3")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print("b = b1 b2 b3 c1 c2 c3")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solution.get_intersect_node(list_a,list_b)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74" w:name="_Toc10453037"/>
      <w:bookmarkStart w:id="1175" w:name="_Toc17299711"/>
      <w:bookmarkStart w:id="1176" w:name="_Toc17300785"/>
      <w:bookmarkStart w:id="1177" w:name="_Toc17301093"/>
      <w:r w:rsidRPr="00C01C3C">
        <w:rPr>
          <w:rFonts w:ascii="黑体" w:eastAsia="黑体" w:hAnsi="宋体" w:cs="Times New Roman"/>
          <w:bCs/>
          <w:sz w:val="28"/>
          <w:szCs w:val="28"/>
        </w:rPr>
        <w:t>【例288】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螺旋矩阵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1174"/>
      <w:bookmarkEnd w:id="1175"/>
      <w:bookmarkEnd w:id="1176"/>
      <w:bookmarkEnd w:id="117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是指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1</w:t>
      </w:r>
      <w:r w:rsidRPr="00C01C3C">
        <w:rPr>
          <w:rFonts w:ascii="Courier New" w:eastAsia="宋体" w:hAnsi="Courier New" w:cs="Courier New"/>
          <w:sz w:val="18"/>
          <w:szCs w:val="18"/>
        </w:rPr>
        <w:t xml:space="preserve">23 …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任意一个整型数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返回值是一个矩阵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generateMatrix(self,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 == 0: return []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matrix = [[0 for i in range(n)] for j in range(n)]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up = 0; down = len(matrix)-1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left = 0; right = len(matrix[0])-1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direct = 0; count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True: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if direct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i in range(left, right+1):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count += 1; matrix[up][i] = count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up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direct == 1: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i in range(up, down+1):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count += 1; matrix[i][right] = count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right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direct ==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i in range(right, left-1,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count += 1; matrix[down][i] = count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down -=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direct == 3: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for i in range(down, up-1,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count += 1; matrix[i][left] = count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left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count == n*n: return matrix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direct = (direct+1) % 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n=3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n = ", 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",solution.generateMatrix(n))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78" w:name="_Toc10453038"/>
      <w:bookmarkStart w:id="1179" w:name="_Toc17299712"/>
      <w:bookmarkStart w:id="1180" w:name="_Toc17300786"/>
      <w:bookmarkStart w:id="1181" w:name="_Toc17301094"/>
      <w:r w:rsidRPr="00C01C3C">
        <w:rPr>
          <w:rFonts w:ascii="黑体" w:eastAsia="黑体" w:hAnsi="宋体" w:cs="Times New Roman"/>
          <w:bCs/>
          <w:sz w:val="28"/>
          <w:szCs w:val="28"/>
        </w:rPr>
        <w:t>【例289】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三角形计数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78"/>
      <w:bookmarkEnd w:id="1179"/>
      <w:bookmarkEnd w:id="1180"/>
      <w:bookmarkEnd w:id="118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是一个正整数数组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count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是计数结果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triangleCount(self, 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len(S)&lt;3: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count=0;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S.sort();#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从小到大排序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range(0,len(S)):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range(i+1,len(S)):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w,r=i+1,j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target=S[j]-S[i]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while w&lt;r: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mid=(w +r)//2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取整数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S_mid=S[mid]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    if S_mid&gt;target: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r=mid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else: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w=mid+1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count+=(j-w)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count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generation=[3,4,6,7]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generation)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",solution.triangleCount(generation))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82" w:name="_Toc10453039"/>
      <w:bookmarkStart w:id="1183" w:name="_Toc17299713"/>
      <w:bookmarkStart w:id="1184" w:name="_Toc17300787"/>
      <w:bookmarkStart w:id="1185" w:name="_Toc17301095"/>
      <w:r w:rsidRPr="00C01C3C">
        <w:rPr>
          <w:rFonts w:ascii="黑体" w:eastAsia="黑体" w:hAnsi="宋体" w:cs="Times New Roman" w:hint="eastAsia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/>
          <w:bCs/>
          <w:sz w:val="28"/>
          <w:szCs w:val="28"/>
        </w:rPr>
        <w:t>290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】买卖股票的最佳时机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1182"/>
      <w:bookmarkEnd w:id="1183"/>
      <w:bookmarkEnd w:id="1184"/>
      <w:bookmarkEnd w:id="118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3</w:t>
      </w:r>
      <w:r w:rsidRPr="00C01C3C">
        <w:rPr>
          <w:rFonts w:ascii="黑体" w:eastAsia="黑体" w:hAnsi="等线 Light" w:cs="Times New Roman"/>
          <w:bCs/>
          <w:sz w:val="24"/>
          <w:szCs w:val="24"/>
        </w:rPr>
        <w:t>.</w:t>
      </w: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</w:rPr>
        <w:t>参数</w:t>
      </w:r>
      <w:r w:rsidRPr="00C01C3C">
        <w:rPr>
          <w:rFonts w:ascii="Courier New" w:eastAsia="宋体" w:hAnsi="Courier New" w:cs="Courier New"/>
          <w:sz w:val="18"/>
        </w:rPr>
        <w:t>k</w:t>
      </w:r>
      <w:r w:rsidRPr="00C01C3C">
        <w:rPr>
          <w:rFonts w:ascii="Courier New" w:eastAsia="宋体" w:hAnsi="Courier New" w:cs="Courier New" w:hint="eastAsia"/>
          <w:sz w:val="18"/>
        </w:rPr>
        <w:t>为整数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</w:rPr>
        <w:t>参数</w:t>
      </w:r>
      <w:r w:rsidRPr="00C01C3C">
        <w:rPr>
          <w:rFonts w:ascii="Courier New" w:eastAsia="宋体" w:hAnsi="Courier New" w:cs="Courier New"/>
          <w:sz w:val="18"/>
        </w:rPr>
        <w:t>prices</w:t>
      </w:r>
      <w:r w:rsidRPr="00C01C3C">
        <w:rPr>
          <w:rFonts w:ascii="Courier New" w:eastAsia="宋体" w:hAnsi="Courier New" w:cs="Courier New" w:hint="eastAsia"/>
          <w:sz w:val="18"/>
        </w:rPr>
        <w:t>为整数数组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def maxProfit(self, k, prices):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size = len(prices)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if k &gt;= size / 2: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return self.quickSolve(size, prices)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dp = [-10000] * (2 * k + 1)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dp[0]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for i in range(size):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for j in range(min(2 * k, i + 1) , 0 , -1):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    dp[j] = max(dp[j], dp[j - 1] + prices[i] * [1, -1][j % 2])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return max(dp)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def quickSolve(self, size, prices):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sum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for x in range(size - 1):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if prices[x + 1] &gt; prices[x]: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    sum += prices[x + 1] - prices[x]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return sum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#</w:t>
      </w:r>
      <w:r w:rsidRPr="00C01C3C">
        <w:rPr>
          <w:rFonts w:ascii="Courier New" w:eastAsia="宋体" w:hAnsi="Courier New" w:cs="Courier New" w:hint="eastAsia"/>
          <w:sz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if __name__ == "__main__":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solution=Solution()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price=[4,4,6,1,1,4,2,5]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k=2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lastRenderedPageBreak/>
        <w:t xml:space="preserve">    maxprofit=solution.maxProfit(k,price)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输入价格为：</w:t>
      </w:r>
      <w:r w:rsidRPr="00C01C3C">
        <w:rPr>
          <w:rFonts w:ascii="Courier New" w:eastAsia="宋体" w:hAnsi="Courier New" w:cs="Courier New" w:hint="eastAsia"/>
          <w:sz w:val="18"/>
        </w:rPr>
        <w:t>",price)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交易次数为：</w:t>
      </w:r>
      <w:r w:rsidRPr="00C01C3C">
        <w:rPr>
          <w:rFonts w:ascii="Courier New" w:eastAsia="宋体" w:hAnsi="Courier New" w:cs="Courier New" w:hint="eastAsia"/>
          <w:sz w:val="18"/>
        </w:rPr>
        <w:t>",k)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最大利润为：</w:t>
      </w:r>
      <w:r w:rsidRPr="00C01C3C">
        <w:rPr>
          <w:rFonts w:ascii="Courier New" w:eastAsia="宋体" w:hAnsi="Courier New" w:cs="Courier New" w:hint="eastAsia"/>
          <w:sz w:val="18"/>
        </w:rPr>
        <w:t>",maxprofit)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86" w:name="_Toc10453040"/>
      <w:bookmarkStart w:id="1187" w:name="_Toc17299714"/>
      <w:bookmarkStart w:id="1188" w:name="_Toc17300788"/>
      <w:bookmarkStart w:id="1189" w:name="_Toc17301096"/>
      <w:r w:rsidRPr="00C01C3C">
        <w:rPr>
          <w:rFonts w:ascii="黑体" w:eastAsia="黑体" w:hAnsi="宋体" w:cs="Times New Roman" w:hint="eastAsia"/>
          <w:bCs/>
          <w:sz w:val="28"/>
          <w:szCs w:val="28"/>
        </w:rPr>
        <w:t>【例</w:t>
      </w:r>
      <w:r w:rsidRPr="00C01C3C">
        <w:rPr>
          <w:rFonts w:ascii="黑体" w:eastAsia="黑体" w:hAnsi="宋体" w:cs="Times New Roman"/>
          <w:bCs/>
          <w:sz w:val="28"/>
          <w:szCs w:val="28"/>
        </w:rPr>
        <w:t>291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】加一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86"/>
      <w:bookmarkEnd w:id="1187"/>
      <w:bookmarkEnd w:id="1188"/>
      <w:bookmarkEnd w:id="118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3</w:t>
      </w:r>
      <w:r w:rsidRPr="00C01C3C">
        <w:rPr>
          <w:rFonts w:ascii="黑体" w:eastAsia="黑体" w:hAnsi="等线 Light" w:cs="Times New Roman"/>
          <w:bCs/>
          <w:sz w:val="24"/>
          <w:szCs w:val="24"/>
        </w:rPr>
        <w:t>.</w:t>
      </w:r>
      <w:r w:rsidRPr="00C01C3C">
        <w:rPr>
          <w:rFonts w:ascii="黑体" w:eastAsia="黑体" w:hAnsi="等线 Light" w:cs="Times New Roman" w:hint="eastAsia"/>
          <w:bCs/>
          <w:sz w:val="24"/>
          <w:szCs w:val="24"/>
        </w:rPr>
        <w:t>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</w:rPr>
        <w:t>参数</w:t>
      </w:r>
      <w:r w:rsidRPr="00C01C3C">
        <w:rPr>
          <w:rFonts w:ascii="Courier New" w:eastAsia="宋体" w:hAnsi="Courier New" w:cs="Courier New"/>
          <w:sz w:val="18"/>
        </w:rPr>
        <w:t>digits</w:t>
      </w:r>
      <w:r w:rsidRPr="00C01C3C">
        <w:rPr>
          <w:rFonts w:ascii="Courier New" w:eastAsia="宋体" w:hAnsi="Courier New" w:cs="Courier New" w:hint="eastAsia"/>
          <w:sz w:val="18"/>
        </w:rPr>
        <w:t>为整数数组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#</w:t>
      </w:r>
      <w:r w:rsidRPr="00C01C3C">
        <w:rPr>
          <w:rFonts w:ascii="Courier New" w:eastAsia="宋体" w:hAnsi="Courier New" w:cs="Courier New" w:hint="eastAsia"/>
          <w:sz w:val="18"/>
        </w:rPr>
        <w:t>返回整数数组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def plusOne(self, digits):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digits = list(reversed(digits))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digits[0]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i, carry =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while i &lt; len(digits):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next_carry = (digits[i] + carry) //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digits[i] = (digits[i] + carry) % 10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i, carry = i + 1, next_carry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if carry &gt;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    digits.append(carry)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    return list(reversed(digits))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#</w:t>
      </w:r>
      <w:r w:rsidRPr="00C01C3C">
        <w:rPr>
          <w:rFonts w:ascii="Courier New" w:eastAsia="宋体" w:hAnsi="Courier New" w:cs="Courier New" w:hint="eastAsia"/>
          <w:sz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>if __name__ =="__main__":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solution=Solution()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num=[9,9,9]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/>
          <w:sz w:val="18"/>
        </w:rPr>
        <w:t xml:space="preserve">    answer=solution.plusOne(num)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</w:rPr>
        <w:t>",num)</w:t>
      </w:r>
    </w:p>
    <w:p w:rsidR="00C01C3C" w:rsidRPr="00C01C3C" w:rsidRDefault="00C01C3C" w:rsidP="00C01C3C">
      <w:pPr>
        <w:ind w:firstLineChars="200" w:firstLine="360"/>
        <w:rPr>
          <w:rFonts w:ascii="Courier New" w:eastAsia="宋体" w:hAnsi="Courier New" w:cs="Courier New"/>
          <w:sz w:val="18"/>
        </w:rPr>
      </w:pPr>
      <w:r w:rsidRPr="00C01C3C">
        <w:rPr>
          <w:rFonts w:ascii="Courier New" w:eastAsia="宋体" w:hAnsi="Courier New" w:cs="Courier New" w:hint="eastAsia"/>
          <w:sz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</w:rPr>
        <w:t>",answer)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90" w:name="_Toc10453041"/>
      <w:bookmarkStart w:id="1191" w:name="_Toc17299715"/>
      <w:bookmarkStart w:id="1192" w:name="_Toc17300789"/>
      <w:bookmarkStart w:id="1193" w:name="_Toc17301097"/>
      <w:r w:rsidRPr="00C01C3C">
        <w:rPr>
          <w:rFonts w:ascii="黑体" w:eastAsia="黑体" w:hAnsi="宋体" w:cs="Times New Roman"/>
          <w:bCs/>
          <w:sz w:val="28"/>
          <w:szCs w:val="28"/>
        </w:rPr>
        <w:t>【例292】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炸弹袭击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90"/>
      <w:bookmarkEnd w:id="1191"/>
      <w:bookmarkEnd w:id="1192"/>
      <w:bookmarkEnd w:id="119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grid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是一个表示二维网格的数组，由</w:t>
      </w:r>
      <w:r w:rsidRPr="00C01C3C">
        <w:rPr>
          <w:rFonts w:ascii="Courier New" w:eastAsia="宋体" w:hAnsi="Courier New" w:cs="Courier New"/>
          <w:sz w:val="18"/>
          <w:szCs w:val="18"/>
        </w:rPr>
        <w:t>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W</w:t>
      </w:r>
      <w:r w:rsidRPr="00C01C3C">
        <w:rPr>
          <w:rFonts w:ascii="Courier New" w:eastAsia="宋体" w:hAnsi="Courier New" w:cs="Courier New"/>
          <w:sz w:val="18"/>
          <w:szCs w:val="18"/>
        </w:rPr>
        <w:t>' 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E</w:t>
      </w:r>
      <w:r w:rsidRPr="00C01C3C">
        <w:rPr>
          <w:rFonts w:ascii="Courier New" w:eastAsia="宋体" w:hAnsi="Courier New" w:cs="Courier New"/>
          <w:sz w:val="18"/>
          <w:szCs w:val="18"/>
        </w:rPr>
        <w:t>' '0'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组成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result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是放置一个炸弹后消灭敌人的最大数量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maxKilledEnemies(self, grid):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m, n = len(grid),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m: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 = len(grid[0])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result, rows = 0,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cols = [0 for i in range(n)]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for i in range(m):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j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j == 0 or grid[i][j-1] == 'W':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rows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for k in range(j,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if grid[i][k] == 'W':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if grid[i][k] == 'E':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rows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i == 0 or grid[i-1][j] == 'W':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cols[j]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for k in range(i, 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if grid[k][j] == 'W':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if grid[k][j] == 'E':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        cols[j]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grid[i][j] == '0' and rows + cols[j] &gt; result: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result = rows + cols[j]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generation =[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"0E00",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"E0WE",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"0E00"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generation)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solution.maxKilledEnemies(generation))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94" w:name="_Toc10453042"/>
      <w:bookmarkStart w:id="1195" w:name="_Toc17299716"/>
      <w:bookmarkStart w:id="1196" w:name="_Toc17300790"/>
      <w:bookmarkStart w:id="1197" w:name="_Toc17301098"/>
      <w:r w:rsidRPr="00C01C3C">
        <w:rPr>
          <w:rFonts w:ascii="黑体" w:eastAsia="黑体" w:hAnsi="宋体" w:cs="Times New Roman"/>
          <w:bCs/>
          <w:sz w:val="28"/>
          <w:szCs w:val="28"/>
        </w:rPr>
        <w:t>【例293】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>组合总和 IV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 </w:t>
      </w:r>
      <w:bookmarkEnd w:id="1194"/>
      <w:bookmarkEnd w:id="1195"/>
      <w:bookmarkEnd w:id="1196"/>
      <w:bookmarkEnd w:id="119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是一个不重复的正整型数组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/>
          <w:sz w:val="18"/>
          <w:szCs w:val="18"/>
        </w:rPr>
        <w:t>target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返回值是一个整数，表示组合方式的个数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backPackVI(self, nums, target):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row =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col = target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 = [0 for i in range(col + 1)]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dp[0]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for j in range(1, col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for i in range(1, row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if nums[i - 1] &gt; j: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dp[j] += dp[j - nums[i - 1]]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dp[-1]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generation=[1,2,4]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target=4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 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generation)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 solution.backPackVI(generation,target))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198" w:name="_Toc10453043"/>
      <w:bookmarkStart w:id="1199" w:name="_Toc17299717"/>
      <w:bookmarkStart w:id="1200" w:name="_Toc17300791"/>
      <w:bookmarkStart w:id="1201" w:name="_Toc17301099"/>
      <w:r w:rsidRPr="00C01C3C">
        <w:rPr>
          <w:rFonts w:ascii="黑体" w:eastAsia="黑体" w:hAnsi="宋体" w:cs="Times New Roman"/>
          <w:bCs/>
          <w:sz w:val="28"/>
          <w:szCs w:val="28"/>
        </w:rPr>
        <w:t>【例294】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向循环有序链表插入节点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198"/>
      <w:bookmarkEnd w:id="1199"/>
      <w:bookmarkEnd w:id="1200"/>
      <w:bookmarkEnd w:id="120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node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是要插入的链表节点序列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x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是一个整数，表示插入的新的节点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C01C3C">
        <w:rPr>
          <w:rFonts w:ascii="Courier New" w:eastAsia="宋体" w:hAnsi="Courier New" w:cs="Courier New"/>
          <w:sz w:val="18"/>
          <w:szCs w:val="18"/>
        </w:rPr>
        <w:t>new_node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是插入新节点后的链表序列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ListNode: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__init__(self, val=None, next=None):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self.val = 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self.next = 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def insert(self, node, x):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new_node = ListNode(x)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if node is None: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node = new_node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node.next = node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return node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定义当前节点和前一节点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cur, pre = node, None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while cur: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pre = cur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cur = cur.next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#   pre.val &lt;= x &lt;= cur.val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x &lt;= cur.val and x &gt;= pre.val: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链表循环处特殊判断（最大值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-&gt;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最小值），如果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x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小于最小值或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x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大于最大值，在此插入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if pre.val &gt; cur.val and (x &lt; cur.val or x &gt; pre.val):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循环了一遍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if cur is node: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        break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插入该节点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new_node.next = cur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pre.next = new_node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    return new_node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#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01C3C" w:rsidRPr="00C01C3C" w:rsidRDefault="00C01C3C" w:rsidP="00C01C3C">
      <w:pPr>
        <w:ind w:firstLine="360"/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k=4</w:t>
      </w:r>
    </w:p>
    <w:p w:rsidR="00C01C3C" w:rsidRPr="00C01C3C" w:rsidRDefault="00C01C3C" w:rsidP="00C01C3C">
      <w:pPr>
        <w:ind w:firstLine="360"/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generation = ListNode(3, ListNode(5, ListNode(1)))</w:t>
      </w:r>
    </w:p>
    <w:p w:rsidR="00C01C3C" w:rsidRPr="00C01C3C" w:rsidRDefault="00C01C3C" w:rsidP="00C01C3C">
      <w:pPr>
        <w:ind w:firstLine="360"/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 Solution()</w:t>
      </w:r>
    </w:p>
    <w:p w:rsidR="00C01C3C" w:rsidRPr="00C01C3C" w:rsidRDefault="00C01C3C" w:rsidP="00C01C3C">
      <w:pPr>
        <w:ind w:firstLine="360"/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solution.insert(generation,k)</w:t>
      </w:r>
    </w:p>
    <w:p w:rsidR="00C01C3C" w:rsidRPr="00C01C3C" w:rsidRDefault="00C01C3C" w:rsidP="00C01C3C">
      <w:pPr>
        <w:ind w:firstLine="360"/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{3,5,1}")</w:t>
      </w:r>
    </w:p>
    <w:p w:rsidR="00C01C3C" w:rsidRPr="00C01C3C" w:rsidRDefault="00C01C3C" w:rsidP="00C01C3C">
      <w:pPr>
        <w:ind w:firstLine="360"/>
        <w:jc w:val="left"/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输出是：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",generation.val,generation.next.val,generation.next.next.val, generation.next.next.next.val)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202" w:name="_Toc10453044"/>
      <w:bookmarkStart w:id="1203" w:name="_Toc17299718"/>
      <w:bookmarkStart w:id="1204" w:name="_Toc17300792"/>
      <w:bookmarkStart w:id="1205" w:name="_Toc17301100"/>
      <w:r w:rsidRPr="00C01C3C">
        <w:rPr>
          <w:rFonts w:ascii="黑体" w:eastAsia="黑体" w:hAnsi="宋体" w:cs="Times New Roman"/>
          <w:bCs/>
          <w:sz w:val="28"/>
          <w:szCs w:val="28"/>
        </w:rPr>
        <w:t>【例295】大岛的数量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202"/>
      <w:bookmarkEnd w:id="1203"/>
      <w:bookmarkEnd w:id="1204"/>
      <w:bookmarkEnd w:id="1205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class Solution: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"""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</w:t>
      </w:r>
      <w:r w:rsidRPr="00C01C3C">
        <w:rPr>
          <w:rFonts w:ascii="Calibri" w:eastAsia="宋体" w:hAnsi="Calibri" w:cs="Times New Roman" w:hint="eastAsia"/>
        </w:rPr>
        <w:t>参数</w:t>
      </w:r>
      <w:r w:rsidRPr="00C01C3C">
        <w:rPr>
          <w:rFonts w:ascii="Calibri" w:eastAsia="宋体" w:hAnsi="Calibri" w:cs="Times New Roman" w:hint="eastAsia"/>
        </w:rPr>
        <w:t>grid</w:t>
      </w:r>
      <w:r w:rsidRPr="00C01C3C">
        <w:rPr>
          <w:rFonts w:ascii="Calibri" w:eastAsia="宋体" w:hAnsi="Calibri" w:cs="Times New Roman" w:hint="eastAsia"/>
        </w:rPr>
        <w:t>为二维布尔数组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</w:t>
      </w:r>
      <w:r w:rsidRPr="00C01C3C">
        <w:rPr>
          <w:rFonts w:ascii="Calibri" w:eastAsia="宋体" w:hAnsi="Calibri" w:cs="Times New Roman" w:hint="eastAsia"/>
        </w:rPr>
        <w:t>参数</w:t>
      </w:r>
      <w:r w:rsidRPr="00C01C3C">
        <w:rPr>
          <w:rFonts w:ascii="Calibri" w:eastAsia="宋体" w:hAnsi="Calibri" w:cs="Times New Roman" w:hint="eastAsia"/>
        </w:rPr>
        <w:t>k</w:t>
      </w:r>
      <w:r w:rsidRPr="00C01C3C">
        <w:rPr>
          <w:rFonts w:ascii="Calibri" w:eastAsia="宋体" w:hAnsi="Calibri" w:cs="Times New Roman" w:hint="eastAsia"/>
        </w:rPr>
        <w:t>为整数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</w:t>
      </w:r>
      <w:r w:rsidRPr="00C01C3C">
        <w:rPr>
          <w:rFonts w:ascii="Calibri" w:eastAsia="宋体" w:hAnsi="Calibri" w:cs="Times New Roman" w:hint="eastAsia"/>
        </w:rPr>
        <w:t>返回岛的数量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"""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def numsofIsland(self, grid, k):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# Write your code here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if not grid or len(grid)==0 or len(grid[0])==0: return 0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rows, cols = len(grid), len(grid[0])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visited = [[False for i in range(cols)] for i in range(rows)]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res = 0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for i in range(rows):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for j in range(cols):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if visited[i][j]==False and grid[i][j] == 1: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    check = self.bfs(grid, visited, i,j,k)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    if check: res+=1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return res 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def bfs(self, grid, visited, x, y, k):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rows, cols = len(grid), len(grid[0])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import collections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queue = collections.deque([(x, y)])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visited[x][y] = True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lastRenderedPageBreak/>
        <w:t xml:space="preserve">        res = 0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while queue: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item = queue.popleft()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res+=1 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for idx, idy in ((1,0),(-1,0),(0,1),(0,-1)):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x_new, y_new = item[0]+idx, item[1]+idy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if x_new &lt; 0 or x_new &gt;= rows or y_new &lt; 0 or y_new &gt;= cols or visited[x_new][y_new] or grid[x_new][y_new] == 0: continue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queue.append((x_new, y_new))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visited[x_new][y_new] = True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return res &gt;= k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#</w:t>
      </w:r>
      <w:r w:rsidRPr="00C01C3C">
        <w:rPr>
          <w:rFonts w:ascii="Calibri" w:eastAsia="宋体" w:hAnsi="Calibri" w:cs="Times New Roman" w:hint="eastAsia"/>
        </w:rPr>
        <w:t>主函数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if __name__ == '__main__':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/>
        </w:rPr>
        <w:t xml:space="preserve">    solution = Solution()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/>
        </w:rPr>
        <w:t xml:space="preserve">    g = [[1,1,0,0,0],[0,1,0,0,1],[0,0,0,1,1],[0,0,0,0,0],[0,0,0,0,1]]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/>
        </w:rPr>
        <w:t xml:space="preserve">    k = 3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/>
        </w:rPr>
        <w:t xml:space="preserve">    ans = solution.numsofIsland(g, k)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print("</w:t>
      </w:r>
      <w:r w:rsidRPr="00C01C3C">
        <w:rPr>
          <w:rFonts w:ascii="Calibri" w:eastAsia="宋体" w:hAnsi="Calibri" w:cs="Times New Roman" w:hint="eastAsia"/>
        </w:rPr>
        <w:t>输入：</w:t>
      </w:r>
      <w:r w:rsidRPr="00C01C3C">
        <w:rPr>
          <w:rFonts w:ascii="Calibri" w:eastAsia="宋体" w:hAnsi="Calibri" w:cs="Times New Roman" w:hint="eastAsia"/>
        </w:rPr>
        <w:t>", g, "\nk=", k)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print("</w:t>
      </w:r>
      <w:r w:rsidRPr="00C01C3C">
        <w:rPr>
          <w:rFonts w:ascii="Calibri" w:eastAsia="宋体" w:hAnsi="Calibri" w:cs="Times New Roman" w:hint="eastAsia"/>
        </w:rPr>
        <w:t>输出：</w:t>
      </w:r>
      <w:r w:rsidRPr="00C01C3C">
        <w:rPr>
          <w:rFonts w:ascii="Calibri" w:eastAsia="宋体" w:hAnsi="Calibri" w:cs="Times New Roman" w:hint="eastAsia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206" w:name="_Toc10453045"/>
      <w:bookmarkStart w:id="1207" w:name="_Toc17299719"/>
      <w:bookmarkStart w:id="1208" w:name="_Toc17300793"/>
      <w:bookmarkStart w:id="1209" w:name="_Toc17301101"/>
      <w:r w:rsidRPr="00C01C3C">
        <w:rPr>
          <w:rFonts w:ascii="黑体" w:eastAsia="黑体" w:hAnsi="宋体" w:cs="Times New Roman"/>
          <w:bCs/>
          <w:sz w:val="28"/>
          <w:szCs w:val="28"/>
        </w:rPr>
        <w:t>【例296】最短回文串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206"/>
      <w:bookmarkEnd w:id="1207"/>
      <w:bookmarkEnd w:id="1208"/>
      <w:bookmarkEnd w:id="1209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class Solution: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"""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</w:t>
      </w:r>
      <w:r w:rsidRPr="00C01C3C">
        <w:rPr>
          <w:rFonts w:ascii="Calibri" w:eastAsia="宋体" w:hAnsi="Calibri" w:cs="Times New Roman" w:hint="eastAsia"/>
        </w:rPr>
        <w:t>参数</w:t>
      </w:r>
      <w:r w:rsidRPr="00C01C3C">
        <w:rPr>
          <w:rFonts w:ascii="Calibri" w:eastAsia="宋体" w:hAnsi="Calibri" w:cs="Times New Roman" w:hint="eastAsia"/>
        </w:rPr>
        <w:t>str</w:t>
      </w:r>
      <w:r w:rsidRPr="00C01C3C">
        <w:rPr>
          <w:rFonts w:ascii="Calibri" w:eastAsia="宋体" w:hAnsi="Calibri" w:cs="Times New Roman" w:hint="eastAsia"/>
        </w:rPr>
        <w:t>为字符串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</w:t>
      </w:r>
      <w:r w:rsidRPr="00C01C3C">
        <w:rPr>
          <w:rFonts w:ascii="Calibri" w:eastAsia="宋体" w:hAnsi="Calibri" w:cs="Times New Roman" w:hint="eastAsia"/>
        </w:rPr>
        <w:t>返回字符串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"""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def convertPalindrome(self, str):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if not str or len(str) == 0: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return ""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n = len(str)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for i in range(n - 1, -1, -1):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substr = str[:i + 1]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if self.isPalindrome(substr):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if i == n - 1: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    return str 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else: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    return (str[i + 1:] [::-1]) + str[:]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def isPalindrome(self, str):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left, right = 0, len(str) - 1 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while left &lt; right: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if str[left] != str[right]: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lastRenderedPageBreak/>
        <w:t xml:space="preserve">                return False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left += 1 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right -= 1 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return True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#</w:t>
      </w:r>
      <w:r w:rsidRPr="00C01C3C">
        <w:rPr>
          <w:rFonts w:ascii="Calibri" w:eastAsia="宋体" w:hAnsi="Calibri" w:cs="Times New Roman" w:hint="eastAsia"/>
        </w:rPr>
        <w:t>主函数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if __name__ == '__main__':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solution = Solution()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s = "sdsdlkjsaoio"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ans = solution.convertPalindrome(s)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print("</w:t>
      </w:r>
      <w:r w:rsidRPr="00C01C3C">
        <w:rPr>
          <w:rFonts w:ascii="Calibri" w:eastAsia="宋体" w:hAnsi="Calibri" w:cs="Times New Roman" w:hint="eastAsia"/>
        </w:rPr>
        <w:t>输入：</w:t>
      </w:r>
      <w:r w:rsidRPr="00C01C3C">
        <w:rPr>
          <w:rFonts w:ascii="Calibri" w:eastAsia="宋体" w:hAnsi="Calibri" w:cs="Times New Roman" w:hint="eastAsia"/>
        </w:rPr>
        <w:t>", s)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print("</w:t>
      </w:r>
      <w:r w:rsidRPr="00C01C3C">
        <w:rPr>
          <w:rFonts w:ascii="Calibri" w:eastAsia="宋体" w:hAnsi="Calibri" w:cs="Times New Roman" w:hint="eastAsia"/>
        </w:rPr>
        <w:t>输出：</w:t>
      </w:r>
      <w:r w:rsidRPr="00C01C3C">
        <w:rPr>
          <w:rFonts w:ascii="Calibri" w:eastAsia="宋体" w:hAnsi="Calibri" w:cs="Times New Roman" w:hint="eastAsia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210" w:name="_Toc10453046"/>
      <w:bookmarkStart w:id="1211" w:name="_Toc17299720"/>
      <w:bookmarkStart w:id="1212" w:name="_Toc17300794"/>
      <w:bookmarkStart w:id="1213" w:name="_Toc17301102"/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【例297】不同的路径  </w:t>
      </w:r>
      <w:bookmarkEnd w:id="1210"/>
      <w:bookmarkEnd w:id="1211"/>
      <w:bookmarkEnd w:id="1212"/>
      <w:bookmarkEnd w:id="1213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class Solution: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"""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</w:t>
      </w:r>
      <w:r w:rsidRPr="00C01C3C">
        <w:rPr>
          <w:rFonts w:ascii="Calibri" w:eastAsia="宋体" w:hAnsi="Calibri" w:cs="Times New Roman" w:hint="eastAsia"/>
        </w:rPr>
        <w:t>参数</w:t>
      </w:r>
      <w:r w:rsidRPr="00C01C3C">
        <w:rPr>
          <w:rFonts w:ascii="Calibri" w:eastAsia="宋体" w:hAnsi="Calibri" w:cs="Times New Roman" w:hint="eastAsia"/>
        </w:rPr>
        <w:t>grid</w:t>
      </w:r>
      <w:r w:rsidRPr="00C01C3C">
        <w:rPr>
          <w:rFonts w:ascii="Calibri" w:eastAsia="宋体" w:hAnsi="Calibri" w:cs="Times New Roman" w:hint="eastAsia"/>
        </w:rPr>
        <w:t>为二维数组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</w:t>
      </w:r>
      <w:r w:rsidRPr="00C01C3C">
        <w:rPr>
          <w:rFonts w:ascii="Calibri" w:eastAsia="宋体" w:hAnsi="Calibri" w:cs="Times New Roman" w:hint="eastAsia"/>
        </w:rPr>
        <w:t>返回所有唯一加权路径之和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"""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def uniqueWeightedPaths(self, grid):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n=len(grid)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m=len(grid[0])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if n == 0 or m == 0: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return 0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s=[[set() for _ in range(m)] for __ in range(n)]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s[0][0].add(grid[0][0])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for i in range(n):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for j in range(m):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if i==0 and j==0: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    s[i][j].add(grid[i][j])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else: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    for val in s[i-1][j]: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        s[i][j].add(val+grid[i][j])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    for val in s[i][j-1]: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        s[i][j].add(val+grid[i][j])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ans=0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for val in s[-1][-1]: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ans+=val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return ans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#</w:t>
      </w:r>
      <w:r w:rsidRPr="00C01C3C">
        <w:rPr>
          <w:rFonts w:ascii="Calibri" w:eastAsia="宋体" w:hAnsi="Calibri" w:cs="Times New Roman" w:hint="eastAsia"/>
        </w:rPr>
        <w:t>主函数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if __name__ == '__main__':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solution = Solution()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lastRenderedPageBreak/>
        <w:t xml:space="preserve">    arr = [[1,1,2],[1,2,3],[3,2,4]]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ans = solution.uniqueWeightedPaths(arr)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print("</w:t>
      </w:r>
      <w:r w:rsidRPr="00C01C3C">
        <w:rPr>
          <w:rFonts w:ascii="Calibri" w:eastAsia="宋体" w:hAnsi="Calibri" w:cs="Times New Roman" w:hint="eastAsia"/>
        </w:rPr>
        <w:t>输入：</w:t>
      </w:r>
      <w:r w:rsidRPr="00C01C3C">
        <w:rPr>
          <w:rFonts w:ascii="Calibri" w:eastAsia="宋体" w:hAnsi="Calibri" w:cs="Times New Roman" w:hint="eastAsia"/>
        </w:rPr>
        <w:t>", arr)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print("</w:t>
      </w:r>
      <w:r w:rsidRPr="00C01C3C">
        <w:rPr>
          <w:rFonts w:ascii="Calibri" w:eastAsia="宋体" w:hAnsi="Calibri" w:cs="Times New Roman" w:hint="eastAsia"/>
        </w:rPr>
        <w:t>输出：</w:t>
      </w:r>
      <w:r w:rsidRPr="00C01C3C">
        <w:rPr>
          <w:rFonts w:ascii="Calibri" w:eastAsia="宋体" w:hAnsi="Calibri" w:cs="Times New Roman" w:hint="eastAsia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214" w:name="_Toc10453047"/>
      <w:bookmarkStart w:id="1215" w:name="_Toc17299721"/>
      <w:bookmarkStart w:id="1216" w:name="_Toc17300795"/>
      <w:bookmarkStart w:id="1217" w:name="_Toc17301103"/>
      <w:r w:rsidRPr="00C01C3C">
        <w:rPr>
          <w:rFonts w:ascii="黑体" w:eastAsia="黑体" w:hAnsi="宋体" w:cs="Times New Roman"/>
          <w:bCs/>
          <w:sz w:val="28"/>
          <w:szCs w:val="28"/>
        </w:rPr>
        <w:t>【例298】分割字符串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 </w:t>
      </w:r>
      <w:bookmarkEnd w:id="1214"/>
      <w:bookmarkEnd w:id="1215"/>
      <w:bookmarkEnd w:id="1216"/>
      <w:bookmarkEnd w:id="1217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class Solution: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"""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</w:t>
      </w:r>
      <w:r w:rsidRPr="00C01C3C">
        <w:rPr>
          <w:rFonts w:ascii="Calibri" w:eastAsia="宋体" w:hAnsi="Calibri" w:cs="Times New Roman" w:hint="eastAsia"/>
        </w:rPr>
        <w:t>参数</w:t>
      </w:r>
      <w:r w:rsidRPr="00C01C3C">
        <w:rPr>
          <w:rFonts w:ascii="Calibri" w:eastAsia="宋体" w:hAnsi="Calibri" w:cs="Times New Roman" w:hint="eastAsia"/>
        </w:rPr>
        <w:t>s</w:t>
      </w:r>
      <w:r w:rsidRPr="00C01C3C">
        <w:rPr>
          <w:rFonts w:ascii="Calibri" w:eastAsia="宋体" w:hAnsi="Calibri" w:cs="Times New Roman" w:hint="eastAsia"/>
        </w:rPr>
        <w:t>为要拆分的字符串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</w:t>
      </w:r>
      <w:r w:rsidRPr="00C01C3C">
        <w:rPr>
          <w:rFonts w:ascii="Calibri" w:eastAsia="宋体" w:hAnsi="Calibri" w:cs="Times New Roman" w:hint="eastAsia"/>
        </w:rPr>
        <w:t>返回所有可能的拆分字符串数组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"""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def splitString(self, s):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result = []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self.dfs(result, [], s)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return result 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def dfs(self, result, path, s):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if s == "":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result.append(path[:]) #important: use path[:] to clone it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return 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for i in range(2):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if i+1 &lt;= len(s):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path.append(s[:i+1])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self.dfs(result, path, s[i+1:])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        path.pop()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#</w:t>
      </w:r>
      <w:r w:rsidRPr="00C01C3C">
        <w:rPr>
          <w:rFonts w:ascii="Calibri" w:eastAsia="宋体" w:hAnsi="Calibri" w:cs="Times New Roman" w:hint="eastAsia"/>
        </w:rPr>
        <w:t>主函数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>if __name__ == '__main__':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solution = Solution()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s = "123"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ans = solution.splitString(s)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print("</w:t>
      </w:r>
      <w:r w:rsidRPr="00C01C3C">
        <w:rPr>
          <w:rFonts w:ascii="Calibri" w:eastAsia="宋体" w:hAnsi="Calibri" w:cs="Times New Roman" w:hint="eastAsia"/>
        </w:rPr>
        <w:t>输入：</w:t>
      </w:r>
      <w:r w:rsidRPr="00C01C3C">
        <w:rPr>
          <w:rFonts w:ascii="Calibri" w:eastAsia="宋体" w:hAnsi="Calibri" w:cs="Times New Roman" w:hint="eastAsia"/>
        </w:rPr>
        <w:t>", s)</w:t>
      </w:r>
    </w:p>
    <w:p w:rsidR="00C01C3C" w:rsidRPr="00C01C3C" w:rsidRDefault="00C01C3C" w:rsidP="00C01C3C">
      <w:pPr>
        <w:rPr>
          <w:rFonts w:ascii="Calibri" w:eastAsia="宋体" w:hAnsi="Calibri" w:cs="Times New Roman"/>
        </w:rPr>
      </w:pPr>
      <w:r w:rsidRPr="00C01C3C">
        <w:rPr>
          <w:rFonts w:ascii="Calibri" w:eastAsia="宋体" w:hAnsi="Calibri" w:cs="Times New Roman" w:hint="eastAsia"/>
        </w:rPr>
        <w:t xml:space="preserve">        print("</w:t>
      </w:r>
      <w:r w:rsidRPr="00C01C3C">
        <w:rPr>
          <w:rFonts w:ascii="Calibri" w:eastAsia="宋体" w:hAnsi="Calibri" w:cs="Times New Roman" w:hint="eastAsia"/>
        </w:rPr>
        <w:t>输出：</w:t>
      </w:r>
      <w:r w:rsidRPr="00C01C3C">
        <w:rPr>
          <w:rFonts w:ascii="Calibri" w:eastAsia="宋体" w:hAnsi="Calibri" w:cs="Times New Roman" w:hint="eastAsia"/>
        </w:rPr>
        <w:t>", ans)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218" w:name="_Toc10453048"/>
      <w:bookmarkStart w:id="1219" w:name="_Toc17299722"/>
      <w:bookmarkStart w:id="1220" w:name="_Toc17300796"/>
      <w:bookmarkStart w:id="1221" w:name="_Toc17301104"/>
      <w:r w:rsidRPr="00C01C3C">
        <w:rPr>
          <w:rFonts w:ascii="黑体" w:eastAsia="黑体" w:hAnsi="宋体" w:cs="Times New Roman"/>
          <w:bCs/>
          <w:sz w:val="28"/>
          <w:szCs w:val="28"/>
        </w:rPr>
        <w:t>【例299】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缺失的第一个素数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218"/>
      <w:bookmarkEnd w:id="1219"/>
      <w:bookmarkEnd w:id="1220"/>
      <w:bookmarkEnd w:id="1221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nums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为数组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firstMissingPrime(self, nums):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not nums: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start =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l = len(nums)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integer = 2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start &lt; l: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while self.isPrime(integer) == False: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integer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nums[start] != integer: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integer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integer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start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while self.isPrime(integer) == False: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integer +=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integer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isPrime(self, num):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num == 2 or num == 3: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range(2, int(num**(0.5)) + 1):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if num % i == 0: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return False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True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 xml:space="preserve">    n=[3,5,7]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",n)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",solution.firstMissingPrime(n))</w:t>
      </w:r>
    </w:p>
    <w:p w:rsidR="00C01C3C" w:rsidRPr="00C01C3C" w:rsidRDefault="00C01C3C" w:rsidP="00C01C3C">
      <w:pPr>
        <w:keepNext/>
        <w:keepLines/>
        <w:spacing w:before="260" w:after="260"/>
        <w:outlineLvl w:val="2"/>
        <w:rPr>
          <w:rFonts w:ascii="黑体" w:eastAsia="黑体" w:hAnsi="宋体" w:cs="Times New Roman"/>
          <w:bCs/>
          <w:sz w:val="28"/>
          <w:szCs w:val="28"/>
        </w:rPr>
      </w:pPr>
      <w:bookmarkStart w:id="1222" w:name="_Toc10453049"/>
      <w:bookmarkStart w:id="1223" w:name="_Toc17299723"/>
      <w:bookmarkStart w:id="1224" w:name="_Toc17300797"/>
      <w:bookmarkStart w:id="1225" w:name="_Toc17301105"/>
      <w:r w:rsidRPr="00C01C3C">
        <w:rPr>
          <w:rFonts w:ascii="黑体" w:eastAsia="黑体" w:hAnsi="宋体" w:cs="Times New Roman"/>
          <w:bCs/>
          <w:sz w:val="28"/>
          <w:szCs w:val="28"/>
        </w:rPr>
        <w:t>【例300</w:t>
      </w:r>
      <w:bookmarkStart w:id="1226" w:name="_Toc10453050"/>
      <w:bookmarkEnd w:id="1222"/>
      <w:r w:rsidRPr="00C01C3C">
        <w:rPr>
          <w:rFonts w:ascii="黑体" w:eastAsia="黑体" w:hAnsi="宋体" w:cs="Times New Roman"/>
          <w:bCs/>
          <w:sz w:val="28"/>
          <w:szCs w:val="28"/>
        </w:rPr>
        <w:t>】</w:t>
      </w:r>
      <w:r w:rsidRPr="00C01C3C">
        <w:rPr>
          <w:rFonts w:ascii="黑体" w:eastAsia="黑体" w:hAnsi="宋体" w:cs="Times New Roman" w:hint="eastAsia"/>
          <w:bCs/>
          <w:sz w:val="28"/>
          <w:szCs w:val="28"/>
        </w:rPr>
        <w:t xml:space="preserve">单词拆分 </w:t>
      </w:r>
      <w:r w:rsidRPr="00C01C3C">
        <w:rPr>
          <w:rFonts w:ascii="黑体" w:eastAsia="黑体" w:hAnsi="宋体" w:cs="Times New Roman"/>
          <w:bCs/>
          <w:sz w:val="28"/>
          <w:szCs w:val="28"/>
        </w:rPr>
        <w:t xml:space="preserve"> </w:t>
      </w:r>
      <w:bookmarkEnd w:id="1223"/>
      <w:bookmarkEnd w:id="1224"/>
      <w:bookmarkEnd w:id="1225"/>
      <w:bookmarkEnd w:id="1226"/>
    </w:p>
    <w:p w:rsidR="00C01C3C" w:rsidRPr="00C01C3C" w:rsidRDefault="00C01C3C" w:rsidP="00C01C3C">
      <w:pPr>
        <w:keepNext/>
        <w:keepLines/>
        <w:spacing w:before="280" w:after="290"/>
        <w:outlineLvl w:val="3"/>
        <w:rPr>
          <w:rFonts w:ascii="黑体" w:eastAsia="黑体" w:hAnsi="等线 Light" w:cs="Times New Roman"/>
          <w:bCs/>
          <w:sz w:val="24"/>
          <w:szCs w:val="24"/>
        </w:rPr>
      </w:pPr>
      <w:r w:rsidRPr="00C01C3C">
        <w:rPr>
          <w:rFonts w:ascii="黑体" w:eastAsia="黑体" w:hAnsi="等线 Light" w:cs="Times New Roman"/>
          <w:bCs/>
          <w:sz w:val="24"/>
          <w:szCs w:val="24"/>
        </w:rPr>
        <w:t>3.代码实现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s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dict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为单词列表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返回整数数量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"""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def wordBreak3(self, s, dict):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if not s or not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return 0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n, hash = len(s), set()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lastRenderedPageBreak/>
        <w:t xml:space="preserve">        lowerS = s.lower()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d in dict: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hash.add(d.lower())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 = [[0] * n for _ in range(n)]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j in range(i,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sub = lowerS[i:j + 1]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if sub in hash: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f[i][j] = 1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for i in range(n):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for j in range(i, n):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for k in range(i, j):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            f[i][j] += f[i][k] * f[k + 1][j]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 xml:space="preserve">        return f[0][-1]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>if __name__=='__main__':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ab/>
        <w:t>solution=Solution()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ab/>
        <w:t>s="CatMat"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/>
          <w:sz w:val="18"/>
          <w:szCs w:val="18"/>
        </w:rPr>
        <w:tab/>
        <w:t>dict1=["Cat", "Mat", "Ca", "tM", "at", "C", "Dog", "og", "Do"]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输入句子为：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输入列表为：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",dict1)</w:t>
      </w:r>
    </w:p>
    <w:p w:rsidR="00C01C3C" w:rsidRPr="00C01C3C" w:rsidRDefault="00C01C3C" w:rsidP="00C01C3C">
      <w:pPr>
        <w:rPr>
          <w:rFonts w:ascii="Courier New" w:eastAsia="宋体" w:hAnsi="Courier New" w:cs="Courier New"/>
          <w:sz w:val="18"/>
          <w:szCs w:val="18"/>
        </w:rPr>
      </w:pPr>
      <w:r w:rsidRPr="00C01C3C">
        <w:rPr>
          <w:rFonts w:ascii="Courier New" w:eastAsia="宋体" w:hAnsi="Courier New" w:cs="Courier New" w:hint="eastAsia"/>
          <w:sz w:val="18"/>
          <w:szCs w:val="18"/>
        </w:rPr>
        <w:tab/>
        <w:t>print("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输出数量为：</w:t>
      </w:r>
      <w:r w:rsidRPr="00C01C3C">
        <w:rPr>
          <w:rFonts w:ascii="Courier New" w:eastAsia="宋体" w:hAnsi="Courier New" w:cs="Courier New" w:hint="eastAsia"/>
          <w:sz w:val="18"/>
          <w:szCs w:val="18"/>
        </w:rPr>
        <w:t>",solution.wordBreak3(s,dict1))</w:t>
      </w:r>
    </w:p>
    <w:p w:rsidR="00E413E5" w:rsidRPr="00C01C3C" w:rsidRDefault="00E413E5"/>
    <w:p w:rsidR="004F1E0D" w:rsidRPr="00A61729" w:rsidRDefault="00A61729" w:rsidP="00A61729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27" w:name="_Toc92663087"/>
      <w:bookmarkStart w:id="1228" w:name="_Toc92664088"/>
      <w:bookmarkEnd w:id="0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01 </w:t>
      </w:r>
      <w:r w:rsidR="004F1E0D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单例模式</w:t>
      </w:r>
      <w:bookmarkEnd w:id="1227"/>
      <w:bookmarkEnd w:id="1228"/>
    </w:p>
    <w:p w:rsidR="004F1E0D" w:rsidRPr="004F1E0D" w:rsidRDefault="0044368F" w:rsidP="0044368F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29" w:name="_Toc92663090"/>
      <w:bookmarkStart w:id="1230" w:name="_Toc9266409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="004F1E0D"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29"/>
      <w:bookmarkEnd w:id="1230"/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4F1E0D" w:rsidRPr="00D250C0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</w:t>
      </w:r>
      <w:r w:rsidRPr="00D250C0">
        <w:rPr>
          <w:rFonts w:ascii="Courier New" w:eastAsia="宋体" w:hAnsi="Courier New" w:cs="Courier New"/>
          <w:sz w:val="18"/>
          <w:szCs w:val="20"/>
        </w:rPr>
        <w:t>#</w:t>
      </w:r>
      <w:r w:rsidRPr="00D250C0">
        <w:rPr>
          <w:rFonts w:ascii="Courier New" w:eastAsia="宋体" w:hAnsi="Courier New" w:cs="Courier New"/>
          <w:sz w:val="18"/>
          <w:szCs w:val="20"/>
        </w:rPr>
        <w:t>返回</w:t>
      </w:r>
      <w:r w:rsidRPr="00D250C0">
        <w:rPr>
          <w:rFonts w:ascii="宋体" w:eastAsia="宋体" w:hAnsi="宋体" w:cs="Courier New"/>
          <w:sz w:val="18"/>
          <w:szCs w:val="20"/>
        </w:rPr>
        <w:t>这个类的同一个实例</w:t>
      </w:r>
    </w:p>
    <w:p w:rsidR="004F1E0D" w:rsidRPr="00D250C0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D250C0">
        <w:rPr>
          <w:rFonts w:ascii="Courier New" w:eastAsia="宋体" w:hAnsi="Courier New" w:cs="Courier New"/>
          <w:sz w:val="18"/>
          <w:szCs w:val="20"/>
        </w:rPr>
        <w:t xml:space="preserve">    instance = None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@classmethod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def getInstance(cls):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    if cls.instance is None: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        cls.instance = Solution()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    return cls.instance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a = temp.getInstance()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b = temp.getInstance()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F1E0D">
        <w:rPr>
          <w:rFonts w:ascii="宋体" w:eastAsia="宋体" w:hAnsi="宋体" w:cs="Courier New"/>
          <w:sz w:val="18"/>
          <w:szCs w:val="20"/>
        </w:rPr>
        <w:t>输入</w:t>
      </w:r>
      <w:r w:rsidRPr="004F1E0D">
        <w:rPr>
          <w:rFonts w:ascii="Courier New" w:eastAsia="宋体" w:hAnsi="Courier New" w:cs="Courier New"/>
          <w:sz w:val="18"/>
          <w:szCs w:val="20"/>
        </w:rPr>
        <w:t xml:space="preserve">: "a=temp.getInstance()" </w:t>
      </w:r>
      <w:r w:rsidRPr="004F1E0D">
        <w:rPr>
          <w:rFonts w:ascii="Courier New" w:eastAsia="宋体" w:hAnsi="Courier New" w:cs="Courier New"/>
          <w:sz w:val="18"/>
          <w:szCs w:val="20"/>
        </w:rPr>
        <w:t>和</w:t>
      </w:r>
      <w:r w:rsidRPr="004F1E0D">
        <w:rPr>
          <w:rFonts w:ascii="Courier New" w:eastAsia="宋体" w:hAnsi="Courier New" w:cs="Courier New"/>
          <w:sz w:val="18"/>
          <w:szCs w:val="20"/>
        </w:rPr>
        <w:t xml:space="preserve"> "b=temp.getInstance()"')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F1E0D">
        <w:rPr>
          <w:rFonts w:ascii="宋体" w:eastAsia="宋体" w:hAnsi="宋体" w:cs="Courier New"/>
          <w:sz w:val="18"/>
          <w:szCs w:val="20"/>
        </w:rPr>
        <w:t>输出</w:t>
      </w:r>
      <w:r w:rsidRPr="004F1E0D">
        <w:rPr>
          <w:rFonts w:ascii="Courier New" w:eastAsia="宋体" w:hAnsi="Courier New" w:cs="Courier New"/>
          <w:sz w:val="18"/>
          <w:szCs w:val="20"/>
        </w:rPr>
        <w:t>: a</w:t>
      </w:r>
      <w:r w:rsidRPr="004F1E0D">
        <w:rPr>
          <w:rFonts w:ascii="宋体" w:eastAsia="宋体" w:hAnsi="宋体" w:cs="Courier New"/>
          <w:sz w:val="18"/>
          <w:szCs w:val="20"/>
        </w:rPr>
        <w:t>和</w:t>
      </w:r>
      <w:r w:rsidRPr="004F1E0D">
        <w:rPr>
          <w:rFonts w:ascii="Courier New" w:eastAsia="宋体" w:hAnsi="Courier New" w:cs="Courier New"/>
          <w:sz w:val="18"/>
          <w:szCs w:val="20"/>
        </w:rPr>
        <w:t>b</w:t>
      </w:r>
      <w:r w:rsidRPr="004F1E0D">
        <w:rPr>
          <w:rFonts w:ascii="宋体" w:eastAsia="宋体" w:hAnsi="宋体" w:cs="Courier New"/>
          <w:sz w:val="18"/>
          <w:szCs w:val="20"/>
        </w:rPr>
        <w:t>是否得到同一个实例</w:t>
      </w:r>
      <w:r w:rsidRPr="004F1E0D">
        <w:rPr>
          <w:rFonts w:ascii="Courier New" w:eastAsia="宋体" w:hAnsi="Courier New" w:cs="Courier New"/>
          <w:sz w:val="18"/>
          <w:szCs w:val="20"/>
        </w:rPr>
        <w:t>？</w:t>
      </w:r>
      <w:r w:rsidRPr="004F1E0D">
        <w:rPr>
          <w:rFonts w:ascii="Courier New" w:eastAsia="宋体" w:hAnsi="Courier New" w:cs="Courier New"/>
          <w:sz w:val="18"/>
          <w:szCs w:val="20"/>
        </w:rPr>
        <w:t>' + str(a == b))</w:t>
      </w:r>
    </w:p>
    <w:p w:rsidR="004F1E0D" w:rsidRPr="00A61729" w:rsidRDefault="00D250C0" w:rsidP="004F1E0D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31" w:name="_Toc92663092"/>
      <w:bookmarkStart w:id="1232" w:name="_Toc9266409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lastRenderedPageBreak/>
        <w:t>例3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02 </w:t>
      </w:r>
      <w:r w:rsidR="004F1E0D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字符串置换</w:t>
      </w:r>
      <w:bookmarkEnd w:id="1231"/>
      <w:bookmarkEnd w:id="1232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33" w:name="_Toc92663095"/>
      <w:bookmarkStart w:id="1234" w:name="_Toc9266409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33"/>
      <w:bookmarkEnd w:id="1234"/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D250C0">
        <w:rPr>
          <w:rFonts w:ascii="Courier New" w:eastAsia="宋体" w:hAnsi="Courier New" w:cs="Courier New" w:hint="eastAsia"/>
          <w:sz w:val="18"/>
          <w:szCs w:val="20"/>
        </w:rPr>
        <w:t>#</w:t>
      </w:r>
      <w:r w:rsidR="00D250C0">
        <w:rPr>
          <w:rFonts w:ascii="Courier New" w:eastAsia="宋体" w:hAnsi="Courier New" w:cs="Courier New" w:hint="eastAsia"/>
          <w:sz w:val="18"/>
          <w:szCs w:val="20"/>
        </w:rPr>
        <w:t>参数</w:t>
      </w:r>
      <w:r w:rsidR="00575F3D">
        <w:rPr>
          <w:rFonts w:ascii="Courier New" w:eastAsia="宋体" w:hAnsi="Courier New" w:cs="Courier New"/>
          <w:sz w:val="18"/>
          <w:szCs w:val="20"/>
        </w:rPr>
        <w:t>str1</w:t>
      </w:r>
      <w:r w:rsidR="00575F3D">
        <w:rPr>
          <w:rFonts w:ascii="Courier New" w:eastAsia="宋体" w:hAnsi="Courier New" w:cs="Courier New" w:hint="eastAsia"/>
          <w:sz w:val="18"/>
          <w:szCs w:val="20"/>
        </w:rPr>
        <w:t>和</w:t>
      </w:r>
      <w:r w:rsidRPr="004F1E0D">
        <w:rPr>
          <w:rFonts w:ascii="Courier New" w:eastAsia="宋体" w:hAnsi="Courier New" w:cs="Courier New"/>
          <w:sz w:val="18"/>
          <w:szCs w:val="20"/>
        </w:rPr>
        <w:t>str2</w:t>
      </w:r>
      <w:r w:rsidR="00575F3D">
        <w:rPr>
          <w:rFonts w:ascii="Courier New" w:eastAsia="宋体" w:hAnsi="Courier New" w:cs="Courier New" w:hint="eastAsia"/>
          <w:sz w:val="18"/>
          <w:szCs w:val="20"/>
        </w:rPr>
        <w:t>是</w:t>
      </w:r>
      <w:r w:rsidRPr="004F1E0D">
        <w:rPr>
          <w:rFonts w:ascii="宋体" w:eastAsia="宋体" w:hAnsi="宋体" w:cs="Courier New"/>
          <w:sz w:val="18"/>
          <w:szCs w:val="20"/>
        </w:rPr>
        <w:t>需要判断的两个字符串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D250C0">
        <w:rPr>
          <w:rFonts w:ascii="Courier New" w:eastAsia="宋体" w:hAnsi="Courier New" w:cs="Courier New" w:hint="eastAsia"/>
          <w:sz w:val="18"/>
          <w:szCs w:val="20"/>
        </w:rPr>
        <w:t>#</w:t>
      </w:r>
      <w:r w:rsidR="00D250C0">
        <w:rPr>
          <w:rFonts w:ascii="Courier New" w:eastAsia="宋体" w:hAnsi="Courier New" w:cs="Courier New" w:hint="eastAsia"/>
          <w:sz w:val="18"/>
          <w:szCs w:val="20"/>
        </w:rPr>
        <w:t>返回布尔型，</w:t>
      </w:r>
      <w:r w:rsidRPr="004F1E0D">
        <w:rPr>
          <w:rFonts w:ascii="宋体" w:eastAsia="宋体" w:hAnsi="宋体" w:cs="Courier New"/>
          <w:sz w:val="18"/>
          <w:szCs w:val="20"/>
        </w:rPr>
        <w:t>两个字符串是否可以置换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def permutation(self, str1, str2):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    s1 = "".join((lambda x: (x.sort(), x)[1])(list(str1)))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    s2 = "".join((lambda x: (x.sort(), x)[1])(list(str2)))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    if s1 == s2: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        return True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    else: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        return False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str1 = 'abcdd'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str2 = 'dbcad'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str3 = 'acd'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str4 = 'abc'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F1E0D">
        <w:rPr>
          <w:rFonts w:ascii="宋体" w:eastAsia="宋体" w:hAnsi="宋体" w:cs="Courier New"/>
          <w:sz w:val="18"/>
          <w:szCs w:val="20"/>
        </w:rPr>
        <w:t>输入</w:t>
      </w:r>
      <w:r w:rsidRPr="004F1E0D">
        <w:rPr>
          <w:rFonts w:ascii="Courier New" w:eastAsia="宋体" w:hAnsi="Courier New" w:cs="Courier New"/>
          <w:sz w:val="18"/>
          <w:szCs w:val="20"/>
        </w:rPr>
        <w:t>: str1=' + str1 + ' str2=' + str2)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F1E0D">
        <w:rPr>
          <w:rFonts w:ascii="宋体" w:eastAsia="宋体" w:hAnsi="宋体" w:cs="Courier New"/>
          <w:sz w:val="18"/>
          <w:szCs w:val="20"/>
        </w:rPr>
        <w:t>输出</w:t>
      </w:r>
      <w:r w:rsidRPr="004F1E0D">
        <w:rPr>
          <w:rFonts w:ascii="Courier New" w:eastAsia="宋体" w:hAnsi="Courier New" w:cs="Courier New"/>
          <w:sz w:val="18"/>
          <w:szCs w:val="20"/>
        </w:rPr>
        <w:t>: ' + str(temp.permutation(str1, str2)))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F1E0D">
        <w:rPr>
          <w:rFonts w:ascii="宋体" w:eastAsia="宋体" w:hAnsi="宋体" w:cs="Courier New"/>
          <w:sz w:val="18"/>
          <w:szCs w:val="20"/>
        </w:rPr>
        <w:t>输入</w:t>
      </w:r>
      <w:r w:rsidRPr="004F1E0D">
        <w:rPr>
          <w:rFonts w:ascii="Courier New" w:eastAsia="宋体" w:hAnsi="Courier New" w:cs="Courier New"/>
          <w:sz w:val="18"/>
          <w:szCs w:val="20"/>
        </w:rPr>
        <w:t>: str3=' + str3 + ' str4=' + str4)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F1E0D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F1E0D">
        <w:rPr>
          <w:rFonts w:ascii="宋体" w:eastAsia="宋体" w:hAnsi="宋体" w:cs="Courier New"/>
          <w:sz w:val="18"/>
          <w:szCs w:val="20"/>
        </w:rPr>
        <w:t>输出</w:t>
      </w:r>
      <w:r w:rsidRPr="004F1E0D">
        <w:rPr>
          <w:rFonts w:ascii="Courier New" w:eastAsia="宋体" w:hAnsi="Courier New" w:cs="Courier New"/>
          <w:sz w:val="18"/>
          <w:szCs w:val="20"/>
        </w:rPr>
        <w:t>: ' + str(temp.permutation(str3, str4)))</w:t>
      </w:r>
    </w:p>
    <w:p w:rsidR="004F1E0D" w:rsidRPr="00A61729" w:rsidRDefault="00B85E10" w:rsidP="004F1E0D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35" w:name="_Toc92663097"/>
      <w:bookmarkStart w:id="1236" w:name="_Toc9266409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例303 </w:t>
      </w:r>
      <w:r w:rsidR="004F1E0D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字符串替换</w:t>
      </w:r>
      <w:bookmarkEnd w:id="1235"/>
      <w:bookmarkEnd w:id="1236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37" w:name="_Toc92663100"/>
      <w:bookmarkStart w:id="1238" w:name="_Toc9266410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37"/>
      <w:bookmarkEnd w:id="1238"/>
    </w:p>
    <w:p w:rsidR="004F1E0D" w:rsidRPr="00164B93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>cla</w:t>
      </w:r>
      <w:r w:rsidRPr="00164B93">
        <w:rPr>
          <w:rFonts w:ascii="Courier New" w:eastAsia="宋体" w:hAnsi="Courier New" w:cs="Courier New"/>
          <w:sz w:val="18"/>
          <w:szCs w:val="18"/>
        </w:rPr>
        <w:t>ss Solution:</w:t>
      </w:r>
    </w:p>
    <w:p w:rsidR="004F1E0D" w:rsidRPr="00164B93" w:rsidRDefault="004F1E0D" w:rsidP="00C36DF1">
      <w:pPr>
        <w:ind w:leftChars="200" w:left="420"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>#</w:t>
      </w:r>
      <w:r w:rsidR="00D250C0" w:rsidRPr="00164B93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164B93">
        <w:rPr>
          <w:rFonts w:ascii="Courier New" w:eastAsia="宋体" w:hAnsi="Courier New" w:cs="Courier New"/>
          <w:sz w:val="18"/>
          <w:szCs w:val="18"/>
        </w:rPr>
        <w:t>string</w:t>
      </w:r>
      <w:r w:rsidR="00D250C0" w:rsidRPr="00164B93">
        <w:rPr>
          <w:rFonts w:ascii="Courier New" w:eastAsia="宋体" w:hAnsi="Courier New" w:cs="Courier New" w:hint="eastAsia"/>
          <w:sz w:val="18"/>
          <w:szCs w:val="18"/>
        </w:rPr>
        <w:t>为</w:t>
      </w:r>
      <w:r w:rsidRPr="00164B93">
        <w:rPr>
          <w:rFonts w:ascii="Courier New" w:eastAsia="宋体" w:hAnsi="Courier New" w:cs="Courier New"/>
          <w:sz w:val="18"/>
          <w:szCs w:val="18"/>
        </w:rPr>
        <w:t>字符数组</w:t>
      </w:r>
    </w:p>
    <w:p w:rsidR="004F1E0D" w:rsidRPr="00164B93" w:rsidRDefault="004F1E0D" w:rsidP="00C36DF1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>#</w:t>
      </w:r>
      <w:r w:rsidR="00164B93" w:rsidRPr="00164B93">
        <w:rPr>
          <w:rFonts w:ascii="Courier New" w:eastAsia="宋体" w:hAnsi="Courier New" w:cs="Courier New" w:hint="eastAsia"/>
          <w:sz w:val="18"/>
          <w:szCs w:val="18"/>
        </w:rPr>
        <w:t>返回</w:t>
      </w:r>
      <w:r w:rsidRPr="00164B93">
        <w:rPr>
          <w:rFonts w:ascii="Courier New" w:eastAsia="宋体" w:hAnsi="Courier New" w:cs="Courier New"/>
          <w:sz w:val="18"/>
          <w:szCs w:val="18"/>
        </w:rPr>
        <w:t>压缩后的字符串</w:t>
      </w:r>
      <w:r w:rsidRPr="00164B93">
        <w:rPr>
          <w:rFonts w:ascii="Courier New" w:eastAsia="宋体" w:hAnsi="Courier New" w:cs="Courier New"/>
          <w:sz w:val="18"/>
          <w:szCs w:val="18"/>
        </w:rPr>
        <w:t xml:space="preserve">  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def compressString(sel</w:t>
      </w:r>
      <w:r w:rsidRPr="004F1E0D">
        <w:rPr>
          <w:rFonts w:ascii="Courier New" w:eastAsia="宋体" w:hAnsi="Courier New" w:cs="Courier New"/>
          <w:sz w:val="18"/>
          <w:szCs w:val="18"/>
        </w:rPr>
        <w:t>f, string):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l = len(string)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if l &lt;= 2: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    return string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length = 1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res = ''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for i in range(1, l):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    if string[i] != string[i - 1]: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res = res + string[i - 1] + str(length)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        length = 1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        length += 1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if string[-1] != string[-2]: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    res = res + string[-1] + '1'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    res = res + string[-1] + str(length)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if len(string) &lt;= len(res):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    return string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        return res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str1 = 'aaabbccccdde'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str2 = 'hellooo'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4F1E0D">
        <w:rPr>
          <w:rFonts w:ascii="Courier New" w:eastAsia="宋体" w:hAnsi="Courier New" w:cs="Courier New"/>
          <w:sz w:val="18"/>
          <w:szCs w:val="18"/>
        </w:rPr>
        <w:t>输入</w:t>
      </w:r>
      <w:r w:rsidRPr="004F1E0D">
        <w:rPr>
          <w:rFonts w:ascii="Courier New" w:eastAsia="宋体" w:hAnsi="Courier New" w:cs="Courier New"/>
          <w:sz w:val="18"/>
          <w:szCs w:val="18"/>
        </w:rPr>
        <w:t>: '+str1)</w:t>
      </w:r>
    </w:p>
    <w:p w:rsidR="004F1E0D" w:rsidRPr="004F1E0D" w:rsidRDefault="004F1E0D" w:rsidP="00C36DF1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4F1E0D">
        <w:rPr>
          <w:rFonts w:ascii="Courier New" w:eastAsia="宋体" w:hAnsi="Courier New" w:cs="Courier New"/>
          <w:sz w:val="18"/>
          <w:szCs w:val="18"/>
        </w:rPr>
        <w:t>输出</w:t>
      </w:r>
      <w:r w:rsidRPr="004F1E0D">
        <w:rPr>
          <w:rFonts w:ascii="Courier New" w:eastAsia="宋体" w:hAnsi="Courier New" w:cs="Courier New"/>
          <w:sz w:val="18"/>
          <w:szCs w:val="18"/>
        </w:rPr>
        <w:t>: '+temp.compressString(str1))</w:t>
      </w:r>
    </w:p>
    <w:p w:rsidR="00DE137E" w:rsidRDefault="004F1E0D" w:rsidP="00C36DF1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>print('</w:t>
      </w:r>
      <w:r w:rsidRPr="004F1E0D">
        <w:rPr>
          <w:rFonts w:ascii="Courier New" w:eastAsia="宋体" w:hAnsi="Courier New" w:cs="Courier New"/>
          <w:sz w:val="18"/>
          <w:szCs w:val="18"/>
        </w:rPr>
        <w:t>输入</w:t>
      </w:r>
      <w:r w:rsidR="00DE137E">
        <w:rPr>
          <w:rFonts w:ascii="Courier New" w:eastAsia="宋体" w:hAnsi="Courier New" w:cs="Courier New"/>
          <w:sz w:val="18"/>
          <w:szCs w:val="18"/>
        </w:rPr>
        <w:t>: ' + str2)</w:t>
      </w:r>
    </w:p>
    <w:p w:rsidR="004F1E0D" w:rsidRPr="004F1E0D" w:rsidRDefault="004F1E0D" w:rsidP="00C36DF1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4F1E0D">
        <w:rPr>
          <w:rFonts w:ascii="Courier New" w:eastAsia="宋体" w:hAnsi="Courier New" w:cs="Courier New"/>
          <w:sz w:val="18"/>
          <w:szCs w:val="18"/>
        </w:rPr>
        <w:t>print('</w:t>
      </w:r>
      <w:r w:rsidRPr="004F1E0D">
        <w:rPr>
          <w:rFonts w:ascii="Courier New" w:eastAsia="宋体" w:hAnsi="Courier New" w:cs="Courier New"/>
          <w:sz w:val="18"/>
          <w:szCs w:val="18"/>
        </w:rPr>
        <w:t>输出</w:t>
      </w:r>
      <w:r w:rsidRPr="004F1E0D">
        <w:rPr>
          <w:rFonts w:ascii="Courier New" w:eastAsia="宋体" w:hAnsi="Courier New" w:cs="Courier New"/>
          <w:sz w:val="18"/>
          <w:szCs w:val="18"/>
        </w:rPr>
        <w:t>: ' + temp.compressString(str2))</w:t>
      </w:r>
    </w:p>
    <w:p w:rsidR="00C21AEF" w:rsidRPr="00A61729" w:rsidRDefault="00AB243C" w:rsidP="00C21AEF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39" w:name="_Toc92663102"/>
      <w:bookmarkStart w:id="1240" w:name="_Toc9266410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04 </w:t>
      </w:r>
      <w:r w:rsidR="00C21AEF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用</w:t>
      </w:r>
      <w:r w:rsidR="00C21AEF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isSubstring判断字符串的循环移动</w:t>
      </w:r>
      <w:bookmarkEnd w:id="1239"/>
      <w:bookmarkEnd w:id="1240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41" w:name="_Toc92663105"/>
      <w:bookmarkStart w:id="1242" w:name="_Toc9266410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41"/>
      <w:bookmarkEnd w:id="1242"/>
    </w:p>
    <w:p w:rsidR="00C21AEF" w:rsidRPr="00164B93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>clas</w:t>
      </w:r>
      <w:r w:rsidRPr="00164B93">
        <w:rPr>
          <w:rFonts w:ascii="Courier New" w:eastAsia="宋体" w:hAnsi="Courier New" w:cs="Courier New"/>
          <w:sz w:val="18"/>
          <w:szCs w:val="20"/>
        </w:rPr>
        <w:t>s Solution:</w:t>
      </w:r>
    </w:p>
    <w:p w:rsidR="00C21AEF" w:rsidRPr="00164B93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#</w:t>
      </w:r>
      <w:r w:rsidRPr="00164B93">
        <w:rPr>
          <w:rFonts w:ascii="Courier New" w:eastAsia="宋体" w:hAnsi="Courier New" w:cs="Courier New"/>
          <w:sz w:val="18"/>
          <w:szCs w:val="20"/>
        </w:rPr>
        <w:t>s1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为</w:t>
      </w:r>
      <w:r w:rsidRPr="00164B93">
        <w:rPr>
          <w:rFonts w:ascii="宋体" w:eastAsia="宋体" w:hAnsi="宋体" w:cs="Courier New"/>
          <w:sz w:val="18"/>
          <w:szCs w:val="20"/>
        </w:rPr>
        <w:t>第一个字符串</w:t>
      </w:r>
    </w:p>
    <w:p w:rsidR="00C21AEF" w:rsidRPr="00164B93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#</w:t>
      </w:r>
      <w:r w:rsidRPr="00164B93">
        <w:rPr>
          <w:rFonts w:ascii="Courier New" w:eastAsia="宋体" w:hAnsi="Courier New" w:cs="Courier New"/>
          <w:sz w:val="18"/>
          <w:szCs w:val="20"/>
        </w:rPr>
        <w:t xml:space="preserve">s2 </w:t>
      </w:r>
      <w:r w:rsidR="00AB243C">
        <w:rPr>
          <w:rFonts w:ascii="Courier New" w:eastAsia="宋体" w:hAnsi="Courier New" w:cs="Courier New" w:hint="eastAsia"/>
          <w:sz w:val="18"/>
          <w:szCs w:val="20"/>
        </w:rPr>
        <w:t>为</w:t>
      </w:r>
      <w:r w:rsidRPr="00164B93">
        <w:rPr>
          <w:rFonts w:ascii="宋体" w:eastAsia="宋体" w:hAnsi="宋体" w:cs="Courier New"/>
          <w:sz w:val="18"/>
          <w:szCs w:val="20"/>
        </w:rPr>
        <w:t>第二个字符串</w:t>
      </w:r>
    </w:p>
    <w:p w:rsidR="00C21AEF" w:rsidRPr="00164B93" w:rsidRDefault="00C21AEF" w:rsidP="00C36DF1">
      <w:pPr>
        <w:ind w:leftChars="200" w:left="420" w:firstLineChars="200" w:firstLine="36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 w:hint="eastAsia"/>
          <w:sz w:val="18"/>
          <w:szCs w:val="20"/>
        </w:rPr>
        <w:t>#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返回布尔型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def isRotation(self, s1, s2):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    if len(s1) != len(s2) or len(s1) == 0: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        return False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    s1s1 = s1 + s1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    return self.isSubstring(s1s1, s2)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def isSubstring(self, s, t):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    return s.find(t) != -1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s1 = 'abcdef'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s2 = 'defabc'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s3 = 'abcefg'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s4 = 'efgacb'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lastRenderedPageBreak/>
        <w:t xml:space="preserve">    print('</w:t>
      </w:r>
      <w:r w:rsidRPr="00C21AEF">
        <w:rPr>
          <w:rFonts w:ascii="宋体" w:eastAsia="宋体" w:hAnsi="宋体" w:cs="Courier New"/>
          <w:sz w:val="18"/>
          <w:szCs w:val="20"/>
        </w:rPr>
        <w:t>输入</w:t>
      </w:r>
      <w:r w:rsidRPr="00C21AEF">
        <w:rPr>
          <w:rFonts w:ascii="Courier New" w:eastAsia="宋体" w:hAnsi="Courier New" w:cs="Courier New"/>
          <w:sz w:val="18"/>
          <w:szCs w:val="20"/>
        </w:rPr>
        <w:t>: s1=' + s1 + ' s2=' + s2)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C21AEF">
        <w:rPr>
          <w:rFonts w:ascii="宋体" w:eastAsia="宋体" w:hAnsi="宋体" w:cs="Courier New"/>
          <w:sz w:val="18"/>
          <w:szCs w:val="20"/>
        </w:rPr>
        <w:t>输出</w:t>
      </w:r>
      <w:r w:rsidRPr="00C21AEF">
        <w:rPr>
          <w:rFonts w:ascii="Courier New" w:eastAsia="宋体" w:hAnsi="Courier New" w:cs="Courier New"/>
          <w:sz w:val="18"/>
          <w:szCs w:val="20"/>
        </w:rPr>
        <w:t>: ' + str(temp.isRotation(s1, s2)))</w:t>
      </w:r>
    </w:p>
    <w:p w:rsidR="00C21AEF" w:rsidRPr="00C21AEF" w:rsidRDefault="00C21AEF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C21AEF">
        <w:rPr>
          <w:rFonts w:ascii="宋体" w:eastAsia="宋体" w:hAnsi="宋体" w:cs="Courier New"/>
          <w:sz w:val="18"/>
          <w:szCs w:val="20"/>
        </w:rPr>
        <w:t>输入</w:t>
      </w:r>
      <w:r w:rsidRPr="00C21AEF">
        <w:rPr>
          <w:rFonts w:ascii="Courier New" w:eastAsia="宋体" w:hAnsi="Courier New" w:cs="Courier New"/>
          <w:sz w:val="18"/>
          <w:szCs w:val="20"/>
        </w:rPr>
        <w:t>: s3=' + s3 + ' s4=' + s4)</w:t>
      </w:r>
    </w:p>
    <w:p w:rsidR="00C21AEF" w:rsidRPr="00C21AEF" w:rsidRDefault="00C21AEF" w:rsidP="00C36DF1">
      <w:pPr>
        <w:ind w:leftChars="200" w:left="420" w:firstLine="360"/>
        <w:rPr>
          <w:rFonts w:ascii="Courier New" w:eastAsia="宋体" w:hAnsi="Courier New" w:cs="Courier New"/>
          <w:sz w:val="18"/>
          <w:szCs w:val="20"/>
        </w:rPr>
      </w:pPr>
      <w:r w:rsidRPr="00C21AEF">
        <w:rPr>
          <w:rFonts w:ascii="Courier New" w:eastAsia="宋体" w:hAnsi="Courier New" w:cs="Courier New"/>
          <w:sz w:val="18"/>
          <w:szCs w:val="20"/>
        </w:rPr>
        <w:t>print('</w:t>
      </w:r>
      <w:r w:rsidRPr="00C21AEF">
        <w:rPr>
          <w:rFonts w:ascii="宋体" w:eastAsia="宋体" w:hAnsi="宋体" w:cs="Courier New"/>
          <w:sz w:val="18"/>
          <w:szCs w:val="20"/>
        </w:rPr>
        <w:t>输出</w:t>
      </w:r>
      <w:r w:rsidRPr="00C21AEF">
        <w:rPr>
          <w:rFonts w:ascii="Courier New" w:eastAsia="宋体" w:hAnsi="Courier New" w:cs="Courier New"/>
          <w:sz w:val="18"/>
          <w:szCs w:val="20"/>
        </w:rPr>
        <w:t>: ' + str(temp.isRotation(s3, s4)))</w:t>
      </w:r>
    </w:p>
    <w:p w:rsidR="003D271D" w:rsidRPr="006F38CB" w:rsidRDefault="00AB243C" w:rsidP="003D271D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43" w:name="_Toc92663107"/>
      <w:bookmarkStart w:id="1244" w:name="_Toc9266410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05</w:t>
      </w:r>
      <w:bookmarkStart w:id="1245" w:name="_Toc536185264"/>
      <w:bookmarkStart w:id="1246" w:name="_Toc947680"/>
      <w:bookmarkStart w:id="1247" w:name="_Toc536185245"/>
      <w:r w:rsidR="00F46A1A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3D271D"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能否到达终点</w:t>
      </w:r>
      <w:bookmarkEnd w:id="1243"/>
      <w:bookmarkEnd w:id="1244"/>
      <w:bookmarkEnd w:id="1245"/>
      <w:bookmarkEnd w:id="1246"/>
    </w:p>
    <w:p w:rsidR="003D271D" w:rsidRPr="004F1E0D" w:rsidRDefault="003D271D" w:rsidP="003D271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48" w:name="_Toc92663110"/>
      <w:bookmarkStart w:id="1249" w:name="_Toc9266411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48"/>
      <w:bookmarkEnd w:id="1249"/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import queue as Queue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DIRECTIONS = [(-1, 0), (1, 0), (0, 1), (0, -1)]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SAPCE = 1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OBSTACLE = 0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ENDPOINT = 9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参数</w:t>
      </w:r>
      <w:r w:rsidRPr="0063519A">
        <w:rPr>
          <w:rFonts w:ascii="Courier New" w:eastAsia="宋体" w:hAnsi="Courier New" w:cs="Courier New"/>
          <w:sz w:val="18"/>
          <w:szCs w:val="18"/>
        </w:rPr>
        <w:t>map</w:t>
      </w:r>
      <w:r w:rsidRPr="0063519A">
        <w:rPr>
          <w:rFonts w:ascii="Courier New" w:eastAsia="宋体" w:hAnsi="Courier New" w:cs="Courier New"/>
          <w:sz w:val="18"/>
          <w:szCs w:val="18"/>
        </w:rPr>
        <w:t>是一个地图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返回一个布尔值，判断是否能到达终点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def reachEndpoint(self, map):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if not map or not map[0]: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self.n = len(map)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self.m = len(map[0])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queue = Queue.Queue()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queue.put((0, 0))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while not queue.empty():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curr = queue.get()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for i in range(4):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x = curr[0] + DIRECTIONS[i][0]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y = curr[1] + DIRECTIONS[i][1]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if not self.isValid(x, y, map):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if map[x][y] == ENDPOINT: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    return True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queue.put((x, y))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map[x][y] = OBSTACLE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def isValid(self, x, y, map):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if x &lt; 0 or x &gt;= self.n or y &lt; 0 or y &gt;= self.m: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if map[x][y] == OBSTACLE: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lastRenderedPageBreak/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主函数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map = [[1, 1, 1], [1, 1, 1], [1, 1, 9]]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C10437">
        <w:rPr>
          <w:rFonts w:ascii="Courier New" w:eastAsia="宋体" w:hAnsi="Courier New" w:cs="Courier New"/>
          <w:sz w:val="18"/>
          <w:szCs w:val="18"/>
        </w:rPr>
        <w:t>地图</w:t>
      </w:r>
      <w:r w:rsidRPr="0063519A">
        <w:rPr>
          <w:rFonts w:ascii="Courier New" w:eastAsia="宋体" w:hAnsi="Courier New" w:cs="Courier New"/>
          <w:sz w:val="18"/>
          <w:szCs w:val="18"/>
        </w:rPr>
        <w:t>：</w:t>
      </w:r>
      <w:r w:rsidRPr="0063519A">
        <w:rPr>
          <w:rFonts w:ascii="Courier New" w:eastAsia="宋体" w:hAnsi="Courier New" w:cs="Courier New"/>
          <w:sz w:val="18"/>
          <w:szCs w:val="18"/>
        </w:rPr>
        <w:t>", map)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3D271D" w:rsidRPr="0063519A" w:rsidRDefault="003D271D" w:rsidP="003D271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63519A">
        <w:rPr>
          <w:rFonts w:ascii="Courier New" w:eastAsia="宋体" w:hAnsi="Courier New" w:cs="Courier New"/>
          <w:sz w:val="18"/>
          <w:szCs w:val="18"/>
        </w:rPr>
        <w:t>能否到达终点</w:t>
      </w:r>
      <w:r w:rsidRPr="0063519A">
        <w:rPr>
          <w:rFonts w:ascii="Courier New" w:eastAsia="宋体" w:hAnsi="Courier New" w:cs="Courier New"/>
          <w:sz w:val="18"/>
          <w:szCs w:val="18"/>
        </w:rPr>
        <w:t>", solution.reachEndpoint(map))</w:t>
      </w:r>
    </w:p>
    <w:p w:rsidR="000765D5" w:rsidRPr="00A61729" w:rsidRDefault="00AB243C" w:rsidP="000765D5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50" w:name="_Toc92663112"/>
      <w:bookmarkStart w:id="1251" w:name="_Toc92664113"/>
      <w:bookmarkEnd w:id="1247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例30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6 </w:t>
      </w:r>
      <w:r w:rsidR="000765D5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成绩等级</w:t>
      </w:r>
      <w:bookmarkEnd w:id="1250"/>
      <w:bookmarkEnd w:id="1251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52" w:name="_Toc92663115"/>
      <w:bookmarkStart w:id="1253" w:name="_Toc9266411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52"/>
      <w:bookmarkEnd w:id="1253"/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class Student: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def __init__(self, name):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self.name = name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self.score = 0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def getLevel(self):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if self.score &gt;= 90: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    return 'A'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elif self.score &gt;= 80: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    return 'B'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elif self.score &gt;= 60: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    return 'C'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else: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    return 'D'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student1 = Student('Jack')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student1.score = 60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student2 = Student('Ama')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student2.score = 95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0765D5">
        <w:rPr>
          <w:rFonts w:ascii="宋体" w:eastAsia="宋体" w:hAnsi="宋体" w:cs="Courier New"/>
          <w:sz w:val="18"/>
          <w:szCs w:val="20"/>
        </w:rPr>
        <w:t>输入</w:t>
      </w:r>
      <w:r w:rsidRPr="000765D5">
        <w:rPr>
          <w:rFonts w:ascii="Courier New" w:eastAsia="宋体" w:hAnsi="Courier New" w:cs="Courier New"/>
          <w:sz w:val="18"/>
          <w:szCs w:val="20"/>
        </w:rPr>
        <w:t xml:space="preserve">: </w:t>
      </w:r>
      <w:r w:rsidRPr="000765D5">
        <w:rPr>
          <w:rFonts w:ascii="宋体" w:eastAsia="宋体" w:hAnsi="宋体" w:cs="Courier New"/>
          <w:sz w:val="18"/>
          <w:szCs w:val="20"/>
        </w:rPr>
        <w:t>学生</w:t>
      </w:r>
      <w:r w:rsidRPr="000765D5">
        <w:rPr>
          <w:rFonts w:ascii="Courier New" w:eastAsia="宋体" w:hAnsi="Courier New" w:cs="Courier New"/>
          <w:sz w:val="18"/>
          <w:szCs w:val="20"/>
        </w:rPr>
        <w:t>1 Jack,</w:t>
      </w:r>
      <w:r w:rsidR="00C10437">
        <w:rPr>
          <w:rFonts w:ascii="宋体" w:eastAsia="宋体" w:hAnsi="宋体" w:cs="Courier New"/>
          <w:sz w:val="18"/>
          <w:szCs w:val="20"/>
        </w:rPr>
        <w:t>成绩</w:t>
      </w:r>
      <w:r w:rsidRPr="000765D5">
        <w:rPr>
          <w:rFonts w:ascii="Courier New" w:eastAsia="宋体" w:hAnsi="Courier New" w:cs="Courier New"/>
          <w:sz w:val="18"/>
          <w:szCs w:val="20"/>
        </w:rPr>
        <w:t>60')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0765D5">
        <w:rPr>
          <w:rFonts w:ascii="宋体" w:eastAsia="宋体" w:hAnsi="宋体" w:cs="Courier New"/>
          <w:sz w:val="18"/>
          <w:szCs w:val="20"/>
        </w:rPr>
        <w:t>输出</w:t>
      </w:r>
      <w:r w:rsidRPr="000765D5">
        <w:rPr>
          <w:rFonts w:ascii="Courier New" w:eastAsia="宋体" w:hAnsi="Courier New" w:cs="Courier New"/>
          <w:sz w:val="18"/>
          <w:szCs w:val="20"/>
        </w:rPr>
        <w:t xml:space="preserve">: </w:t>
      </w:r>
      <w:r w:rsidR="00C10437">
        <w:rPr>
          <w:rFonts w:ascii="宋体" w:eastAsia="宋体" w:hAnsi="宋体" w:cs="Courier New"/>
          <w:sz w:val="18"/>
          <w:szCs w:val="20"/>
        </w:rPr>
        <w:t>学生等级</w:t>
      </w:r>
      <w:r w:rsidRPr="000765D5">
        <w:rPr>
          <w:rFonts w:ascii="Courier New" w:eastAsia="宋体" w:hAnsi="Courier New" w:cs="Courier New"/>
          <w:sz w:val="18"/>
          <w:szCs w:val="20"/>
        </w:rPr>
        <w:t>' + student1.getLevel())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0765D5">
        <w:rPr>
          <w:rFonts w:ascii="宋体" w:eastAsia="宋体" w:hAnsi="宋体" w:cs="Courier New"/>
          <w:sz w:val="18"/>
          <w:szCs w:val="20"/>
        </w:rPr>
        <w:t>输入</w:t>
      </w:r>
      <w:r w:rsidRPr="000765D5">
        <w:rPr>
          <w:rFonts w:ascii="Courier New" w:eastAsia="宋体" w:hAnsi="Courier New" w:cs="Courier New"/>
          <w:sz w:val="18"/>
          <w:szCs w:val="20"/>
        </w:rPr>
        <w:t xml:space="preserve">: </w:t>
      </w:r>
      <w:r w:rsidRPr="000765D5">
        <w:rPr>
          <w:rFonts w:ascii="宋体" w:eastAsia="宋体" w:hAnsi="宋体" w:cs="Courier New"/>
          <w:sz w:val="18"/>
          <w:szCs w:val="20"/>
        </w:rPr>
        <w:t>学生</w:t>
      </w:r>
      <w:r w:rsidRPr="000765D5">
        <w:rPr>
          <w:rFonts w:ascii="Courier New" w:eastAsia="宋体" w:hAnsi="Courier New" w:cs="Courier New"/>
          <w:sz w:val="18"/>
          <w:szCs w:val="20"/>
        </w:rPr>
        <w:t>2 Ama,</w:t>
      </w:r>
      <w:r w:rsidR="00C10437">
        <w:rPr>
          <w:rFonts w:ascii="宋体" w:eastAsia="宋体" w:hAnsi="宋体" w:cs="Courier New"/>
          <w:sz w:val="18"/>
          <w:szCs w:val="20"/>
        </w:rPr>
        <w:t>成绩</w:t>
      </w:r>
      <w:r w:rsidRPr="000765D5">
        <w:rPr>
          <w:rFonts w:ascii="Courier New" w:eastAsia="宋体" w:hAnsi="Courier New" w:cs="Courier New"/>
          <w:sz w:val="18"/>
          <w:szCs w:val="20"/>
        </w:rPr>
        <w:t>95')</w:t>
      </w:r>
    </w:p>
    <w:p w:rsidR="000765D5" w:rsidRPr="000765D5" w:rsidRDefault="000765D5" w:rsidP="00C36DF1">
      <w:pPr>
        <w:ind w:leftChars="200" w:left="420" w:firstLine="36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print('</w:t>
      </w:r>
      <w:r w:rsidRPr="000765D5">
        <w:rPr>
          <w:rFonts w:ascii="宋体" w:eastAsia="宋体" w:hAnsi="宋体" w:cs="Courier New"/>
          <w:sz w:val="18"/>
          <w:szCs w:val="20"/>
        </w:rPr>
        <w:t>输出</w:t>
      </w:r>
      <w:r w:rsidRPr="000765D5">
        <w:rPr>
          <w:rFonts w:ascii="Courier New" w:eastAsia="宋体" w:hAnsi="Courier New" w:cs="Courier New"/>
          <w:sz w:val="18"/>
          <w:szCs w:val="20"/>
        </w:rPr>
        <w:t xml:space="preserve">: </w:t>
      </w:r>
      <w:r w:rsidR="00C10437">
        <w:rPr>
          <w:rFonts w:ascii="宋体" w:eastAsia="宋体" w:hAnsi="宋体" w:cs="Courier New"/>
          <w:sz w:val="18"/>
          <w:szCs w:val="20"/>
        </w:rPr>
        <w:t>学生等级</w:t>
      </w:r>
      <w:r w:rsidRPr="000765D5">
        <w:rPr>
          <w:rFonts w:ascii="Courier New" w:eastAsia="宋体" w:hAnsi="Courier New" w:cs="Courier New"/>
          <w:sz w:val="18"/>
          <w:szCs w:val="20"/>
        </w:rPr>
        <w:t>' + student2.getLevel())</w:t>
      </w:r>
    </w:p>
    <w:p w:rsidR="000765D5" w:rsidRPr="00A61729" w:rsidRDefault="00BD252D" w:rsidP="000765D5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54" w:name="_Toc92663117"/>
      <w:bookmarkStart w:id="1255" w:name="_Toc9266411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0</w:t>
      </w:r>
      <w:r w:rsidR="000765D5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7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0765D5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在排序链表中插入一个节点</w:t>
      </w:r>
      <w:bookmarkEnd w:id="1254"/>
      <w:bookmarkEnd w:id="1255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56" w:name="_Toc92663120"/>
      <w:bookmarkStart w:id="1257" w:name="_Toc9266412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56"/>
      <w:bookmarkEnd w:id="1257"/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class ListNode(object):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def __init__(self, val, next=None):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lastRenderedPageBreak/>
        <w:t xml:space="preserve">        self.val = val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self.next = next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0765D5" w:rsidRPr="00164B93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color w:val="FF0000"/>
          <w:sz w:val="18"/>
          <w:szCs w:val="20"/>
        </w:rPr>
        <w:t xml:space="preserve">   </w:t>
      </w:r>
      <w:r w:rsidRPr="00164B93">
        <w:rPr>
          <w:rFonts w:ascii="Courier New" w:eastAsia="宋体" w:hAnsi="Courier New" w:cs="Courier New"/>
          <w:sz w:val="18"/>
          <w:szCs w:val="20"/>
        </w:rPr>
        <w:t xml:space="preserve"> #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参数</w:t>
      </w:r>
      <w:r w:rsidRPr="00164B93">
        <w:rPr>
          <w:rFonts w:ascii="Courier New" w:eastAsia="宋体" w:hAnsi="Courier New" w:cs="Courier New"/>
          <w:sz w:val="18"/>
          <w:szCs w:val="20"/>
        </w:rPr>
        <w:t>head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为链表节点</w:t>
      </w:r>
    </w:p>
    <w:p w:rsidR="000765D5" w:rsidRPr="00164B93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#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参数</w:t>
      </w:r>
      <w:r w:rsidRPr="00164B93">
        <w:rPr>
          <w:rFonts w:ascii="Courier New" w:eastAsia="宋体" w:hAnsi="Courier New" w:cs="Courier New"/>
          <w:sz w:val="18"/>
          <w:szCs w:val="20"/>
        </w:rPr>
        <w:t>val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为要插入的整数</w:t>
      </w:r>
    </w:p>
    <w:p w:rsidR="000765D5" w:rsidRPr="00164B93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#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返回值为新链表的</w:t>
      </w:r>
      <w:r w:rsidR="00BD252D">
        <w:rPr>
          <w:rFonts w:ascii="Courier New" w:eastAsia="宋体" w:hAnsi="Courier New" w:cs="Courier New" w:hint="eastAsia"/>
          <w:sz w:val="18"/>
          <w:szCs w:val="20"/>
        </w:rPr>
        <w:t>节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点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def insertNode(self, head, val):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dummy = ListNode(0, head)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p = dummy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while p.next and p.next.val &lt; val: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    p = p.next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node = ListNode(val, p.next)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p.next = node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return dummy.next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def getLinkedList(head):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list = []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while head is not None: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list += [str(head.val)]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head = head.next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list.append('null')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s = '-&gt;'.join(list)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return s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0765D5" w:rsidRPr="000765D5" w:rsidRDefault="000765D5" w:rsidP="00BF01FE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LinkedNode1 = ListNode(1, ListNode(2, ListNode(3, ListNode(3, ListNode(5, ListNode(7))))))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val1 = 4</w:t>
      </w:r>
    </w:p>
    <w:p w:rsidR="000765D5" w:rsidRPr="000765D5" w:rsidRDefault="000765D5" w:rsidP="00BF01FE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LinkedNode2 = ListNode(1, ListNode(3, ListNode(9, ListNode(11, ListNode(12, ListNode(15))))))</w:t>
      </w:r>
    </w:p>
    <w:p w:rsidR="000765D5" w:rsidRPr="000765D5" w:rsidRDefault="000765D5" w:rsidP="00BF01FE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val2 = 13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0765D5">
        <w:rPr>
          <w:rFonts w:ascii="Courier New" w:eastAsia="宋体" w:hAnsi="Courier New" w:cs="Courier New"/>
          <w:sz w:val="18"/>
          <w:szCs w:val="20"/>
        </w:rPr>
        <w:t>输入</w:t>
      </w:r>
      <w:r w:rsidRPr="000765D5">
        <w:rPr>
          <w:rFonts w:ascii="Courier New" w:eastAsia="宋体" w:hAnsi="Courier New" w:cs="Courier New"/>
          <w:sz w:val="18"/>
          <w:szCs w:val="20"/>
        </w:rPr>
        <w:t>: ' + getLinkedList(LinkedNode1) + ' val1=' + str(val1))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0765D5">
        <w:rPr>
          <w:rFonts w:ascii="Courier New" w:eastAsia="宋体" w:hAnsi="Courier New" w:cs="Courier New"/>
          <w:sz w:val="18"/>
          <w:szCs w:val="20"/>
        </w:rPr>
        <w:t>输出</w:t>
      </w:r>
      <w:r w:rsidRPr="000765D5">
        <w:rPr>
          <w:rFonts w:ascii="Courier New" w:eastAsia="宋体" w:hAnsi="Courier New" w:cs="Courier New"/>
          <w:sz w:val="18"/>
          <w:szCs w:val="20"/>
        </w:rPr>
        <w:t>: ' + getLinkedList(temp.insertNode(LinkedNode1, val1)))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0765D5">
        <w:rPr>
          <w:rFonts w:ascii="Courier New" w:eastAsia="宋体" w:hAnsi="Courier New" w:cs="Courier New"/>
          <w:sz w:val="18"/>
          <w:szCs w:val="20"/>
        </w:rPr>
        <w:t>输入</w:t>
      </w:r>
      <w:r w:rsidRPr="000765D5">
        <w:rPr>
          <w:rFonts w:ascii="Courier New" w:eastAsia="宋体" w:hAnsi="Courier New" w:cs="Courier New"/>
          <w:sz w:val="18"/>
          <w:szCs w:val="20"/>
        </w:rPr>
        <w:t>: ' + getLinkedList(LinkedNode2) + ' val2=' + str(val2))</w:t>
      </w:r>
    </w:p>
    <w:p w:rsidR="000765D5" w:rsidRPr="000765D5" w:rsidRDefault="000765D5" w:rsidP="00C36DF1">
      <w:pPr>
        <w:ind w:leftChars="200" w:left="420" w:firstLine="36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print('</w:t>
      </w:r>
      <w:r w:rsidRPr="000765D5">
        <w:rPr>
          <w:rFonts w:ascii="Courier New" w:eastAsia="宋体" w:hAnsi="Courier New" w:cs="Courier New"/>
          <w:sz w:val="18"/>
          <w:szCs w:val="20"/>
        </w:rPr>
        <w:t>输出</w:t>
      </w:r>
      <w:r w:rsidRPr="000765D5">
        <w:rPr>
          <w:rFonts w:ascii="Courier New" w:eastAsia="宋体" w:hAnsi="Courier New" w:cs="Courier New"/>
          <w:sz w:val="18"/>
          <w:szCs w:val="20"/>
        </w:rPr>
        <w:t>: ' + getLinkedList(temp.insertNode(LinkedNode2, val2)))</w:t>
      </w:r>
    </w:p>
    <w:p w:rsidR="000765D5" w:rsidRPr="00A61729" w:rsidRDefault="00BD252D" w:rsidP="000765D5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58" w:name="_Toc92663122"/>
      <w:bookmarkStart w:id="1259" w:name="_Toc9266412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08 </w:t>
      </w:r>
      <w:r w:rsidR="000765D5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G</w:t>
      </w:r>
      <w:r w:rsidR="000765D5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etter</w:t>
      </w:r>
      <w:r w:rsidR="000765D5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与Setter</w:t>
      </w:r>
      <w:bookmarkEnd w:id="1258"/>
      <w:bookmarkEnd w:id="1259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60" w:name="_Toc92663125"/>
      <w:bookmarkStart w:id="1261" w:name="_Toc9266412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60"/>
      <w:bookmarkEnd w:id="1261"/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class School: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def __init__(self):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self.__name = ''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lastRenderedPageBreak/>
        <w:t xml:space="preserve">    def setName(self, name):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self.__name = name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def getName(self):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    return self.__name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school1 = School()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school1.setName('MIT')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school2 = School()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school2.setName('UIUC')</w:t>
      </w:r>
    </w:p>
    <w:p w:rsidR="000765D5" w:rsidRPr="000765D5" w:rsidRDefault="000765D5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="00BD252D">
        <w:rPr>
          <w:rFonts w:ascii="宋体" w:eastAsia="宋体" w:hAnsi="宋体" w:cs="Courier New"/>
          <w:sz w:val="18"/>
          <w:szCs w:val="20"/>
        </w:rPr>
        <w:t>输</w:t>
      </w:r>
      <w:r w:rsidR="00BD252D">
        <w:rPr>
          <w:rFonts w:ascii="宋体" w:eastAsia="宋体" w:hAnsi="宋体" w:cs="Courier New" w:hint="eastAsia"/>
          <w:sz w:val="18"/>
          <w:szCs w:val="20"/>
        </w:rPr>
        <w:t>入</w:t>
      </w:r>
      <w:r w:rsidRPr="000765D5">
        <w:rPr>
          <w:rFonts w:ascii="Courier New" w:eastAsia="宋体" w:hAnsi="Courier New" w:cs="Courier New"/>
          <w:sz w:val="18"/>
          <w:szCs w:val="20"/>
        </w:rPr>
        <w:t>: school1 name= ' + school1.getName())</w:t>
      </w:r>
    </w:p>
    <w:p w:rsidR="000765D5" w:rsidRPr="000765D5" w:rsidRDefault="000765D5" w:rsidP="00C36DF1">
      <w:pPr>
        <w:ind w:leftChars="200" w:left="420" w:firstLine="360"/>
        <w:rPr>
          <w:rFonts w:ascii="Courier New" w:eastAsia="宋体" w:hAnsi="Courier New" w:cs="Courier New"/>
          <w:sz w:val="18"/>
          <w:szCs w:val="20"/>
        </w:rPr>
      </w:pPr>
      <w:r w:rsidRPr="000765D5">
        <w:rPr>
          <w:rFonts w:ascii="Courier New" w:eastAsia="宋体" w:hAnsi="Courier New" w:cs="Courier New"/>
          <w:sz w:val="18"/>
          <w:szCs w:val="20"/>
        </w:rPr>
        <w:t>print('</w:t>
      </w:r>
      <w:r w:rsidRPr="000765D5">
        <w:rPr>
          <w:rFonts w:ascii="宋体" w:eastAsia="宋体" w:hAnsi="宋体" w:cs="Courier New"/>
          <w:sz w:val="18"/>
          <w:szCs w:val="20"/>
        </w:rPr>
        <w:t>输出</w:t>
      </w:r>
      <w:r w:rsidRPr="000765D5">
        <w:rPr>
          <w:rFonts w:ascii="Courier New" w:eastAsia="宋体" w:hAnsi="Courier New" w:cs="Courier New"/>
          <w:sz w:val="18"/>
          <w:szCs w:val="20"/>
        </w:rPr>
        <w:t>: school2 name= ' + school2.getName())</w:t>
      </w:r>
    </w:p>
    <w:p w:rsidR="000765D5" w:rsidRPr="00A61729" w:rsidRDefault="00BD252D" w:rsidP="000765D5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62" w:name="_Toc92663127"/>
      <w:bookmarkStart w:id="1263" w:name="_Toc9266412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0</w:t>
      </w:r>
      <w:r w:rsidR="000765D5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9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0765D5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用一个数组实现三个栈</w:t>
      </w:r>
      <w:bookmarkEnd w:id="1262"/>
      <w:bookmarkEnd w:id="1263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64" w:name="_Toc92663130"/>
      <w:bookmarkStart w:id="1265" w:name="_Toc9266413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64"/>
      <w:bookmarkEnd w:id="1265"/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>class Thre</w:t>
      </w:r>
      <w:r w:rsidRPr="00164B93">
        <w:rPr>
          <w:rFonts w:ascii="Courier New" w:eastAsia="宋体" w:hAnsi="Courier New" w:cs="Courier New"/>
          <w:sz w:val="18"/>
          <w:szCs w:val="18"/>
        </w:rPr>
        <w:t>eStacks: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#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164B93">
        <w:rPr>
          <w:rFonts w:ascii="Courier New" w:eastAsia="宋体" w:hAnsi="Courier New" w:cs="Courier New"/>
          <w:sz w:val="18"/>
          <w:szCs w:val="18"/>
        </w:rPr>
        <w:t>size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为整型</w:t>
      </w:r>
      <w:r w:rsidRPr="00164B93">
        <w:rPr>
          <w:rFonts w:ascii="宋体" w:eastAsia="宋体" w:hAnsi="宋体" w:cs="Courier New"/>
          <w:sz w:val="18"/>
          <w:szCs w:val="18"/>
        </w:rPr>
        <w:t>, 每个</w:t>
      </w:r>
      <w:r w:rsidR="00701BB7" w:rsidRPr="00164B93">
        <w:rPr>
          <w:rFonts w:ascii="宋体" w:eastAsia="宋体" w:hAnsi="宋体" w:cs="Courier New" w:hint="eastAsia"/>
          <w:sz w:val="18"/>
          <w:szCs w:val="18"/>
        </w:rPr>
        <w:t>栈</w:t>
      </w:r>
      <w:r w:rsidRPr="00164B93">
        <w:rPr>
          <w:rFonts w:ascii="宋体" w:eastAsia="宋体" w:hAnsi="宋体" w:cs="Courier New"/>
          <w:sz w:val="18"/>
          <w:szCs w:val="18"/>
        </w:rPr>
        <w:t>的大小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def __init__(self, size):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    self.size = size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    self.stacks = [[], [], []]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#stack_num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为整数，</w:t>
      </w:r>
      <w:r w:rsidRPr="00164B93">
        <w:rPr>
          <w:rFonts w:ascii="宋体" w:eastAsia="宋体" w:hAnsi="宋体" w:cs="Courier New"/>
          <w:sz w:val="18"/>
          <w:szCs w:val="18"/>
        </w:rPr>
        <w:t>第几个</w:t>
      </w:r>
      <w:r w:rsidR="00701BB7" w:rsidRPr="00164B93">
        <w:rPr>
          <w:rFonts w:ascii="宋体" w:eastAsia="宋体" w:hAnsi="宋体" w:cs="Courier New" w:hint="eastAsia"/>
          <w:sz w:val="18"/>
          <w:szCs w:val="18"/>
        </w:rPr>
        <w:t>栈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#value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为整型，</w:t>
      </w:r>
      <w:r w:rsidRPr="00164B93">
        <w:rPr>
          <w:rFonts w:ascii="宋体" w:eastAsia="宋体" w:hAnsi="宋体" w:cs="Courier New"/>
          <w:sz w:val="18"/>
          <w:szCs w:val="18"/>
        </w:rPr>
        <w:t>放入</w:t>
      </w:r>
      <w:r w:rsidR="00701BB7" w:rsidRPr="00164B93">
        <w:rPr>
          <w:rFonts w:ascii="宋体" w:eastAsia="宋体" w:hAnsi="宋体" w:cs="Courier New" w:hint="eastAsia"/>
          <w:sz w:val="18"/>
          <w:szCs w:val="18"/>
        </w:rPr>
        <w:t>栈</w:t>
      </w:r>
      <w:r w:rsidRPr="00164B93">
        <w:rPr>
          <w:rFonts w:ascii="宋体" w:eastAsia="宋体" w:hAnsi="宋体" w:cs="Courier New"/>
          <w:sz w:val="18"/>
          <w:szCs w:val="18"/>
        </w:rPr>
        <w:t>的数值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def push(self, stack_num, value):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    self.stacks[stack_num].append(value)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#stack_num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为整型，</w:t>
      </w:r>
      <w:r w:rsidRPr="00164B93">
        <w:rPr>
          <w:rFonts w:ascii="宋体" w:eastAsia="宋体" w:hAnsi="宋体" w:cs="Courier New"/>
          <w:sz w:val="18"/>
          <w:szCs w:val="18"/>
        </w:rPr>
        <w:t>第几个</w:t>
      </w:r>
      <w:r w:rsidR="00701BB7" w:rsidRPr="00164B93">
        <w:rPr>
          <w:rFonts w:ascii="宋体" w:eastAsia="宋体" w:hAnsi="宋体" w:cs="Courier New" w:hint="eastAsia"/>
          <w:sz w:val="18"/>
          <w:szCs w:val="18"/>
        </w:rPr>
        <w:t>栈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#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返回整数，栈</w:t>
      </w:r>
      <w:r w:rsidRPr="00164B93">
        <w:rPr>
          <w:rFonts w:ascii="宋体" w:eastAsia="宋体" w:hAnsi="宋体" w:cs="Courier New"/>
          <w:sz w:val="18"/>
          <w:szCs w:val="18"/>
        </w:rPr>
        <w:t>中存在的值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def pop(self, stack_num):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    return self.stacks[stack_num].pop()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#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164B93">
        <w:rPr>
          <w:rFonts w:ascii="Courier New" w:eastAsia="宋体" w:hAnsi="Courier New" w:cs="Courier New"/>
          <w:sz w:val="18"/>
          <w:szCs w:val="18"/>
        </w:rPr>
        <w:t>stack_num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为整数，</w:t>
      </w:r>
      <w:r w:rsidRPr="00164B93">
        <w:rPr>
          <w:rFonts w:ascii="宋体" w:eastAsia="宋体" w:hAnsi="宋体" w:cs="Courier New"/>
          <w:sz w:val="18"/>
          <w:szCs w:val="18"/>
        </w:rPr>
        <w:t>第几个</w:t>
      </w:r>
      <w:r w:rsidR="00701BB7" w:rsidRPr="00164B93">
        <w:rPr>
          <w:rFonts w:ascii="宋体" w:eastAsia="宋体" w:hAnsi="宋体" w:cs="Courier New" w:hint="eastAsia"/>
          <w:sz w:val="18"/>
          <w:szCs w:val="18"/>
        </w:rPr>
        <w:t>栈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#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返回整数，栈</w:t>
      </w:r>
      <w:r w:rsidRPr="00164B93">
        <w:rPr>
          <w:rFonts w:ascii="宋体" w:eastAsia="宋体" w:hAnsi="宋体" w:cs="Courier New"/>
          <w:sz w:val="18"/>
          <w:szCs w:val="18"/>
        </w:rPr>
        <w:t>中存在的值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def peek(self, stack_num):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    return self.stacks[stack_num][-1]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#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参数</w:t>
      </w:r>
      <w:r w:rsidR="00701BB7" w:rsidRPr="00164B93">
        <w:rPr>
          <w:rFonts w:ascii="Courier New" w:eastAsia="宋体" w:hAnsi="Courier New" w:cs="Courier New"/>
          <w:sz w:val="18"/>
          <w:szCs w:val="18"/>
        </w:rPr>
        <w:t>stack_num</w:t>
      </w:r>
      <w:r w:rsidR="00701BB7" w:rsidRPr="00164B93">
        <w:rPr>
          <w:rFonts w:ascii="Courier New" w:eastAsia="宋体" w:hAnsi="Courier New" w:cs="Courier New"/>
          <w:sz w:val="18"/>
          <w:szCs w:val="18"/>
        </w:rPr>
        <w:t>为整数，第几个栈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#</w:t>
      </w:r>
      <w:r w:rsidR="00701BB7" w:rsidRPr="00164B93">
        <w:rPr>
          <w:rFonts w:ascii="Courier New" w:eastAsia="宋体" w:hAnsi="Courier New" w:cs="Courier New" w:hint="eastAsia"/>
          <w:sz w:val="18"/>
          <w:szCs w:val="18"/>
        </w:rPr>
        <w:t>返回布尔类型，栈</w:t>
      </w:r>
      <w:r w:rsidRPr="00164B93">
        <w:rPr>
          <w:rFonts w:ascii="宋体" w:eastAsia="宋体" w:hAnsi="宋体" w:cs="Courier New"/>
          <w:sz w:val="18"/>
          <w:szCs w:val="18"/>
        </w:rPr>
        <w:t>是否为空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def isEmpty(self, stack_num):</w:t>
      </w:r>
    </w:p>
    <w:p w:rsidR="000765D5" w:rsidRPr="00164B93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 xml:space="preserve">        return len(self.stacks[stack_num]) == 0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164B93">
        <w:rPr>
          <w:rFonts w:ascii="Courier New" w:eastAsia="宋体" w:hAnsi="Courier New" w:cs="Courier New"/>
          <w:sz w:val="18"/>
          <w:szCs w:val="18"/>
        </w:rPr>
        <w:t>if __name__ == '__main__'</w:t>
      </w:r>
      <w:r w:rsidRPr="000765D5">
        <w:rPr>
          <w:rFonts w:ascii="Courier New" w:eastAsia="宋体" w:hAnsi="Courier New" w:cs="Courier New"/>
          <w:sz w:val="18"/>
          <w:szCs w:val="18"/>
        </w:rPr>
        <w:t>: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temp = ThreeStacks(5)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temp.push(0, 5)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temp.push(0, 10)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temp.push(1, 5)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lastRenderedPageBreak/>
        <w:t xml:space="preserve">    a = temp.pop(0)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b = temp.pop(1)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temp.push(2, 10)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temp.push(2, 3)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c = temp.pop(2)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d = temp.peek(2)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e = temp.isEmpty(1)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f = temp.isEmpty(0)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print('''</w:t>
      </w:r>
      <w:r w:rsidRPr="000765D5">
        <w:rPr>
          <w:rFonts w:ascii="宋体" w:eastAsia="宋体" w:hAnsi="宋体" w:cs="Courier New"/>
          <w:sz w:val="18"/>
          <w:szCs w:val="18"/>
        </w:rPr>
        <w:t>输入</w:t>
      </w:r>
      <w:r w:rsidRPr="000765D5">
        <w:rPr>
          <w:rFonts w:ascii="Courier New" w:eastAsia="宋体" w:hAnsi="Courier New" w:cs="Courier New"/>
          <w:sz w:val="18"/>
          <w:szCs w:val="18"/>
        </w:rPr>
        <w:t>:temp=ThreeStacks(5)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temp.push(0,5)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temp.push(0,10)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temp.push(1,5)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temp.pop(0)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temp.pop(1)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temp.push(2,10)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temp.push(2,3)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temp.pop(2)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temp.peek(2)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temp.isEmpty(1)</w:t>
      </w:r>
    </w:p>
    <w:p w:rsidR="000765D5" w:rsidRPr="000765D5" w:rsidRDefault="000765D5" w:rsidP="00C36DF1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 temp.isEmpty(0)''')</w:t>
      </w:r>
    </w:p>
    <w:p w:rsidR="000765D5" w:rsidRPr="000765D5" w:rsidRDefault="000765D5" w:rsidP="00642B1F">
      <w:pPr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0765D5">
        <w:rPr>
          <w:rFonts w:ascii="宋体" w:eastAsia="宋体" w:hAnsi="宋体" w:cs="Courier New"/>
          <w:sz w:val="18"/>
          <w:szCs w:val="18"/>
        </w:rPr>
        <w:t>输出</w:t>
      </w:r>
      <w:r w:rsidRPr="000765D5">
        <w:rPr>
          <w:rFonts w:ascii="Courier New" w:eastAsia="宋体" w:hAnsi="Courier New" w:cs="Courier New"/>
          <w:sz w:val="18"/>
          <w:szCs w:val="18"/>
        </w:rPr>
        <w:t>:temp.pop(0) =' + str(a) + ' temp.pop(1) =' + str(b))</w:t>
      </w:r>
    </w:p>
    <w:p w:rsidR="000765D5" w:rsidRPr="000765D5" w:rsidRDefault="000765D5" w:rsidP="00642B1F">
      <w:pPr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 xml:space="preserve">    print('     temp.pop(2) =' + str(c) + ' temp.peek(2) =' + str(d))</w:t>
      </w:r>
    </w:p>
    <w:p w:rsidR="000765D5" w:rsidRPr="000765D5" w:rsidRDefault="000765D5" w:rsidP="00642B1F">
      <w:pPr>
        <w:ind w:leftChars="100" w:left="210" w:firstLine="360"/>
        <w:jc w:val="left"/>
        <w:rPr>
          <w:rFonts w:ascii="Courier New" w:eastAsia="宋体" w:hAnsi="Courier New" w:cs="Courier New"/>
          <w:sz w:val="18"/>
          <w:szCs w:val="18"/>
        </w:rPr>
      </w:pPr>
      <w:r w:rsidRPr="000765D5">
        <w:rPr>
          <w:rFonts w:ascii="Courier New" w:eastAsia="宋体" w:hAnsi="Courier New" w:cs="Courier New"/>
          <w:sz w:val="18"/>
          <w:szCs w:val="18"/>
        </w:rPr>
        <w:t>print('     temp.isEmpty(1) =' + str(e) + ' temp.isEmpty(0) =' + str(f))</w:t>
      </w:r>
    </w:p>
    <w:p w:rsidR="00A0470C" w:rsidRPr="00A61729" w:rsidRDefault="00D74F01" w:rsidP="00A0470C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66" w:name="_Toc92663132"/>
      <w:bookmarkStart w:id="1267" w:name="_Toc9266413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A0470C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10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A0470C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在链表中找节点</w:t>
      </w:r>
      <w:bookmarkEnd w:id="1266"/>
      <w:bookmarkEnd w:id="1267"/>
    </w:p>
    <w:p w:rsidR="00DB7C47" w:rsidRPr="005F1210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268" w:name="_Toc92663135"/>
      <w:bookmarkStart w:id="1269" w:name="_Toc9266413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68"/>
      <w:bookmarkEnd w:id="1269"/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>class ListNode(object):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def __init__(self, val, next=None):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self.val = val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self.next = next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#</w:t>
      </w:r>
      <w:r>
        <w:rPr>
          <w:rFonts w:ascii="Courier New" w:eastAsia="宋体" w:hAnsi="Courier New" w:cs="Courier New" w:hint="eastAsia"/>
          <w:sz w:val="18"/>
          <w:szCs w:val="20"/>
        </w:rPr>
        <w:t>参数</w:t>
      </w:r>
      <w:r w:rsidRPr="00A0470C">
        <w:rPr>
          <w:rFonts w:ascii="Courier New" w:eastAsia="宋体" w:hAnsi="Courier New" w:cs="Courier New"/>
          <w:sz w:val="18"/>
          <w:szCs w:val="20"/>
        </w:rPr>
        <w:t>head</w:t>
      </w:r>
      <w:r>
        <w:rPr>
          <w:rFonts w:ascii="Courier New" w:eastAsia="宋体" w:hAnsi="Courier New" w:cs="Courier New" w:hint="eastAsia"/>
          <w:sz w:val="18"/>
          <w:szCs w:val="20"/>
        </w:rPr>
        <w:t>为</w:t>
      </w:r>
      <w:r w:rsidR="00CA2545">
        <w:rPr>
          <w:rFonts w:ascii="宋体" w:eastAsia="宋体" w:hAnsi="宋体" w:cs="Courier New"/>
          <w:sz w:val="18"/>
          <w:szCs w:val="20"/>
        </w:rPr>
        <w:t>链表的头</w:t>
      </w:r>
      <w:r w:rsidR="00CA2545">
        <w:rPr>
          <w:rFonts w:ascii="宋体" w:eastAsia="宋体" w:hAnsi="宋体" w:cs="Courier New" w:hint="eastAsia"/>
          <w:sz w:val="18"/>
          <w:szCs w:val="20"/>
        </w:rPr>
        <w:t>节</w:t>
      </w:r>
      <w:r w:rsidRPr="00A0470C">
        <w:rPr>
          <w:rFonts w:ascii="宋体" w:eastAsia="宋体" w:hAnsi="宋体" w:cs="Courier New"/>
          <w:sz w:val="18"/>
          <w:szCs w:val="20"/>
        </w:rPr>
        <w:t>点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#</w:t>
      </w:r>
      <w:r>
        <w:rPr>
          <w:rFonts w:ascii="Courier New" w:eastAsia="宋体" w:hAnsi="Courier New" w:cs="Courier New" w:hint="eastAsia"/>
          <w:sz w:val="18"/>
          <w:szCs w:val="20"/>
        </w:rPr>
        <w:t>参数</w:t>
      </w:r>
      <w:r w:rsidRPr="00A0470C">
        <w:rPr>
          <w:rFonts w:ascii="Courier New" w:eastAsia="宋体" w:hAnsi="Courier New" w:cs="Courier New"/>
          <w:sz w:val="18"/>
          <w:szCs w:val="20"/>
        </w:rPr>
        <w:t>val</w:t>
      </w:r>
      <w:r>
        <w:rPr>
          <w:rFonts w:ascii="Courier New" w:eastAsia="宋体" w:hAnsi="Courier New" w:cs="Courier New" w:hint="eastAsia"/>
          <w:sz w:val="18"/>
          <w:szCs w:val="20"/>
        </w:rPr>
        <w:t>为</w:t>
      </w:r>
      <w:r w:rsidRPr="00A0470C">
        <w:rPr>
          <w:rFonts w:ascii="宋体" w:eastAsia="宋体" w:hAnsi="宋体" w:cs="Courier New"/>
          <w:sz w:val="18"/>
          <w:szCs w:val="20"/>
        </w:rPr>
        <w:t>需要查找的数值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#</w:t>
      </w:r>
      <w:r>
        <w:rPr>
          <w:rFonts w:ascii="Courier New" w:eastAsia="宋体" w:hAnsi="Courier New" w:cs="Courier New" w:hint="eastAsia"/>
          <w:sz w:val="18"/>
          <w:szCs w:val="20"/>
        </w:rPr>
        <w:t>返回值为</w:t>
      </w:r>
      <w:r w:rsidRPr="00A0470C">
        <w:rPr>
          <w:rFonts w:ascii="宋体" w:eastAsia="宋体" w:hAnsi="宋体" w:cs="Courier New"/>
          <w:sz w:val="18"/>
          <w:szCs w:val="20"/>
        </w:rPr>
        <w:t>一个节点或</w:t>
      </w:r>
      <w:r>
        <w:rPr>
          <w:rFonts w:ascii="Courier New" w:eastAsia="宋体" w:hAnsi="Courier New" w:cs="Courier New" w:hint="eastAsia"/>
          <w:sz w:val="18"/>
          <w:szCs w:val="20"/>
        </w:rPr>
        <w:t>None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def findNode(self, head, val):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i = 0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while head is not None: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    i = i + 1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    if head.val == val: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        return i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lastRenderedPageBreak/>
        <w:t xml:space="preserve">            head = head.next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return </w:t>
      </w:r>
      <w:r>
        <w:rPr>
          <w:rFonts w:ascii="Courier New" w:eastAsia="宋体" w:hAnsi="Courier New" w:cs="Courier New" w:hint="eastAsia"/>
          <w:sz w:val="18"/>
          <w:szCs w:val="20"/>
        </w:rPr>
        <w:t>None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>def getLinkedList(head):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list = []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while head is not None: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list += [str(head.val)]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    head = head.next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list.append('null')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s = '-&gt;'.join(list)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return s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head1 = ListNode(1, ListNode(2, ListNode(3, ListNode(5))))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val1 = 2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head2 = ListNode(2, ListNode(4, ListNode(6, ListNode(10))))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val2 = 3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A0470C">
        <w:rPr>
          <w:rFonts w:ascii="宋体" w:eastAsia="宋体" w:hAnsi="宋体" w:cs="Courier New"/>
          <w:sz w:val="18"/>
          <w:szCs w:val="20"/>
        </w:rPr>
        <w:t xml:space="preserve">输入: </w:t>
      </w:r>
      <w:r w:rsidRPr="00A0470C">
        <w:rPr>
          <w:rFonts w:ascii="Courier New" w:eastAsia="宋体" w:hAnsi="Courier New" w:cs="Courier New"/>
          <w:sz w:val="18"/>
          <w:szCs w:val="20"/>
        </w:rPr>
        <w:t>' + getLinkedList(head1) + ' val1=' + str(val1))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A0470C">
        <w:rPr>
          <w:rFonts w:ascii="宋体" w:eastAsia="宋体" w:hAnsi="宋体" w:cs="Courier New"/>
          <w:sz w:val="18"/>
          <w:szCs w:val="20"/>
        </w:rPr>
        <w:t>输出: 第</w:t>
      </w:r>
      <w:r w:rsidRPr="00A0470C">
        <w:rPr>
          <w:rFonts w:ascii="Courier New" w:eastAsia="宋体" w:hAnsi="Courier New" w:cs="Courier New"/>
          <w:sz w:val="18"/>
          <w:szCs w:val="20"/>
        </w:rPr>
        <w:t>' + str(temp.findNode(head1, val1)) + '</w:t>
      </w:r>
      <w:r w:rsidR="00D74F01">
        <w:rPr>
          <w:rFonts w:ascii="Courier New" w:eastAsia="宋体" w:hAnsi="Courier New" w:cs="Courier New"/>
          <w:sz w:val="18"/>
          <w:szCs w:val="20"/>
        </w:rPr>
        <w:t>个</w:t>
      </w:r>
      <w:r w:rsidR="00D74F01">
        <w:rPr>
          <w:rFonts w:ascii="Courier New" w:eastAsia="宋体" w:hAnsi="Courier New" w:cs="Courier New" w:hint="eastAsia"/>
          <w:sz w:val="18"/>
          <w:szCs w:val="20"/>
        </w:rPr>
        <w:t>节</w:t>
      </w:r>
      <w:r w:rsidRPr="00A0470C">
        <w:rPr>
          <w:rFonts w:ascii="Courier New" w:eastAsia="宋体" w:hAnsi="Courier New" w:cs="Courier New"/>
          <w:sz w:val="18"/>
          <w:szCs w:val="20"/>
        </w:rPr>
        <w:t>点</w:t>
      </w:r>
      <w:r w:rsidRPr="00A0470C">
        <w:rPr>
          <w:rFonts w:ascii="Courier New" w:eastAsia="宋体" w:hAnsi="Courier New" w:cs="Courier New"/>
          <w:sz w:val="18"/>
          <w:szCs w:val="20"/>
        </w:rPr>
        <w:t>')</w:t>
      </w:r>
    </w:p>
    <w:p w:rsidR="00A0470C" w:rsidRPr="00A0470C" w:rsidRDefault="00A0470C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A0470C">
        <w:rPr>
          <w:rFonts w:ascii="宋体" w:eastAsia="宋体" w:hAnsi="宋体" w:cs="Courier New"/>
          <w:sz w:val="18"/>
          <w:szCs w:val="20"/>
        </w:rPr>
        <w:t xml:space="preserve">输入: </w:t>
      </w:r>
      <w:r w:rsidRPr="00A0470C">
        <w:rPr>
          <w:rFonts w:ascii="Courier New" w:eastAsia="宋体" w:hAnsi="Courier New" w:cs="Courier New"/>
          <w:sz w:val="18"/>
          <w:szCs w:val="20"/>
        </w:rPr>
        <w:t>' + getLinkedList(head2) + ' val1=' + str(val2))</w:t>
      </w:r>
    </w:p>
    <w:p w:rsidR="00A0470C" w:rsidRPr="00A0470C" w:rsidRDefault="00A0470C" w:rsidP="00C36DF1">
      <w:pPr>
        <w:ind w:leftChars="200" w:left="420" w:firstLine="360"/>
        <w:rPr>
          <w:rFonts w:ascii="Courier New" w:eastAsia="宋体" w:hAnsi="Courier New" w:cs="Courier New"/>
          <w:sz w:val="18"/>
          <w:szCs w:val="20"/>
        </w:rPr>
      </w:pPr>
      <w:r w:rsidRPr="00A0470C">
        <w:rPr>
          <w:rFonts w:ascii="Courier New" w:eastAsia="宋体" w:hAnsi="Courier New" w:cs="Courier New"/>
          <w:sz w:val="18"/>
          <w:szCs w:val="20"/>
        </w:rPr>
        <w:t>print('</w:t>
      </w:r>
      <w:r w:rsidRPr="00A0470C">
        <w:rPr>
          <w:rFonts w:ascii="宋体" w:eastAsia="宋体" w:hAnsi="宋体" w:cs="Courier New"/>
          <w:sz w:val="18"/>
          <w:szCs w:val="20"/>
        </w:rPr>
        <w:t>输出: 第</w:t>
      </w:r>
      <w:r w:rsidRPr="00A0470C">
        <w:rPr>
          <w:rFonts w:ascii="Courier New" w:eastAsia="宋体" w:hAnsi="Courier New" w:cs="Courier New"/>
          <w:sz w:val="18"/>
          <w:szCs w:val="20"/>
        </w:rPr>
        <w:t>' + str(temp.findNode(head2, val2)) + '</w:t>
      </w:r>
      <w:r w:rsidR="00D74F01">
        <w:rPr>
          <w:rFonts w:ascii="Courier New" w:eastAsia="宋体" w:hAnsi="Courier New" w:cs="Courier New"/>
          <w:sz w:val="18"/>
          <w:szCs w:val="20"/>
        </w:rPr>
        <w:t>个</w:t>
      </w:r>
      <w:r w:rsidR="00D74F01">
        <w:rPr>
          <w:rFonts w:ascii="Courier New" w:eastAsia="宋体" w:hAnsi="Courier New" w:cs="Courier New" w:hint="eastAsia"/>
          <w:sz w:val="18"/>
          <w:szCs w:val="20"/>
        </w:rPr>
        <w:t>节</w:t>
      </w:r>
      <w:r w:rsidRPr="00A0470C">
        <w:rPr>
          <w:rFonts w:ascii="Courier New" w:eastAsia="宋体" w:hAnsi="Courier New" w:cs="Courier New"/>
          <w:sz w:val="18"/>
          <w:szCs w:val="20"/>
        </w:rPr>
        <w:t>点</w:t>
      </w:r>
      <w:r w:rsidRPr="00A0470C">
        <w:rPr>
          <w:rFonts w:ascii="Courier New" w:eastAsia="宋体" w:hAnsi="Courier New" w:cs="Courier New"/>
          <w:sz w:val="18"/>
          <w:szCs w:val="20"/>
        </w:rPr>
        <w:t>')</w:t>
      </w:r>
    </w:p>
    <w:p w:rsidR="00875E3A" w:rsidRPr="00A61729" w:rsidRDefault="00D74F01" w:rsidP="00875E3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70" w:name="_Toc92663137"/>
      <w:bookmarkStart w:id="1271" w:name="_Toc9266413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875E3A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11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875E3A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栈集</w:t>
      </w:r>
      <w:bookmarkEnd w:id="1270"/>
      <w:bookmarkEnd w:id="1271"/>
    </w:p>
    <w:p w:rsidR="005F1210" w:rsidRPr="005F1210" w:rsidRDefault="005F1210" w:rsidP="005F1210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272" w:name="_Toc92663140"/>
      <w:bookmarkStart w:id="1273" w:name="_Toc9266414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72"/>
      <w:bookmarkEnd w:id="1273"/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>cl</w:t>
      </w:r>
      <w:r w:rsidRPr="00164B93">
        <w:rPr>
          <w:rFonts w:ascii="Courier New" w:eastAsia="宋体" w:hAnsi="Courier New" w:cs="Courier New"/>
          <w:sz w:val="18"/>
          <w:szCs w:val="20"/>
        </w:rPr>
        <w:t>ass setOfStacks: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#capacity</w:t>
      </w:r>
      <w:r w:rsidR="001A6251" w:rsidRPr="00164B93">
        <w:rPr>
          <w:rFonts w:ascii="Courier New" w:eastAsia="宋体" w:hAnsi="Courier New" w:cs="Courier New" w:hint="eastAsia"/>
          <w:sz w:val="18"/>
          <w:szCs w:val="20"/>
        </w:rPr>
        <w:t>为整数，</w:t>
      </w:r>
      <w:r w:rsidRPr="00164B93">
        <w:rPr>
          <w:rFonts w:ascii="宋体" w:eastAsia="宋体" w:hAnsi="宋体" w:cs="Courier New" w:hint="eastAsia"/>
          <w:sz w:val="18"/>
          <w:szCs w:val="20"/>
        </w:rPr>
        <w:t>子栈的容量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def __init__(self, capacity):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self.stacks = []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self.capacity = capacity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#v</w:t>
      </w:r>
      <w:r w:rsidR="001A6251" w:rsidRPr="00164B93">
        <w:rPr>
          <w:rFonts w:ascii="Courier New" w:eastAsia="宋体" w:hAnsi="Courier New" w:cs="Courier New" w:hint="eastAsia"/>
          <w:sz w:val="18"/>
          <w:szCs w:val="20"/>
        </w:rPr>
        <w:t>为整数值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def push(self, </w:t>
      </w:r>
      <w:r w:rsidRPr="00875E3A">
        <w:rPr>
          <w:rFonts w:ascii="Courier New" w:eastAsia="宋体" w:hAnsi="Courier New" w:cs="Courier New"/>
          <w:sz w:val="18"/>
          <w:szCs w:val="20"/>
        </w:rPr>
        <w:t>v):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if len(self.stacks) == 0: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lastRenderedPageBreak/>
        <w:t xml:space="preserve">            self.stacks.append([])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if len(self.stacks[-1]) == self.capacity: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    self.stacks.append([])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self.st</w:t>
      </w:r>
      <w:r w:rsidRPr="00164B93">
        <w:rPr>
          <w:rFonts w:ascii="Courier New" w:eastAsia="宋体" w:hAnsi="Courier New" w:cs="Courier New"/>
          <w:sz w:val="18"/>
          <w:szCs w:val="20"/>
        </w:rPr>
        <w:t>acks[-1].append(v)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#</w:t>
      </w:r>
      <w:r w:rsidR="001A6251" w:rsidRPr="00164B93">
        <w:rPr>
          <w:rFonts w:ascii="Courier New" w:eastAsia="宋体" w:hAnsi="Courier New" w:cs="Courier New" w:hint="eastAsia"/>
          <w:sz w:val="18"/>
          <w:szCs w:val="20"/>
        </w:rPr>
        <w:t>返回整数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def pop(self):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v = self.stacks[-1].pop()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if len(self.stacks[-1]) is 0: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    self.stacks.pop()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return v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#</w:t>
      </w:r>
      <w:r w:rsidR="001A6251" w:rsidRPr="00164B93">
        <w:rPr>
          <w:rFonts w:ascii="Courier New" w:eastAsia="宋体" w:hAnsi="Courier New" w:cs="Courier New" w:hint="eastAsia"/>
          <w:sz w:val="18"/>
          <w:szCs w:val="20"/>
        </w:rPr>
        <w:t>返回</w:t>
      </w:r>
      <w:r w:rsidRPr="00164B93">
        <w:rPr>
          <w:rFonts w:ascii="宋体" w:eastAsia="宋体" w:hAnsi="宋体" w:cs="Courier New"/>
          <w:sz w:val="18"/>
          <w:szCs w:val="20"/>
        </w:rPr>
        <w:t>子栈顶层元素的值</w:t>
      </w:r>
    </w:p>
    <w:p w:rsidR="00875E3A" w:rsidRPr="00164B93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def popAt(self, index):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return self.</w:t>
      </w:r>
      <w:r w:rsidRPr="00875E3A">
        <w:rPr>
          <w:rFonts w:ascii="Courier New" w:eastAsia="宋体" w:hAnsi="Courier New" w:cs="Courier New"/>
          <w:sz w:val="18"/>
          <w:szCs w:val="20"/>
        </w:rPr>
        <w:t>leftShift(index, True)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def leftShift(self, index, removeTop):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if removeTop: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    removed_item = self.stacks[index][-1]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    self.stacks[index].pop()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else: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    removed_item = self.stacks[index][0]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    self.stacks[index].pop(0)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if len(self.stacks[index]) is 0: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    self.stacks.pop(index)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elif len(self.stacks) &gt; index + 1: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    v = self.leftShift(index + 1, False)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    self.stacks[index].append(v)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    return removed_item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temp = setOfStacks(2)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temp.push(1)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temp.push(2)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temp.push(4)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temp.push(8)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temp.push(16)</w:t>
      </w:r>
    </w:p>
    <w:p w:rsidR="00875E3A" w:rsidRPr="00875E3A" w:rsidRDefault="00875E3A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75E3A">
        <w:rPr>
          <w:rFonts w:ascii="宋体" w:eastAsia="宋体" w:hAnsi="宋体" w:cs="Courier New"/>
          <w:sz w:val="18"/>
          <w:szCs w:val="20"/>
        </w:rPr>
        <w:t>输入</w:t>
      </w:r>
      <w:r w:rsidRPr="00875E3A">
        <w:rPr>
          <w:rFonts w:ascii="Courier New" w:eastAsia="宋体" w:hAnsi="Courier New" w:cs="Courier New"/>
          <w:sz w:val="18"/>
          <w:szCs w:val="20"/>
        </w:rPr>
        <w:t>:  temp.push(1)  temp.push(2)  temp.push(4)  temp.push(8)  temp.push(16)')</w:t>
      </w:r>
    </w:p>
    <w:p w:rsidR="00875E3A" w:rsidRPr="00875E3A" w:rsidRDefault="00875E3A" w:rsidP="00C36DF1">
      <w:pPr>
        <w:ind w:leftChars="200" w:left="420" w:firstLine="360"/>
        <w:rPr>
          <w:rFonts w:ascii="Courier New" w:eastAsia="宋体" w:hAnsi="Courier New" w:cs="Courier New"/>
          <w:sz w:val="18"/>
          <w:szCs w:val="20"/>
        </w:rPr>
      </w:pPr>
      <w:r w:rsidRPr="00875E3A">
        <w:rPr>
          <w:rFonts w:ascii="Courier New" w:eastAsia="宋体" w:hAnsi="Courier New" w:cs="Courier New"/>
          <w:sz w:val="18"/>
          <w:szCs w:val="20"/>
        </w:rPr>
        <w:t>print('</w:t>
      </w:r>
      <w:r w:rsidRPr="00875E3A">
        <w:rPr>
          <w:rFonts w:ascii="宋体" w:eastAsia="宋体" w:hAnsi="宋体" w:cs="Courier New"/>
          <w:sz w:val="18"/>
          <w:szCs w:val="20"/>
        </w:rPr>
        <w:t>输出</w:t>
      </w:r>
      <w:r w:rsidRPr="00875E3A">
        <w:rPr>
          <w:rFonts w:ascii="Courier New" w:eastAsia="宋体" w:hAnsi="Courier New" w:cs="Courier New"/>
          <w:sz w:val="18"/>
          <w:szCs w:val="20"/>
        </w:rPr>
        <w:t>:  [' + str(temp.popAt(0)) + ',' + str(temp.popAt(0)) + ',' + str(temp.pop()) + ']')</w:t>
      </w:r>
    </w:p>
    <w:p w:rsidR="004029A6" w:rsidRPr="00A61729" w:rsidRDefault="00D74F01" w:rsidP="004029A6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74" w:name="_Toc92663142"/>
      <w:bookmarkStart w:id="1275" w:name="_Toc9266414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lastRenderedPageBreak/>
        <w:t>例3</w:t>
      </w:r>
      <w:r w:rsidR="004029A6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12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4029A6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链表的中点</w:t>
      </w:r>
      <w:bookmarkEnd w:id="1274"/>
      <w:bookmarkEnd w:id="1275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76" w:name="_Toc92663145"/>
      <w:bookmarkStart w:id="1277" w:name="_Toc9266414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76"/>
      <w:bookmarkEnd w:id="1277"/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>class ListNode(object):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def __init__(self, val, next=None):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self.val = val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self.next = next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#</w:t>
      </w:r>
      <w:r>
        <w:rPr>
          <w:rFonts w:ascii="Courier New" w:eastAsia="宋体" w:hAnsi="Courier New" w:cs="Courier New" w:hint="eastAsia"/>
          <w:sz w:val="18"/>
          <w:szCs w:val="20"/>
        </w:rPr>
        <w:t>参数</w:t>
      </w:r>
      <w:r w:rsidRPr="004029A6">
        <w:rPr>
          <w:rFonts w:ascii="Courier New" w:eastAsia="宋体" w:hAnsi="Courier New" w:cs="Courier New"/>
          <w:sz w:val="18"/>
          <w:szCs w:val="20"/>
        </w:rPr>
        <w:t>head</w:t>
      </w:r>
      <w:r>
        <w:rPr>
          <w:rFonts w:ascii="Courier New" w:eastAsia="宋体" w:hAnsi="Courier New" w:cs="Courier New" w:hint="eastAsia"/>
          <w:sz w:val="18"/>
          <w:szCs w:val="20"/>
        </w:rPr>
        <w:t>为</w:t>
      </w:r>
      <w:r w:rsidR="005669DD">
        <w:rPr>
          <w:rFonts w:ascii="宋体" w:eastAsia="宋体" w:hAnsi="宋体" w:cs="Courier New"/>
          <w:sz w:val="18"/>
          <w:szCs w:val="20"/>
        </w:rPr>
        <w:t>链表的头</w:t>
      </w:r>
      <w:r w:rsidR="005669DD">
        <w:rPr>
          <w:rFonts w:ascii="宋体" w:eastAsia="宋体" w:hAnsi="宋体" w:cs="Courier New" w:hint="eastAsia"/>
          <w:sz w:val="18"/>
          <w:szCs w:val="20"/>
        </w:rPr>
        <w:t>节</w:t>
      </w:r>
      <w:r w:rsidRPr="004029A6">
        <w:rPr>
          <w:rFonts w:ascii="宋体" w:eastAsia="宋体" w:hAnsi="宋体" w:cs="Courier New"/>
          <w:sz w:val="18"/>
          <w:szCs w:val="20"/>
        </w:rPr>
        <w:t>点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#</w:t>
      </w:r>
      <w:r>
        <w:rPr>
          <w:rFonts w:ascii="Courier New" w:eastAsia="宋体" w:hAnsi="Courier New" w:cs="Courier New" w:hint="eastAsia"/>
          <w:sz w:val="18"/>
          <w:szCs w:val="20"/>
        </w:rPr>
        <w:t>返回</w:t>
      </w:r>
      <w:r w:rsidR="005669DD">
        <w:rPr>
          <w:rFonts w:ascii="宋体" w:eastAsia="宋体" w:hAnsi="宋体" w:cs="Courier New"/>
          <w:sz w:val="18"/>
          <w:szCs w:val="20"/>
        </w:rPr>
        <w:t>链表的中间</w:t>
      </w:r>
      <w:r w:rsidR="005669DD">
        <w:rPr>
          <w:rFonts w:ascii="宋体" w:eastAsia="宋体" w:hAnsi="宋体" w:cs="Courier New" w:hint="eastAsia"/>
          <w:sz w:val="18"/>
          <w:szCs w:val="20"/>
        </w:rPr>
        <w:t>节</w:t>
      </w:r>
      <w:r w:rsidRPr="004029A6">
        <w:rPr>
          <w:rFonts w:ascii="宋体" w:eastAsia="宋体" w:hAnsi="宋体" w:cs="Courier New"/>
          <w:sz w:val="18"/>
          <w:szCs w:val="20"/>
        </w:rPr>
        <w:t>点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def middleNode(self, head):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if head is None: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return None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slow = head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fast = slow.next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while fast is not None and fast.next is not None: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slow = slow.next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fast = fast.next.next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return slow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>def getLinkedList(head):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list = []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while head is not None: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list += [str(head.val)]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head = head.next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s = '-&gt;'.join(list)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return s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head1 = ListNode(1, ListNode(3, ListNode(5, ListNode(7, ListNode(9)))))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head2 = ListNode(1, ListNode(2, ListNode(3, ListNode(4))))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029A6">
        <w:rPr>
          <w:rFonts w:ascii="宋体" w:eastAsia="宋体" w:hAnsi="宋体" w:cs="Courier New"/>
          <w:sz w:val="18"/>
          <w:szCs w:val="20"/>
        </w:rPr>
        <w:t>输入</w:t>
      </w:r>
      <w:r w:rsidR="00BF01FE">
        <w:rPr>
          <w:rFonts w:ascii="宋体" w:eastAsia="宋体" w:hAnsi="宋体" w:cs="Courier New" w:hint="eastAsia"/>
          <w:sz w:val="18"/>
          <w:szCs w:val="20"/>
        </w:rPr>
        <w:t>链表</w:t>
      </w:r>
      <w:r w:rsidRPr="004029A6">
        <w:rPr>
          <w:rFonts w:ascii="Courier New" w:eastAsia="宋体" w:hAnsi="Courier New" w:cs="Courier New"/>
          <w:sz w:val="18"/>
          <w:szCs w:val="20"/>
        </w:rPr>
        <w:t>: ' + getLinkedList(head1))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029A6">
        <w:rPr>
          <w:rFonts w:ascii="宋体" w:eastAsia="宋体" w:hAnsi="宋体" w:cs="Courier New"/>
          <w:sz w:val="18"/>
          <w:szCs w:val="20"/>
        </w:rPr>
        <w:t>输出</w:t>
      </w:r>
      <w:r>
        <w:rPr>
          <w:rFonts w:ascii="宋体" w:eastAsia="宋体" w:hAnsi="宋体" w:cs="Courier New" w:hint="eastAsia"/>
          <w:sz w:val="18"/>
          <w:szCs w:val="20"/>
        </w:rPr>
        <w:t>中间值</w:t>
      </w:r>
      <w:r w:rsidRPr="004029A6">
        <w:rPr>
          <w:rFonts w:ascii="Courier New" w:eastAsia="宋体" w:hAnsi="Courier New" w:cs="Courier New"/>
          <w:sz w:val="18"/>
          <w:szCs w:val="20"/>
        </w:rPr>
        <w:t>: ' + str(temp.middleNode(head1).val))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029A6">
        <w:rPr>
          <w:rFonts w:ascii="宋体" w:eastAsia="宋体" w:hAnsi="宋体" w:cs="Courier New"/>
          <w:sz w:val="18"/>
          <w:szCs w:val="20"/>
        </w:rPr>
        <w:t>输入</w:t>
      </w:r>
      <w:r w:rsidR="00BF01FE">
        <w:rPr>
          <w:rFonts w:ascii="宋体" w:eastAsia="宋体" w:hAnsi="宋体" w:cs="Courier New" w:hint="eastAsia"/>
          <w:sz w:val="18"/>
          <w:szCs w:val="20"/>
        </w:rPr>
        <w:t>链表</w:t>
      </w:r>
      <w:r w:rsidRPr="004029A6">
        <w:rPr>
          <w:rFonts w:ascii="Courier New" w:eastAsia="宋体" w:hAnsi="Courier New" w:cs="Courier New"/>
          <w:sz w:val="18"/>
          <w:szCs w:val="20"/>
        </w:rPr>
        <w:t>: ' + getLinkedList(head2))</w:t>
      </w:r>
    </w:p>
    <w:p w:rsidR="004029A6" w:rsidRPr="004029A6" w:rsidRDefault="004029A6" w:rsidP="00C36DF1">
      <w:pPr>
        <w:ind w:leftChars="200" w:left="420" w:firstLine="36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>print('</w:t>
      </w:r>
      <w:r w:rsidRPr="004029A6">
        <w:rPr>
          <w:rFonts w:ascii="宋体" w:eastAsia="宋体" w:hAnsi="宋体" w:cs="Courier New"/>
          <w:sz w:val="18"/>
          <w:szCs w:val="20"/>
        </w:rPr>
        <w:t>输出</w:t>
      </w:r>
      <w:r>
        <w:rPr>
          <w:rFonts w:ascii="宋体" w:eastAsia="宋体" w:hAnsi="宋体" w:cs="Courier New" w:hint="eastAsia"/>
          <w:sz w:val="18"/>
          <w:szCs w:val="20"/>
        </w:rPr>
        <w:t>中间值</w:t>
      </w:r>
      <w:r w:rsidRPr="004029A6">
        <w:rPr>
          <w:rFonts w:ascii="Courier New" w:eastAsia="宋体" w:hAnsi="Courier New" w:cs="Courier New"/>
          <w:sz w:val="18"/>
          <w:szCs w:val="20"/>
        </w:rPr>
        <w:t>: ' + str(temp.middleNode(head2).val))</w:t>
      </w:r>
    </w:p>
    <w:p w:rsidR="004029A6" w:rsidRPr="00A61729" w:rsidRDefault="005669DD" w:rsidP="004029A6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78" w:name="_Toc92663147"/>
      <w:bookmarkStart w:id="1279" w:name="_Toc9266414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lastRenderedPageBreak/>
        <w:t>例3</w:t>
      </w:r>
      <w:r w:rsidR="004029A6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13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4029A6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栈排序</w:t>
      </w:r>
      <w:bookmarkEnd w:id="1278"/>
      <w:bookmarkEnd w:id="1279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80" w:name="_Toc92663150"/>
      <w:bookmarkStart w:id="1281" w:name="_Toc9266415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80"/>
      <w:bookmarkEnd w:id="1281"/>
    </w:p>
    <w:p w:rsidR="004029A6" w:rsidRPr="00164B93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>cla</w:t>
      </w:r>
      <w:r w:rsidRPr="00164B93">
        <w:rPr>
          <w:rFonts w:ascii="Courier New" w:eastAsia="宋体" w:hAnsi="Courier New" w:cs="Courier New"/>
          <w:sz w:val="18"/>
          <w:szCs w:val="20"/>
        </w:rPr>
        <w:t>ss Solution:</w:t>
      </w:r>
    </w:p>
    <w:p w:rsidR="004029A6" w:rsidRPr="00164B93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#</w:t>
      </w:r>
      <w:r w:rsidRPr="00164B93">
        <w:rPr>
          <w:rFonts w:ascii="Courier New" w:eastAsia="宋体" w:hAnsi="Courier New" w:cs="Courier New"/>
          <w:sz w:val="18"/>
          <w:szCs w:val="20"/>
        </w:rPr>
        <w:t>参数</w:t>
      </w:r>
      <w:r w:rsidRPr="00164B93">
        <w:rPr>
          <w:rFonts w:ascii="Courier New" w:eastAsia="宋体" w:hAnsi="Courier New" w:cs="Courier New"/>
          <w:sz w:val="18"/>
          <w:szCs w:val="20"/>
        </w:rPr>
        <w:t>stack</w:t>
      </w:r>
      <w:r w:rsidRPr="00164B93">
        <w:rPr>
          <w:rFonts w:ascii="Courier New" w:eastAsia="宋体" w:hAnsi="Courier New" w:cs="Courier New"/>
          <w:sz w:val="18"/>
          <w:szCs w:val="20"/>
        </w:rPr>
        <w:t>为</w:t>
      </w:r>
      <w:r w:rsidRPr="00164B93">
        <w:rPr>
          <w:rFonts w:ascii="Courier New" w:eastAsia="宋体" w:hAnsi="Courier New" w:cs="Courier New" w:hint="eastAsia"/>
          <w:sz w:val="18"/>
          <w:szCs w:val="20"/>
        </w:rPr>
        <w:t>栈的</w:t>
      </w:r>
      <w:r w:rsidRPr="00164B93">
        <w:rPr>
          <w:rFonts w:ascii="Courier New" w:eastAsia="宋体" w:hAnsi="Courier New" w:cs="Courier New"/>
          <w:sz w:val="18"/>
          <w:szCs w:val="20"/>
        </w:rPr>
        <w:t>列表</w:t>
      </w:r>
    </w:p>
    <w:p w:rsidR="004029A6" w:rsidRPr="00164B93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#</w:t>
      </w:r>
      <w:r w:rsidRPr="00164B93">
        <w:rPr>
          <w:rFonts w:ascii="Courier New" w:eastAsia="宋体" w:hAnsi="Courier New" w:cs="Courier New"/>
          <w:sz w:val="18"/>
          <w:szCs w:val="20"/>
        </w:rPr>
        <w:t>返回</w:t>
      </w:r>
      <w:r w:rsidRPr="00164B93">
        <w:rPr>
          <w:rFonts w:ascii="宋体" w:eastAsia="宋体" w:hAnsi="宋体" w:cs="Courier New"/>
          <w:sz w:val="18"/>
          <w:szCs w:val="20"/>
        </w:rPr>
        <w:t>排序后栈的列表</w:t>
      </w:r>
    </w:p>
    <w:p w:rsidR="004029A6" w:rsidRPr="00164B93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def stackSort(self, stack):</w:t>
      </w:r>
    </w:p>
    <w:p w:rsidR="004029A6" w:rsidRPr="00164B93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temp = []</w:t>
      </w:r>
    </w:p>
    <w:p w:rsidR="004029A6" w:rsidRPr="00164B93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while len(stack):</w:t>
      </w:r>
    </w:p>
    <w:p w:rsidR="004029A6" w:rsidRPr="00164B93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    if len(stack) and (not len(temp) or temp[-1] &gt;= stack[-1]):</w:t>
      </w:r>
    </w:p>
    <w:p w:rsidR="004029A6" w:rsidRPr="00164B93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        temp.append(stack.pop())</w:t>
      </w:r>
    </w:p>
    <w:p w:rsidR="004029A6" w:rsidRPr="00164B93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164B93">
        <w:rPr>
          <w:rFonts w:ascii="Courier New" w:eastAsia="宋体" w:hAnsi="Courier New" w:cs="Courier New"/>
          <w:sz w:val="18"/>
          <w:szCs w:val="20"/>
        </w:rPr>
        <w:t xml:space="preserve">            else: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    value = stack.pop()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    while len(temp) and temp[-1] &lt;= value: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        stack.append(temp.pop())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    stack.append(value)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    while len(temp):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        stack.append(temp.pop())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while len(temp):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    stack.append(temp.pop())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    return stack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stack1 = [1, 2, 5, 9, 2, 3]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stack2 = [3, 4, 1, 3, 8, 7]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029A6">
        <w:rPr>
          <w:rFonts w:ascii="宋体" w:eastAsia="宋体" w:hAnsi="宋体" w:cs="Courier New"/>
          <w:sz w:val="18"/>
          <w:szCs w:val="20"/>
        </w:rPr>
        <w:t>输入</w:t>
      </w:r>
      <w:r w:rsidRPr="004029A6">
        <w:rPr>
          <w:rFonts w:ascii="Courier New" w:eastAsia="宋体" w:hAnsi="Courier New" w:cs="Courier New"/>
          <w:sz w:val="18"/>
          <w:szCs w:val="20"/>
        </w:rPr>
        <w:t>: ' + str(stack1))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029A6">
        <w:rPr>
          <w:rFonts w:ascii="宋体" w:eastAsia="宋体" w:hAnsi="宋体" w:cs="Courier New"/>
          <w:sz w:val="18"/>
          <w:szCs w:val="20"/>
        </w:rPr>
        <w:t>输出</w:t>
      </w:r>
      <w:r w:rsidRPr="004029A6">
        <w:rPr>
          <w:rFonts w:ascii="Courier New" w:eastAsia="宋体" w:hAnsi="Courier New" w:cs="Courier New"/>
          <w:sz w:val="18"/>
          <w:szCs w:val="20"/>
        </w:rPr>
        <w:t>：</w:t>
      </w:r>
      <w:r w:rsidRPr="004029A6">
        <w:rPr>
          <w:rFonts w:ascii="Courier New" w:eastAsia="宋体" w:hAnsi="Courier New" w:cs="Courier New"/>
          <w:sz w:val="18"/>
          <w:szCs w:val="20"/>
        </w:rPr>
        <w:t>' + str(temp.stackSort(stack1)))</w:t>
      </w:r>
    </w:p>
    <w:p w:rsidR="004029A6" w:rsidRPr="004029A6" w:rsidRDefault="004029A6" w:rsidP="00C36DF1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4029A6">
        <w:rPr>
          <w:rFonts w:ascii="宋体" w:eastAsia="宋体" w:hAnsi="宋体" w:cs="Courier New"/>
          <w:sz w:val="18"/>
          <w:szCs w:val="20"/>
        </w:rPr>
        <w:t>输入</w:t>
      </w:r>
      <w:r w:rsidRPr="004029A6">
        <w:rPr>
          <w:rFonts w:ascii="Courier New" w:eastAsia="宋体" w:hAnsi="Courier New" w:cs="Courier New"/>
          <w:sz w:val="18"/>
          <w:szCs w:val="20"/>
        </w:rPr>
        <w:t>: ' + str(stack2))</w:t>
      </w:r>
    </w:p>
    <w:p w:rsidR="004029A6" w:rsidRPr="004029A6" w:rsidRDefault="004029A6" w:rsidP="00C36DF1">
      <w:pPr>
        <w:ind w:leftChars="200" w:left="420" w:firstLine="360"/>
        <w:rPr>
          <w:rFonts w:ascii="Courier New" w:eastAsia="宋体" w:hAnsi="Courier New" w:cs="Courier New"/>
          <w:sz w:val="18"/>
          <w:szCs w:val="20"/>
        </w:rPr>
      </w:pPr>
      <w:r w:rsidRPr="004029A6">
        <w:rPr>
          <w:rFonts w:ascii="Courier New" w:eastAsia="宋体" w:hAnsi="Courier New" w:cs="Courier New"/>
          <w:sz w:val="18"/>
          <w:szCs w:val="20"/>
        </w:rPr>
        <w:t>print('</w:t>
      </w:r>
      <w:r w:rsidRPr="004029A6">
        <w:rPr>
          <w:rFonts w:ascii="Courier New" w:eastAsia="宋体" w:hAnsi="Courier New" w:cs="Courier New"/>
          <w:sz w:val="18"/>
          <w:szCs w:val="20"/>
        </w:rPr>
        <w:t>输出：</w:t>
      </w:r>
      <w:r w:rsidRPr="004029A6">
        <w:rPr>
          <w:rFonts w:ascii="Courier New" w:eastAsia="宋体" w:hAnsi="Courier New" w:cs="Courier New"/>
          <w:sz w:val="18"/>
          <w:szCs w:val="20"/>
        </w:rPr>
        <w:t>' + str(temp.stackSort(stack2)))</w:t>
      </w:r>
    </w:p>
    <w:p w:rsidR="006E7E7C" w:rsidRPr="00A61729" w:rsidRDefault="00A61729" w:rsidP="00A61729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82" w:name="_Toc92663152"/>
      <w:bookmarkStart w:id="1283" w:name="_Toc92664153"/>
      <w:r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14 </w:t>
      </w:r>
      <w:r w:rsidR="006E7E7C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宠物收养所</w:t>
      </w:r>
      <w:bookmarkEnd w:id="1282"/>
      <w:bookmarkEnd w:id="1283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84" w:name="_Toc92663155"/>
      <w:bookmarkStart w:id="1285" w:name="_Toc9266415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84"/>
      <w:bookmarkEnd w:id="1285"/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>class AnimalShelter(object):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def __init__(self):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self.cats = []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self.dogs = []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self.tot = 0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lastRenderedPageBreak/>
        <w:t xml:space="preserve">    #</w:t>
      </w:r>
      <w:r w:rsidRPr="00D923AE">
        <w:rPr>
          <w:rFonts w:ascii="Courier New" w:eastAsia="宋体" w:hAnsi="Courier New" w:cs="Times New Roman"/>
          <w:sz w:val="18"/>
        </w:rPr>
        <w:t>参数</w:t>
      </w:r>
      <w:r w:rsidRPr="00D923AE">
        <w:rPr>
          <w:rFonts w:ascii="Courier New" w:eastAsia="宋体" w:hAnsi="Courier New" w:cs="Times New Roman"/>
          <w:sz w:val="18"/>
        </w:rPr>
        <w:t>name</w:t>
      </w:r>
      <w:r w:rsidRPr="00D923AE">
        <w:rPr>
          <w:rFonts w:ascii="Courier New" w:eastAsia="宋体" w:hAnsi="Courier New" w:cs="Times New Roman"/>
          <w:sz w:val="18"/>
        </w:rPr>
        <w:t>为字符串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#</w:t>
      </w:r>
      <w:r w:rsidRPr="00D923AE">
        <w:rPr>
          <w:rFonts w:ascii="Courier New" w:eastAsia="宋体" w:hAnsi="Courier New" w:cs="Times New Roman"/>
          <w:sz w:val="18"/>
        </w:rPr>
        <w:t>参数</w:t>
      </w:r>
      <w:r w:rsidRPr="00D923AE">
        <w:rPr>
          <w:rFonts w:ascii="Courier New" w:eastAsia="宋体" w:hAnsi="Courier New" w:cs="Times New Roman"/>
          <w:sz w:val="18"/>
        </w:rPr>
        <w:t>type</w:t>
      </w:r>
      <w:r w:rsidRPr="00D923AE">
        <w:rPr>
          <w:rFonts w:ascii="Courier New" w:eastAsia="宋体" w:hAnsi="Courier New" w:cs="Times New Roman"/>
          <w:sz w:val="18"/>
        </w:rPr>
        <w:t>为整型</w:t>
      </w:r>
      <w:r w:rsidRPr="00D923AE">
        <w:rPr>
          <w:rFonts w:ascii="Courier New" w:eastAsia="宋体" w:hAnsi="Courier New" w:cs="Times New Roman"/>
          <w:sz w:val="18"/>
        </w:rPr>
        <w:t xml:space="preserve">, </w:t>
      </w:r>
      <w:r w:rsidRPr="00D923AE">
        <w:rPr>
          <w:rFonts w:ascii="Courier New" w:eastAsia="宋体" w:hAnsi="Courier New" w:cs="Times New Roman"/>
          <w:sz w:val="18"/>
        </w:rPr>
        <w:t>狗为</w:t>
      </w:r>
      <w:r w:rsidRPr="00D923AE">
        <w:rPr>
          <w:rFonts w:ascii="Courier New" w:eastAsia="宋体" w:hAnsi="Courier New" w:cs="Times New Roman"/>
          <w:sz w:val="18"/>
        </w:rPr>
        <w:t>1</w:t>
      </w:r>
      <w:r w:rsidR="005669DD">
        <w:rPr>
          <w:rFonts w:ascii="Courier New" w:eastAsia="宋体" w:hAnsi="Courier New" w:cs="Times New Roman" w:hint="eastAsia"/>
          <w:sz w:val="18"/>
        </w:rPr>
        <w:t>，</w:t>
      </w:r>
      <w:r w:rsidRPr="00D923AE">
        <w:rPr>
          <w:rFonts w:ascii="Courier New" w:eastAsia="宋体" w:hAnsi="Courier New" w:cs="Times New Roman"/>
          <w:sz w:val="18"/>
        </w:rPr>
        <w:t>猫为</w:t>
      </w:r>
      <w:r w:rsidRPr="00D923AE">
        <w:rPr>
          <w:rFonts w:ascii="Courier New" w:eastAsia="宋体" w:hAnsi="Courier New" w:cs="Times New Roman"/>
          <w:sz w:val="18"/>
        </w:rPr>
        <w:t>0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#</w:t>
      </w:r>
      <w:r w:rsidRPr="00D923AE">
        <w:rPr>
          <w:rFonts w:ascii="Courier New" w:eastAsia="宋体" w:hAnsi="Courier New" w:cs="Times New Roman"/>
          <w:sz w:val="18"/>
        </w:rPr>
        <w:t>无返回值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def enqueue(self, name, type):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self.tot += 1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if type == 1: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    self.dogs.append([name, self.tot])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else: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    self.cats.append([name, self.tot])</w:t>
      </w:r>
    </w:p>
    <w:p w:rsidR="00D923AE" w:rsidRPr="00D923AE" w:rsidRDefault="005669DD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>
        <w:rPr>
          <w:rFonts w:ascii="Courier New" w:eastAsia="宋体" w:hAnsi="Courier New" w:cs="Times New Roman"/>
          <w:sz w:val="18"/>
        </w:rPr>
        <w:t xml:space="preserve">    #</w:t>
      </w:r>
      <w:r w:rsidR="00D923AE" w:rsidRPr="00D923AE">
        <w:rPr>
          <w:rFonts w:ascii="Courier New" w:eastAsia="宋体" w:hAnsi="Courier New" w:cs="Times New Roman"/>
          <w:sz w:val="18"/>
        </w:rPr>
        <w:t>返回资历最老的猫或狗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def dequeueAny(self):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if len(self.dogs) == 0: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    return self.dequeueCats()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elif len(self.cats) == 0: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    return self.dequeueDogs()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else: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    if self.dogs[0][1] &lt; self.cats[0][1]: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        return self.dequeueDogs()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    else: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        return self.dequeueCats()</w:t>
      </w:r>
    </w:p>
    <w:p w:rsidR="00D923AE" w:rsidRPr="00D923AE" w:rsidRDefault="005669DD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>
        <w:rPr>
          <w:rFonts w:ascii="Courier New" w:eastAsia="宋体" w:hAnsi="Courier New" w:cs="Times New Roman"/>
          <w:sz w:val="18"/>
        </w:rPr>
        <w:t xml:space="preserve">    #</w:t>
      </w:r>
      <w:r>
        <w:rPr>
          <w:rFonts w:ascii="Courier New" w:eastAsia="宋体" w:hAnsi="Courier New" w:cs="Times New Roman"/>
          <w:sz w:val="18"/>
        </w:rPr>
        <w:t>返回要取出的狗</w:t>
      </w:r>
      <w:r w:rsidR="00D923AE" w:rsidRPr="00D923AE">
        <w:rPr>
          <w:rFonts w:ascii="Courier New" w:eastAsia="宋体" w:hAnsi="Courier New" w:cs="Times New Roman"/>
          <w:sz w:val="18"/>
        </w:rPr>
        <w:t>名字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def dequeueDogs(self):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name = self.dogs[0][0]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del self.dogs[0]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return name</w:t>
      </w:r>
    </w:p>
    <w:p w:rsidR="00D923AE" w:rsidRPr="00D923AE" w:rsidRDefault="005669DD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>
        <w:rPr>
          <w:rFonts w:ascii="Courier New" w:eastAsia="宋体" w:hAnsi="Courier New" w:cs="Times New Roman"/>
          <w:sz w:val="18"/>
        </w:rPr>
        <w:t xml:space="preserve">    #</w:t>
      </w:r>
      <w:r>
        <w:rPr>
          <w:rFonts w:ascii="Courier New" w:eastAsia="宋体" w:hAnsi="Courier New" w:cs="Times New Roman"/>
          <w:sz w:val="18"/>
        </w:rPr>
        <w:t>返回要取出的猫</w:t>
      </w:r>
      <w:r w:rsidR="00D923AE" w:rsidRPr="00D923AE">
        <w:rPr>
          <w:rFonts w:ascii="Courier New" w:eastAsia="宋体" w:hAnsi="Courier New" w:cs="Times New Roman"/>
          <w:sz w:val="18"/>
        </w:rPr>
        <w:t>名字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def dequeueCats(self):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name = self.cats[0][0]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del self.cats[0]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    return name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>if __name__ == '__main__':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temp = AnimalShelter()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temp.enqueue('Max', 1)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temp.enqueue('Mike', 0)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temp.enqueue('Ama', 1)</w:t>
      </w:r>
    </w:p>
    <w:p w:rsidR="00D923AE" w:rsidRPr="00D923AE" w:rsidRDefault="00D923A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temp.enqueue('Anna', 0)</w:t>
      </w:r>
    </w:p>
    <w:p w:rsidR="00D923AE" w:rsidRPr="00D923AE" w:rsidRDefault="00D923AE" w:rsidP="004A70F2">
      <w:pPr>
        <w:ind w:leftChars="200" w:left="420"/>
        <w:jc w:val="left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print("</w:t>
      </w:r>
      <w:r w:rsidRPr="00D923AE">
        <w:rPr>
          <w:rFonts w:ascii="Courier New" w:eastAsia="宋体" w:hAnsi="Courier New" w:cs="Times New Roman"/>
          <w:sz w:val="18"/>
        </w:rPr>
        <w:t>输入宠物信息</w:t>
      </w:r>
      <w:r w:rsidRPr="00D923AE">
        <w:rPr>
          <w:rFonts w:ascii="Courier New" w:eastAsia="宋体" w:hAnsi="Courier New" w:cs="Times New Roman"/>
          <w:sz w:val="18"/>
        </w:rPr>
        <w:t>: temp.enqueue('Max',1)  temp.enqueue('Mike',0)  temp.enqueue('Ama',1)  temp.enqueue('Anna',0)")</w:t>
      </w:r>
    </w:p>
    <w:p w:rsidR="00D923AE" w:rsidRPr="00D923AE" w:rsidRDefault="00D923AE" w:rsidP="004A70F2">
      <w:pPr>
        <w:ind w:leftChars="200" w:left="420"/>
        <w:jc w:val="left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print("</w:t>
      </w:r>
      <w:r w:rsidRPr="00D923AE">
        <w:rPr>
          <w:rFonts w:ascii="Courier New" w:eastAsia="宋体" w:hAnsi="Courier New" w:cs="Times New Roman"/>
          <w:sz w:val="18"/>
        </w:rPr>
        <w:t>领养宠物顺序</w:t>
      </w:r>
      <w:r w:rsidRPr="00D923AE">
        <w:rPr>
          <w:rFonts w:ascii="Courier New" w:eastAsia="宋体" w:hAnsi="Courier New" w:cs="Times New Roman"/>
          <w:sz w:val="18"/>
        </w:rPr>
        <w:t>: temp.dequeueCats() temp.dequeueDogs() temp.dequeueAny()")</w:t>
      </w:r>
    </w:p>
    <w:p w:rsidR="006E7E7C" w:rsidRPr="006E7E7C" w:rsidRDefault="00D923AE" w:rsidP="004A70F2">
      <w:pPr>
        <w:ind w:leftChars="200" w:left="420"/>
        <w:jc w:val="left"/>
        <w:rPr>
          <w:rFonts w:ascii="Courier New" w:eastAsia="宋体" w:hAnsi="Courier New" w:cs="Times New Roman"/>
          <w:sz w:val="18"/>
        </w:rPr>
      </w:pPr>
      <w:r w:rsidRPr="00D923AE">
        <w:rPr>
          <w:rFonts w:ascii="Courier New" w:eastAsia="宋体" w:hAnsi="Courier New" w:cs="Times New Roman"/>
          <w:sz w:val="18"/>
        </w:rPr>
        <w:t xml:space="preserve">    print('</w:t>
      </w:r>
      <w:r w:rsidRPr="00D923AE">
        <w:rPr>
          <w:rFonts w:ascii="Courier New" w:eastAsia="宋体" w:hAnsi="Courier New" w:cs="Times New Roman"/>
          <w:sz w:val="18"/>
        </w:rPr>
        <w:t>输出宠物信息</w:t>
      </w:r>
      <w:r w:rsidRPr="00D923AE">
        <w:rPr>
          <w:rFonts w:ascii="Courier New" w:eastAsia="宋体" w:hAnsi="Courier New" w:cs="Times New Roman"/>
          <w:sz w:val="18"/>
        </w:rPr>
        <w:t>: [' + temp.dequeueCats() + ',' + temp.dequeueDogs() + ',' + temp.dequeueAny() + ']')</w:t>
      </w:r>
    </w:p>
    <w:p w:rsidR="001D5CEB" w:rsidRPr="00A61729" w:rsidRDefault="005669DD" w:rsidP="001D5CEB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86" w:name="_Toc92663157"/>
      <w:bookmarkStart w:id="1287" w:name="_Toc9266415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lastRenderedPageBreak/>
        <w:t>例3</w:t>
      </w:r>
      <w:r w:rsidR="001D5CEB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15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1D5CEB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自动补全</w:t>
      </w:r>
      <w:bookmarkEnd w:id="1286"/>
      <w:bookmarkEnd w:id="1287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88" w:name="_Toc92663160"/>
      <w:bookmarkStart w:id="1289" w:name="_Toc9266416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88"/>
      <w:bookmarkEnd w:id="1289"/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>class TypeAhead: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#</w:t>
      </w:r>
      <w:r w:rsidR="00F06F3F">
        <w:rPr>
          <w:rFonts w:ascii="Courier New" w:eastAsia="宋体" w:hAnsi="Courier New" w:cs="Times New Roman" w:hint="eastAsia"/>
          <w:sz w:val="18"/>
        </w:rPr>
        <w:t>参数</w:t>
      </w:r>
      <w:r w:rsidRPr="001D5CEB">
        <w:rPr>
          <w:rFonts w:ascii="Courier New" w:eastAsia="宋体" w:hAnsi="Courier New" w:cs="Times New Roman"/>
          <w:sz w:val="18"/>
        </w:rPr>
        <w:t>dict</w:t>
      </w:r>
      <w:r w:rsidR="00F06F3F">
        <w:rPr>
          <w:rFonts w:ascii="Courier New" w:eastAsia="宋体" w:hAnsi="Courier New" w:cs="Times New Roman" w:hint="eastAsia"/>
          <w:sz w:val="18"/>
        </w:rPr>
        <w:t>为</w:t>
      </w:r>
      <w:r w:rsidRPr="001D5CEB">
        <w:rPr>
          <w:rFonts w:ascii="Courier New" w:eastAsia="宋体" w:hAnsi="Courier New" w:cs="Times New Roman"/>
          <w:sz w:val="18"/>
        </w:rPr>
        <w:t>字符串列表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def __init__(self, dict):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self.mp = {}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for s in dict: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l = len(s)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for i in range(l):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    for j in range(i + 1, l + 1):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        tmp = s[i:j]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        if tmp not in self.mp: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            self.mp[tmp] = [s]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        elif self.mp[tmp][-1] != s: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            self.mp[tmp].append(s)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#</w:t>
      </w:r>
      <w:r w:rsidR="00F06F3F">
        <w:rPr>
          <w:rFonts w:ascii="Courier New" w:eastAsia="宋体" w:hAnsi="Courier New" w:cs="Times New Roman" w:hint="eastAsia"/>
          <w:sz w:val="18"/>
        </w:rPr>
        <w:t>参数</w:t>
      </w:r>
      <w:r w:rsidRPr="001D5CEB">
        <w:rPr>
          <w:rFonts w:ascii="Courier New" w:eastAsia="宋体" w:hAnsi="Courier New" w:cs="Times New Roman"/>
          <w:sz w:val="18"/>
        </w:rPr>
        <w:t>word</w:t>
      </w:r>
      <w:r w:rsidR="00F06F3F">
        <w:rPr>
          <w:rFonts w:ascii="Courier New" w:eastAsia="宋体" w:hAnsi="Courier New" w:cs="Times New Roman" w:hint="eastAsia"/>
          <w:sz w:val="18"/>
        </w:rPr>
        <w:t>为</w:t>
      </w:r>
      <w:r w:rsidRPr="001D5CEB">
        <w:rPr>
          <w:rFonts w:ascii="Courier New" w:eastAsia="宋体" w:hAnsi="Courier New" w:cs="Times New Roman"/>
          <w:sz w:val="18"/>
        </w:rPr>
        <w:t>要查询的字符串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#</w:t>
      </w:r>
      <w:r w:rsidR="00F06F3F">
        <w:rPr>
          <w:rFonts w:ascii="Courier New" w:eastAsia="宋体" w:hAnsi="Courier New" w:cs="Times New Roman" w:hint="eastAsia"/>
          <w:sz w:val="18"/>
        </w:rPr>
        <w:t>返回值为</w:t>
      </w:r>
      <w:r w:rsidRPr="001D5CEB">
        <w:rPr>
          <w:rFonts w:ascii="Courier New" w:eastAsia="宋体" w:hAnsi="Courier New" w:cs="Times New Roman"/>
          <w:sz w:val="18"/>
        </w:rPr>
        <w:t>自动补全的字符串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def search(self, word):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if word not in self.mp: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return []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else: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        return self.mp[word]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>if __name__ == '__main__':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dict = ["San Zhang", "Lisi", "Li Ma", "Jimmy Wang"]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temp = TypeAhead(dict)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print('</w:t>
      </w:r>
      <w:r w:rsidRPr="001D5CEB">
        <w:rPr>
          <w:rFonts w:ascii="Courier New" w:eastAsia="宋体" w:hAnsi="Courier New" w:cs="Times New Roman"/>
          <w:sz w:val="18"/>
        </w:rPr>
        <w:t>输入</w:t>
      </w:r>
      <w:r w:rsidRPr="001D5CEB">
        <w:rPr>
          <w:rFonts w:ascii="Courier New" w:eastAsia="宋体" w:hAnsi="Courier New" w:cs="Times New Roman"/>
          <w:sz w:val="18"/>
        </w:rPr>
        <w:t xml:space="preserve">: </w:t>
      </w:r>
      <w:r w:rsidRPr="001D5CEB">
        <w:rPr>
          <w:rFonts w:ascii="Courier New" w:eastAsia="宋体" w:hAnsi="Courier New" w:cs="Times New Roman"/>
          <w:sz w:val="18"/>
        </w:rPr>
        <w:t>查询</w:t>
      </w:r>
      <w:r w:rsidRPr="001D5CEB">
        <w:rPr>
          <w:rFonts w:ascii="Courier New" w:eastAsia="宋体" w:hAnsi="Courier New" w:cs="Times New Roman"/>
          <w:sz w:val="18"/>
        </w:rPr>
        <w:t xml:space="preserve"> "Li"')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print('</w:t>
      </w:r>
      <w:r w:rsidRPr="001D5CEB">
        <w:rPr>
          <w:rFonts w:ascii="Courier New" w:eastAsia="宋体" w:hAnsi="Courier New" w:cs="Times New Roman"/>
          <w:sz w:val="18"/>
        </w:rPr>
        <w:t>字典</w:t>
      </w:r>
      <w:r w:rsidRPr="001D5CEB">
        <w:rPr>
          <w:rFonts w:ascii="Courier New" w:eastAsia="宋体" w:hAnsi="Courier New" w:cs="Times New Roman"/>
          <w:sz w:val="18"/>
        </w:rPr>
        <w:t>: '+str(dict[0:4]))</w:t>
      </w:r>
    </w:p>
    <w:p w:rsidR="001D5CEB" w:rsidRPr="001D5CEB" w:rsidRDefault="001D5CEB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D5CEB">
        <w:rPr>
          <w:rFonts w:ascii="Courier New" w:eastAsia="宋体" w:hAnsi="Courier New" w:cs="Times New Roman"/>
          <w:sz w:val="18"/>
        </w:rPr>
        <w:t xml:space="preserve">    print('</w:t>
      </w:r>
      <w:r w:rsidRPr="001D5CEB">
        <w:rPr>
          <w:rFonts w:ascii="Courier New" w:eastAsia="宋体" w:hAnsi="Courier New" w:cs="Times New Roman"/>
          <w:sz w:val="18"/>
        </w:rPr>
        <w:t>输出</w:t>
      </w:r>
      <w:r w:rsidRPr="001D5CEB">
        <w:rPr>
          <w:rFonts w:ascii="Courier New" w:eastAsia="宋体" w:hAnsi="Courier New" w:cs="Times New Roman"/>
          <w:sz w:val="18"/>
        </w:rPr>
        <w:t>: '+str(temp.search('Li')))</w:t>
      </w:r>
    </w:p>
    <w:p w:rsidR="002A30F9" w:rsidRPr="00A61729" w:rsidRDefault="005669DD" w:rsidP="002A30F9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90" w:name="_Toc92663162"/>
      <w:bookmarkStart w:id="1291" w:name="_Toc9266416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2A30F9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16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2A30F9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短网址</w:t>
      </w:r>
      <w:bookmarkEnd w:id="1290"/>
      <w:bookmarkEnd w:id="1291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92" w:name="_Toc92663165"/>
      <w:bookmarkStart w:id="1293" w:name="_Toc9266416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92"/>
      <w:bookmarkEnd w:id="1293"/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>class TinyUrl: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def __init__(self):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self.dict = {}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def getShortKey(self, url):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return url[-6:]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lastRenderedPageBreak/>
        <w:t xml:space="preserve">    def idToShortKey(self, id):</w:t>
      </w:r>
    </w:p>
    <w:p w:rsidR="002A30F9" w:rsidRPr="002A30F9" w:rsidRDefault="002A30F9" w:rsidP="00C820D9">
      <w:pPr>
        <w:ind w:leftChars="200" w:left="420"/>
        <w:jc w:val="left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ch = "abcdefghijklmnopqrstuvwxyzABCDEFGHIJKLMNOPQRSTUVWXYZ0123456789"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s = ""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while id &gt; 0: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    s = ch[int(id % 62)] + s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    id /= 62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while len(s) &lt; 6: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    s = 'a' + s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return s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def shortkeyToid(self, short_key):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id = 0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for c in short_key: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    if 'a' &lt;= c and c &lt;= 'z':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        id = id * 62 + ord(c) - ord('a')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    if 'A' &lt;= c and c &lt;= 'Z':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        id = id * 62 + ord(c) - ord('A') + 26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    if '0' &lt;= c and c &lt;= '9':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            id = id * 62 + ord(c) - ord('0') + 52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2A30F9">
        <w:rPr>
          <w:rFonts w:ascii="Courier New" w:eastAsia="宋体" w:hAnsi="Courier New" w:cs="Times New Roman"/>
          <w:sz w:val="18"/>
        </w:rPr>
        <w:t xml:space="preserve">    </w:t>
      </w:r>
      <w:r w:rsidRPr="00164B93">
        <w:rPr>
          <w:rFonts w:ascii="Courier New" w:eastAsia="宋体" w:hAnsi="Courier New" w:cs="Times New Roman"/>
          <w:sz w:val="18"/>
        </w:rPr>
        <w:t xml:space="preserve">    return id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#</w:t>
      </w:r>
      <w:r w:rsidR="0092609E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/>
          <w:sz w:val="18"/>
        </w:rPr>
        <w:t>url</w:t>
      </w:r>
      <w:r w:rsidR="0092609E" w:rsidRPr="00164B93">
        <w:rPr>
          <w:rFonts w:ascii="Courier New" w:eastAsia="宋体" w:hAnsi="Courier New" w:cs="Times New Roman" w:hint="eastAsia"/>
          <w:sz w:val="18"/>
        </w:rPr>
        <w:t>为字符串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="0092609E" w:rsidRPr="00164B93">
        <w:rPr>
          <w:rFonts w:ascii="Courier New" w:eastAsia="宋体" w:hAnsi="Courier New" w:cs="Times New Roman" w:hint="eastAsia"/>
          <w:sz w:val="18"/>
        </w:rPr>
        <w:t>返回</w:t>
      </w:r>
      <w:r w:rsidRPr="00164B93">
        <w:rPr>
          <w:rFonts w:ascii="Courier New" w:eastAsia="宋体" w:hAnsi="Courier New" w:cs="Times New Roman" w:hint="eastAsia"/>
          <w:sz w:val="18"/>
        </w:rPr>
        <w:t>开头为</w:t>
      </w:r>
      <w:r w:rsidRPr="00164B93">
        <w:rPr>
          <w:rFonts w:ascii="Courier New" w:eastAsia="宋体" w:hAnsi="Courier New" w:cs="Times New Roman" w:hint="eastAsia"/>
          <w:sz w:val="18"/>
        </w:rPr>
        <w:t>http://tiny.url/</w:t>
      </w:r>
      <w:r w:rsidRPr="00164B93">
        <w:rPr>
          <w:rFonts w:ascii="Courier New" w:eastAsia="宋体" w:hAnsi="Courier New" w:cs="Times New Roman" w:hint="eastAsia"/>
          <w:sz w:val="18"/>
        </w:rPr>
        <w:t>的短</w:t>
      </w:r>
      <w:r w:rsidRPr="00164B93">
        <w:rPr>
          <w:rFonts w:ascii="Courier New" w:eastAsia="宋体" w:hAnsi="Courier New" w:cs="Times New Roman" w:hint="eastAsia"/>
          <w:sz w:val="18"/>
        </w:rPr>
        <w:t>url</w:t>
      </w:r>
      <w:r w:rsidR="0092609E" w:rsidRPr="00164B93">
        <w:rPr>
          <w:rFonts w:ascii="Courier New" w:eastAsia="宋体" w:hAnsi="Courier New" w:cs="Times New Roman" w:hint="eastAsia"/>
          <w:sz w:val="18"/>
        </w:rPr>
        <w:t>字符串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longToShort(self, url):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ans = 0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for a in url: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    ans = (ans * 256 + ord(a)) % 56800235584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while ans in self.dict and self.dict[ans] != url: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    ans = (ans + 1) % 56800235584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self.dict[ans] = url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return "http://tiny.url/" + self.idToShortKey(ans)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="0092609E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url</w:t>
      </w:r>
      <w:r w:rsidRPr="00164B93">
        <w:rPr>
          <w:rFonts w:ascii="Courier New" w:eastAsia="宋体" w:hAnsi="Courier New" w:cs="Times New Roman" w:hint="eastAsia"/>
          <w:sz w:val="18"/>
        </w:rPr>
        <w:t>开头为</w:t>
      </w:r>
      <w:r w:rsidRPr="00164B93">
        <w:rPr>
          <w:rFonts w:ascii="Courier New" w:eastAsia="宋体" w:hAnsi="Courier New" w:cs="Times New Roman" w:hint="eastAsia"/>
          <w:sz w:val="18"/>
        </w:rPr>
        <w:t xml:space="preserve"> http://tiny.url/</w:t>
      </w:r>
      <w:r w:rsidRPr="00164B93">
        <w:rPr>
          <w:rFonts w:ascii="Courier New" w:eastAsia="宋体" w:hAnsi="Courier New" w:cs="Times New Roman" w:hint="eastAsia"/>
          <w:sz w:val="18"/>
        </w:rPr>
        <w:t>的短</w:t>
      </w:r>
      <w:r w:rsidRPr="00164B93">
        <w:rPr>
          <w:rFonts w:ascii="Courier New" w:eastAsia="宋体" w:hAnsi="Courier New" w:cs="Times New Roman" w:hint="eastAsia"/>
          <w:sz w:val="18"/>
        </w:rPr>
        <w:t>url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="0092609E" w:rsidRPr="00164B93">
        <w:rPr>
          <w:rFonts w:ascii="Courier New" w:eastAsia="宋体" w:hAnsi="Courier New" w:cs="Times New Roman" w:hint="eastAsia"/>
          <w:sz w:val="18"/>
        </w:rPr>
        <w:t>返回值为</w:t>
      </w:r>
      <w:r w:rsidRPr="00164B93">
        <w:rPr>
          <w:rFonts w:ascii="Courier New" w:eastAsia="宋体" w:hAnsi="Courier New" w:cs="Times New Roman" w:hint="eastAsia"/>
          <w:sz w:val="18"/>
        </w:rPr>
        <w:t>一个长</w:t>
      </w:r>
      <w:r w:rsidRPr="00164B93">
        <w:rPr>
          <w:rFonts w:ascii="Courier New" w:eastAsia="宋体" w:hAnsi="Courier New" w:cs="Times New Roman" w:hint="eastAsia"/>
          <w:sz w:val="18"/>
        </w:rPr>
        <w:t>url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shortToLong(self, url):</w:t>
      </w:r>
    </w:p>
    <w:p w:rsidR="002A30F9" w:rsidRPr="00164B93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short_key = self.getShortKey(url)</w:t>
      </w:r>
    </w:p>
    <w:p w:rsidR="002A30F9" w:rsidRPr="002A30F9" w:rsidRDefault="002A30F9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return self.dict[self.</w:t>
      </w:r>
      <w:r w:rsidRPr="002A30F9">
        <w:rPr>
          <w:rFonts w:ascii="Courier New" w:eastAsia="宋体" w:hAnsi="Courier New" w:cs="Times New Roman"/>
          <w:sz w:val="18"/>
        </w:rPr>
        <w:t>shortkeyToid(short_key)]</w:t>
      </w:r>
    </w:p>
    <w:p w:rsidR="0092609E" w:rsidRPr="0092609E" w:rsidRDefault="0092609E" w:rsidP="00C36DF1">
      <w:pPr>
        <w:ind w:leftChars="200" w:left="420" w:firstLine="360"/>
        <w:jc w:val="left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>if __name__ == '__main__':</w:t>
      </w:r>
    </w:p>
    <w:p w:rsidR="0092609E" w:rsidRPr="0092609E" w:rsidRDefault="0092609E" w:rsidP="00C36DF1">
      <w:pPr>
        <w:ind w:leftChars="200" w:left="420" w:firstLine="360"/>
        <w:jc w:val="left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temp = TinyUrl()</w:t>
      </w:r>
    </w:p>
    <w:p w:rsidR="0092609E" w:rsidRPr="0092609E" w:rsidRDefault="0092609E" w:rsidP="00C36DF1">
      <w:pPr>
        <w:ind w:leftChars="200" w:left="420" w:firstLine="360"/>
        <w:jc w:val="left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print('</w:t>
      </w:r>
      <w:r w:rsidRPr="0092609E">
        <w:rPr>
          <w:rFonts w:ascii="Courier New" w:eastAsia="宋体" w:hAnsi="Courier New" w:cs="Times New Roman"/>
          <w:sz w:val="18"/>
        </w:rPr>
        <w:t>输入</w:t>
      </w:r>
      <w:r w:rsidRPr="0092609E">
        <w:rPr>
          <w:rFonts w:ascii="Courier New" w:eastAsia="宋体" w:hAnsi="Courier New" w:cs="Times New Roman"/>
          <w:sz w:val="18"/>
        </w:rPr>
        <w:t>: shortToLong(longToShort("http://www.bupt.edu.cn"))')</w:t>
      </w:r>
    </w:p>
    <w:p w:rsidR="002A30F9" w:rsidRPr="002A30F9" w:rsidRDefault="0092609E" w:rsidP="00C36DF1">
      <w:pPr>
        <w:ind w:leftChars="200" w:left="420" w:firstLine="360"/>
        <w:jc w:val="left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>print('</w:t>
      </w:r>
      <w:r w:rsidRPr="0092609E">
        <w:rPr>
          <w:rFonts w:ascii="Courier New" w:eastAsia="宋体" w:hAnsi="Courier New" w:cs="Times New Roman"/>
          <w:sz w:val="18"/>
        </w:rPr>
        <w:t>输出</w:t>
      </w:r>
      <w:r w:rsidRPr="0092609E">
        <w:rPr>
          <w:rFonts w:ascii="Courier New" w:eastAsia="宋体" w:hAnsi="Courier New" w:cs="Times New Roman"/>
          <w:sz w:val="18"/>
        </w:rPr>
        <w:t>: ' + temp.shortToLong(temp.longToShort("http://www.bupt.edu.cn")))</w:t>
      </w:r>
    </w:p>
    <w:p w:rsidR="0092609E" w:rsidRPr="00A61729" w:rsidRDefault="005669DD" w:rsidP="0092609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94" w:name="_Toc92663167"/>
      <w:bookmarkStart w:id="1295" w:name="_Toc9266416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lastRenderedPageBreak/>
        <w:t>例3</w:t>
      </w:r>
      <w:r w:rsidR="0092609E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17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92609E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拥有同样多1的下一个数</w:t>
      </w:r>
      <w:bookmarkEnd w:id="1294"/>
      <w:bookmarkEnd w:id="1295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296" w:name="_Toc92663170"/>
      <w:bookmarkStart w:id="1297" w:name="_Toc9266417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296"/>
      <w:bookmarkEnd w:id="1297"/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>class Solution: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 w:hint="eastAsia"/>
          <w:sz w:val="18"/>
        </w:rPr>
        <w:t xml:space="preserve">    #</w:t>
      </w:r>
      <w:r w:rsidR="00706469">
        <w:rPr>
          <w:rFonts w:ascii="Courier New" w:eastAsia="宋体" w:hAnsi="Courier New" w:cs="Times New Roman" w:hint="eastAsia"/>
          <w:sz w:val="18"/>
        </w:rPr>
        <w:t>参数</w:t>
      </w:r>
      <w:r w:rsidRPr="0092609E">
        <w:rPr>
          <w:rFonts w:ascii="Courier New" w:eastAsia="宋体" w:hAnsi="Courier New" w:cs="Times New Roman" w:hint="eastAsia"/>
          <w:sz w:val="18"/>
        </w:rPr>
        <w:t>n</w:t>
      </w:r>
      <w:r w:rsidR="00706469">
        <w:rPr>
          <w:rFonts w:ascii="Courier New" w:eastAsia="宋体" w:hAnsi="Courier New" w:cs="Times New Roman" w:hint="eastAsia"/>
          <w:sz w:val="18"/>
        </w:rPr>
        <w:t>为</w:t>
      </w:r>
      <w:r w:rsidRPr="0092609E">
        <w:rPr>
          <w:rFonts w:ascii="Courier New" w:eastAsia="宋体" w:hAnsi="Courier New" w:cs="Times New Roman" w:hint="eastAsia"/>
          <w:sz w:val="18"/>
        </w:rPr>
        <w:t>一个</w:t>
      </w:r>
      <w:r w:rsidRPr="0092609E">
        <w:rPr>
          <w:rFonts w:ascii="Courier New" w:eastAsia="宋体" w:hAnsi="Courier New" w:cs="Times New Roman" w:hint="eastAsia"/>
          <w:sz w:val="18"/>
        </w:rPr>
        <w:t>32</w:t>
      </w:r>
      <w:r w:rsidR="00706469">
        <w:rPr>
          <w:rFonts w:ascii="Courier New" w:eastAsia="宋体" w:hAnsi="Courier New" w:cs="Times New Roman" w:hint="eastAsia"/>
          <w:sz w:val="18"/>
        </w:rPr>
        <w:t>位</w:t>
      </w:r>
      <w:r w:rsidRPr="0092609E">
        <w:rPr>
          <w:rFonts w:ascii="Courier New" w:eastAsia="宋体" w:hAnsi="Courier New" w:cs="Times New Roman" w:hint="eastAsia"/>
          <w:sz w:val="18"/>
        </w:rPr>
        <w:t>整数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 w:hint="eastAsia"/>
          <w:sz w:val="18"/>
        </w:rPr>
        <w:t xml:space="preserve">    #</w:t>
      </w:r>
      <w:r w:rsidR="00706469">
        <w:rPr>
          <w:rFonts w:ascii="Courier New" w:eastAsia="宋体" w:hAnsi="Courier New" w:cs="Times New Roman" w:hint="eastAsia"/>
          <w:sz w:val="18"/>
        </w:rPr>
        <w:t>返回</w:t>
      </w:r>
      <w:r w:rsidRPr="0092609E">
        <w:rPr>
          <w:rFonts w:ascii="Courier New" w:eastAsia="宋体" w:hAnsi="Courier New" w:cs="Times New Roman" w:hint="eastAsia"/>
          <w:sz w:val="18"/>
        </w:rPr>
        <w:t>一个</w:t>
      </w:r>
      <w:r w:rsidRPr="0092609E">
        <w:rPr>
          <w:rFonts w:ascii="Courier New" w:eastAsia="宋体" w:hAnsi="Courier New" w:cs="Times New Roman" w:hint="eastAsia"/>
          <w:sz w:val="18"/>
        </w:rPr>
        <w:t>32</w:t>
      </w:r>
      <w:r w:rsidR="00706469">
        <w:rPr>
          <w:rFonts w:ascii="Courier New" w:eastAsia="宋体" w:hAnsi="Courier New" w:cs="Times New Roman" w:hint="eastAsia"/>
          <w:sz w:val="18"/>
        </w:rPr>
        <w:t>位</w:t>
      </w:r>
      <w:r w:rsidRPr="0092609E">
        <w:rPr>
          <w:rFonts w:ascii="Courier New" w:eastAsia="宋体" w:hAnsi="Courier New" w:cs="Times New Roman" w:hint="eastAsia"/>
          <w:sz w:val="18"/>
        </w:rPr>
        <w:t>整数或</w:t>
      </w:r>
      <w:r w:rsidRPr="0092609E">
        <w:rPr>
          <w:rFonts w:ascii="Courier New" w:eastAsia="宋体" w:hAnsi="Courier New" w:cs="Times New Roman" w:hint="eastAsia"/>
          <w:sz w:val="18"/>
        </w:rPr>
        <w:t>-1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def getPrev(self, n):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temp = n;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c0 = 0;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c1 = 0;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while (temp &amp; 1) == 1: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c1 +=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temp &gt;&gt;=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if temp == 0: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return -1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while ((temp &amp; 1) == 0) and (temp != 0):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c0 +=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temp &gt;&gt;=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return n - (1 &lt;&lt; c1) - (1 &lt;&lt; (c0 - 1)) + 1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 w:hint="eastAsia"/>
          <w:sz w:val="18"/>
        </w:rPr>
        <w:t xml:space="preserve">    #</w:t>
      </w:r>
      <w:r w:rsidR="00706469">
        <w:rPr>
          <w:rFonts w:ascii="Courier New" w:eastAsia="宋体" w:hAnsi="Courier New" w:cs="Times New Roman" w:hint="eastAsia"/>
          <w:sz w:val="18"/>
        </w:rPr>
        <w:t>参数</w:t>
      </w:r>
      <w:r w:rsidRPr="0092609E">
        <w:rPr>
          <w:rFonts w:ascii="Courier New" w:eastAsia="宋体" w:hAnsi="Courier New" w:cs="Times New Roman" w:hint="eastAsia"/>
          <w:sz w:val="18"/>
        </w:rPr>
        <w:t>n</w:t>
      </w:r>
      <w:r w:rsidR="00706469">
        <w:rPr>
          <w:rFonts w:ascii="Courier New" w:eastAsia="宋体" w:hAnsi="Courier New" w:cs="Times New Roman" w:hint="eastAsia"/>
          <w:sz w:val="18"/>
        </w:rPr>
        <w:t>为</w:t>
      </w:r>
      <w:r w:rsidRPr="0092609E">
        <w:rPr>
          <w:rFonts w:ascii="Courier New" w:eastAsia="宋体" w:hAnsi="Courier New" w:cs="Times New Roman" w:hint="eastAsia"/>
          <w:sz w:val="18"/>
        </w:rPr>
        <w:t>一个</w:t>
      </w:r>
      <w:r w:rsidRPr="0092609E">
        <w:rPr>
          <w:rFonts w:ascii="Courier New" w:eastAsia="宋体" w:hAnsi="Courier New" w:cs="Times New Roman" w:hint="eastAsia"/>
          <w:sz w:val="18"/>
        </w:rPr>
        <w:t>32</w:t>
      </w:r>
      <w:r w:rsidR="00706469">
        <w:rPr>
          <w:rFonts w:ascii="Courier New" w:eastAsia="宋体" w:hAnsi="Courier New" w:cs="Times New Roman" w:hint="eastAsia"/>
          <w:sz w:val="18"/>
        </w:rPr>
        <w:t>位</w:t>
      </w:r>
      <w:r w:rsidRPr="0092609E">
        <w:rPr>
          <w:rFonts w:ascii="Courier New" w:eastAsia="宋体" w:hAnsi="Courier New" w:cs="Times New Roman" w:hint="eastAsia"/>
          <w:sz w:val="18"/>
        </w:rPr>
        <w:t>整数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 w:hint="eastAsia"/>
          <w:sz w:val="18"/>
        </w:rPr>
        <w:t xml:space="preserve">    #</w:t>
      </w:r>
      <w:r w:rsidR="00706469">
        <w:rPr>
          <w:rFonts w:ascii="Courier New" w:eastAsia="宋体" w:hAnsi="Courier New" w:cs="Times New Roman" w:hint="eastAsia"/>
          <w:sz w:val="18"/>
        </w:rPr>
        <w:t>返回值为</w:t>
      </w:r>
      <w:r w:rsidRPr="0092609E">
        <w:rPr>
          <w:rFonts w:ascii="Courier New" w:eastAsia="宋体" w:hAnsi="Courier New" w:cs="Times New Roman" w:hint="eastAsia"/>
          <w:sz w:val="18"/>
        </w:rPr>
        <w:t>一个</w:t>
      </w:r>
      <w:r w:rsidRPr="0092609E">
        <w:rPr>
          <w:rFonts w:ascii="Courier New" w:eastAsia="宋体" w:hAnsi="Courier New" w:cs="Times New Roman" w:hint="eastAsia"/>
          <w:sz w:val="18"/>
        </w:rPr>
        <w:t>32</w:t>
      </w:r>
      <w:r w:rsidR="00706469">
        <w:rPr>
          <w:rFonts w:ascii="Courier New" w:eastAsia="宋体" w:hAnsi="Courier New" w:cs="Times New Roman" w:hint="eastAsia"/>
          <w:sz w:val="18"/>
        </w:rPr>
        <w:t>位</w:t>
      </w:r>
      <w:r w:rsidRPr="0092609E">
        <w:rPr>
          <w:rFonts w:ascii="Courier New" w:eastAsia="宋体" w:hAnsi="Courier New" w:cs="Times New Roman" w:hint="eastAsia"/>
          <w:sz w:val="18"/>
        </w:rPr>
        <w:t>整数或</w:t>
      </w:r>
      <w:r w:rsidRPr="0092609E">
        <w:rPr>
          <w:rFonts w:ascii="Courier New" w:eastAsia="宋体" w:hAnsi="Courier New" w:cs="Times New Roman" w:hint="eastAsia"/>
          <w:sz w:val="18"/>
        </w:rPr>
        <w:t>-1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def getNext(self, n):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temp = n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c0 = 0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c1 = 0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while ((temp &amp; 1) == 0) and (temp != 0):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c0 +=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temp &gt;&gt;=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while (temp &amp; 1) == 1: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c1 +=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temp &gt;&gt;=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result = n + (1 &lt;&lt; c0) + (1 &lt;&lt; (c1 - 1)) - 1;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if result &lt; 0 or result &gt;= (1 &lt;&lt; 31):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    return -1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    return n + (1 &lt;&lt; c0) + (1 &lt;&lt; (c1 - 1)) - 1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>if __name__ == '__main__':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92609E">
        <w:rPr>
          <w:rFonts w:ascii="Courier New" w:eastAsia="宋体" w:hAnsi="Courier New" w:cs="Times New Roman" w:hint="eastAsia"/>
          <w:sz w:val="18"/>
        </w:rPr>
        <w:t>输入</w:t>
      </w:r>
      <w:r w:rsidRPr="0092609E">
        <w:rPr>
          <w:rFonts w:ascii="Courier New" w:eastAsia="宋体" w:hAnsi="Courier New" w:cs="Times New Roman" w:hint="eastAsia"/>
          <w:sz w:val="18"/>
        </w:rPr>
        <w:t>: n1=5,n2=9')</w:t>
      </w:r>
    </w:p>
    <w:p w:rsidR="0092609E" w:rsidRPr="0092609E" w:rsidRDefault="0092609E" w:rsidP="00C36DF1">
      <w:pPr>
        <w:ind w:leftChars="200" w:left="42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92609E">
        <w:rPr>
          <w:rFonts w:ascii="Courier New" w:eastAsia="宋体" w:hAnsi="Courier New" w:cs="Times New Roman" w:hint="eastAsia"/>
          <w:sz w:val="18"/>
        </w:rPr>
        <w:t>输出</w:t>
      </w:r>
      <w:r w:rsidRPr="0092609E">
        <w:rPr>
          <w:rFonts w:ascii="Courier New" w:eastAsia="宋体" w:hAnsi="Courier New" w:cs="Times New Roman" w:hint="eastAsia"/>
          <w:sz w:val="18"/>
        </w:rPr>
        <w:t>: n1:  Smaller:' + str(temp.getPrev(5)) + ',Larger:' + str(temp.getNext(5)))</w:t>
      </w:r>
    </w:p>
    <w:p w:rsidR="0092609E" w:rsidRPr="0092609E" w:rsidRDefault="0092609E" w:rsidP="00C36DF1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92609E">
        <w:rPr>
          <w:rFonts w:ascii="Courier New" w:eastAsia="宋体" w:hAnsi="Courier New" w:cs="Times New Roman" w:hint="eastAsia"/>
          <w:sz w:val="18"/>
        </w:rPr>
        <w:t>print('</w:t>
      </w:r>
      <w:r w:rsidRPr="0092609E">
        <w:rPr>
          <w:rFonts w:ascii="Courier New" w:eastAsia="宋体" w:hAnsi="Courier New" w:cs="Times New Roman" w:hint="eastAsia"/>
          <w:sz w:val="18"/>
        </w:rPr>
        <w:t>输出</w:t>
      </w:r>
      <w:r w:rsidRPr="0092609E">
        <w:rPr>
          <w:rFonts w:ascii="Courier New" w:eastAsia="宋体" w:hAnsi="Courier New" w:cs="Times New Roman" w:hint="eastAsia"/>
          <w:sz w:val="18"/>
        </w:rPr>
        <w:t xml:space="preserve">: n2:  Smaller:' + str(temp.getPrev(9)) + ',Larger:' + </w:t>
      </w:r>
      <w:r w:rsidRPr="0092609E">
        <w:rPr>
          <w:rFonts w:ascii="Courier New" w:eastAsia="宋体" w:hAnsi="Courier New" w:cs="Times New Roman" w:hint="eastAsia"/>
          <w:sz w:val="18"/>
        </w:rPr>
        <w:lastRenderedPageBreak/>
        <w:t>str(temp.getNext(9)))</w:t>
      </w:r>
    </w:p>
    <w:p w:rsidR="00706469" w:rsidRPr="00A61729" w:rsidRDefault="00EF0F8B" w:rsidP="00706469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298" w:name="_Toc92663172"/>
      <w:bookmarkStart w:id="1299" w:name="_Toc9266417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706469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18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706469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分解质因数</w:t>
      </w:r>
      <w:bookmarkEnd w:id="1298"/>
      <w:bookmarkEnd w:id="1299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00" w:name="_Toc92663175"/>
      <w:bookmarkStart w:id="1301" w:name="_Toc9266417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00"/>
      <w:bookmarkEnd w:id="1301"/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>import math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>class Solution: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#</w:t>
      </w:r>
      <w:r w:rsidRPr="00706469">
        <w:rPr>
          <w:rFonts w:ascii="Courier New" w:eastAsia="宋体" w:hAnsi="Courier New" w:cs="Times New Roman"/>
          <w:sz w:val="18"/>
        </w:rPr>
        <w:t>参数</w:t>
      </w:r>
      <w:r w:rsidRPr="00706469">
        <w:rPr>
          <w:rFonts w:ascii="Courier New" w:eastAsia="宋体" w:hAnsi="Courier New" w:cs="Times New Roman"/>
          <w:sz w:val="18"/>
        </w:rPr>
        <w:t>num</w:t>
      </w:r>
      <w:r w:rsidRPr="00706469">
        <w:rPr>
          <w:rFonts w:ascii="Courier New" w:eastAsia="宋体" w:hAnsi="Courier New" w:cs="Times New Roman"/>
          <w:sz w:val="18"/>
        </w:rPr>
        <w:t>为整型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#</w:t>
      </w:r>
      <w:r w:rsidRPr="00706469">
        <w:rPr>
          <w:rFonts w:ascii="Courier New" w:eastAsia="宋体" w:hAnsi="Courier New" w:cs="Times New Roman"/>
          <w:sz w:val="18"/>
        </w:rPr>
        <w:t>返回值为整数列表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def primeFactorization(self, num):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up = int(math.sqrt(num)) + 1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f = [0 for x in range(up)]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prime = []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for i in range(2, up):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    if f[i] == 0: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        prime.append(i)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        for j in range(i * i, up, i):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            f[j] = 1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rt = []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for a in prime: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    while num % a == 0: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        rt.append(a)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        num /= a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if num != 1: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    rt.append(int(num))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return rt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>if __name__ == '__main__':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print('</w:t>
      </w:r>
      <w:r w:rsidRPr="00706469">
        <w:rPr>
          <w:rFonts w:ascii="Courier New" w:eastAsia="宋体" w:hAnsi="Courier New" w:cs="Times New Roman"/>
          <w:sz w:val="18"/>
        </w:rPr>
        <w:t>输入</w:t>
      </w:r>
      <w:r w:rsidRPr="00706469">
        <w:rPr>
          <w:rFonts w:ascii="Courier New" w:eastAsia="宋体" w:hAnsi="Courier New" w:cs="Times New Roman"/>
          <w:sz w:val="18"/>
        </w:rPr>
        <w:t>: 15')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print('</w:t>
      </w:r>
      <w:r w:rsidRPr="00706469">
        <w:rPr>
          <w:rFonts w:ascii="Courier New" w:eastAsia="宋体" w:hAnsi="Courier New" w:cs="Times New Roman"/>
          <w:sz w:val="18"/>
        </w:rPr>
        <w:t>输出</w:t>
      </w:r>
      <w:r w:rsidRPr="00706469">
        <w:rPr>
          <w:rFonts w:ascii="Courier New" w:eastAsia="宋体" w:hAnsi="Courier New" w:cs="Times New Roman"/>
          <w:sz w:val="18"/>
        </w:rPr>
        <w:t>: ')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print(temp.primeFactorization(15))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print('</w:t>
      </w:r>
      <w:r w:rsidRPr="00706469">
        <w:rPr>
          <w:rFonts w:ascii="Courier New" w:eastAsia="宋体" w:hAnsi="Courier New" w:cs="Times New Roman"/>
          <w:sz w:val="18"/>
        </w:rPr>
        <w:t>输入</w:t>
      </w:r>
      <w:r w:rsidRPr="00706469">
        <w:rPr>
          <w:rFonts w:ascii="Courier New" w:eastAsia="宋体" w:hAnsi="Courier New" w:cs="Times New Roman"/>
          <w:sz w:val="18"/>
        </w:rPr>
        <w:t xml:space="preserve">: 1250')    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print('</w:t>
      </w:r>
      <w:r w:rsidRPr="00706469">
        <w:rPr>
          <w:rFonts w:ascii="Courier New" w:eastAsia="宋体" w:hAnsi="Courier New" w:cs="Times New Roman"/>
          <w:sz w:val="18"/>
        </w:rPr>
        <w:t>输出</w:t>
      </w:r>
      <w:r w:rsidRPr="00706469">
        <w:rPr>
          <w:rFonts w:ascii="Courier New" w:eastAsia="宋体" w:hAnsi="Courier New" w:cs="Times New Roman"/>
          <w:sz w:val="18"/>
        </w:rPr>
        <w:t>: ')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print(temp.primeFactorization(1250))</w:t>
      </w:r>
    </w:p>
    <w:p w:rsidR="00706469" w:rsidRPr="00A61729" w:rsidRDefault="00EF0F8B" w:rsidP="00706469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02" w:name="_Toc92663177"/>
      <w:bookmarkStart w:id="1303" w:name="_Toc9266417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lastRenderedPageBreak/>
        <w:t>例3</w:t>
      </w:r>
      <w:r w:rsidR="00706469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19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706469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交换奇偶二进制位</w:t>
      </w:r>
      <w:bookmarkEnd w:id="1302"/>
      <w:bookmarkEnd w:id="1303"/>
    </w:p>
    <w:p w:rsidR="005F1210" w:rsidRPr="004F1E0D" w:rsidRDefault="005F1210" w:rsidP="005F1210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04" w:name="_Toc92663180"/>
      <w:bookmarkStart w:id="1305" w:name="_Toc9266418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04"/>
      <w:bookmarkEnd w:id="1305"/>
    </w:p>
    <w:p w:rsidR="00706469" w:rsidRPr="00164B93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>class</w:t>
      </w:r>
      <w:r w:rsidRPr="00164B93">
        <w:rPr>
          <w:rFonts w:ascii="Courier New" w:eastAsia="宋体" w:hAnsi="Courier New" w:cs="Times New Roman"/>
          <w:sz w:val="18"/>
        </w:rPr>
        <w:t xml:space="preserve"> Soltuion:</w:t>
      </w:r>
    </w:p>
    <w:p w:rsidR="00706469" w:rsidRPr="00164B93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="00F94BA3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x</w:t>
      </w:r>
      <w:r w:rsidR="00F94BA3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32</w:t>
      </w:r>
      <w:r w:rsidR="00F94BA3" w:rsidRPr="00164B93">
        <w:rPr>
          <w:rFonts w:ascii="Courier New" w:eastAsia="宋体" w:hAnsi="Courier New" w:cs="Times New Roman" w:hint="eastAsia"/>
          <w:sz w:val="18"/>
        </w:rPr>
        <w:t>位</w:t>
      </w:r>
      <w:r w:rsidRPr="00164B93">
        <w:rPr>
          <w:rFonts w:ascii="Courier New" w:eastAsia="宋体" w:hAnsi="Courier New" w:cs="Times New Roman" w:hint="eastAsia"/>
          <w:sz w:val="18"/>
        </w:rPr>
        <w:t>整数</w:t>
      </w:r>
    </w:p>
    <w:p w:rsidR="00706469" w:rsidRPr="00164B93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="00F94BA3" w:rsidRPr="00164B93">
        <w:rPr>
          <w:rFonts w:ascii="Courier New" w:eastAsia="宋体" w:hAnsi="Courier New" w:cs="Times New Roman" w:hint="eastAsia"/>
          <w:sz w:val="18"/>
        </w:rPr>
        <w:t>返回值为</w:t>
      </w:r>
      <w:r w:rsidRPr="00164B93">
        <w:rPr>
          <w:rFonts w:ascii="Courier New" w:eastAsia="宋体" w:hAnsi="Courier New" w:cs="Times New Roman" w:hint="eastAsia"/>
          <w:sz w:val="18"/>
        </w:rPr>
        <w:t>一个</w:t>
      </w:r>
      <w:r w:rsidRPr="00164B93">
        <w:rPr>
          <w:rFonts w:ascii="Courier New" w:eastAsia="宋体" w:hAnsi="Courier New" w:cs="Times New Roman" w:hint="eastAsia"/>
          <w:sz w:val="18"/>
        </w:rPr>
        <w:t>32</w:t>
      </w:r>
      <w:r w:rsidR="00F94BA3" w:rsidRPr="00164B93">
        <w:rPr>
          <w:rFonts w:ascii="Courier New" w:eastAsia="宋体" w:hAnsi="Courier New" w:cs="Times New Roman" w:hint="eastAsia"/>
          <w:sz w:val="18"/>
        </w:rPr>
        <w:t>位</w:t>
      </w:r>
      <w:r w:rsidRPr="00164B93">
        <w:rPr>
          <w:rFonts w:ascii="Courier New" w:eastAsia="宋体" w:hAnsi="Courier New" w:cs="Times New Roman" w:hint="eastAsia"/>
          <w:sz w:val="18"/>
        </w:rPr>
        <w:t>整数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swa</w:t>
      </w:r>
      <w:r w:rsidRPr="00706469">
        <w:rPr>
          <w:rFonts w:ascii="Courier New" w:eastAsia="宋体" w:hAnsi="Courier New" w:cs="Times New Roman"/>
          <w:sz w:val="18"/>
        </w:rPr>
        <w:t>pOddEvenBits(self, x):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    return (((x &amp; 0xaaaaaaaa) &gt;&gt; 1) | ((x &amp; 0x55555555) &lt;&lt; 1))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>if __name__ == '__main__':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/>
          <w:sz w:val="18"/>
        </w:rPr>
        <w:t xml:space="preserve">    temp = Soltuion()</w:t>
      </w:r>
    </w:p>
    <w:p w:rsidR="00706469" w:rsidRPr="00706469" w:rsidRDefault="0070646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706469">
        <w:rPr>
          <w:rFonts w:ascii="Courier New" w:eastAsia="宋体" w:hAnsi="Courier New" w:cs="Times New Roman" w:hint="eastAsia"/>
          <w:sz w:val="18"/>
        </w:rPr>
        <w:t>输入</w:t>
      </w:r>
      <w:r w:rsidRPr="00706469">
        <w:rPr>
          <w:rFonts w:ascii="Courier New" w:eastAsia="宋体" w:hAnsi="Courier New" w:cs="Times New Roman" w:hint="eastAsia"/>
          <w:sz w:val="18"/>
        </w:rPr>
        <w:t>: n1=5, n2=10')</w:t>
      </w:r>
    </w:p>
    <w:p w:rsidR="00706469" w:rsidRPr="00706469" w:rsidRDefault="00706469" w:rsidP="00DD2510">
      <w:pPr>
        <w:ind w:leftChars="200" w:left="420" w:firstLine="360"/>
        <w:jc w:val="left"/>
        <w:rPr>
          <w:rFonts w:ascii="Courier New" w:eastAsia="宋体" w:hAnsi="Courier New" w:cs="Times New Roman"/>
          <w:sz w:val="18"/>
        </w:rPr>
      </w:pPr>
      <w:r w:rsidRPr="00706469">
        <w:rPr>
          <w:rFonts w:ascii="Courier New" w:eastAsia="宋体" w:hAnsi="Courier New" w:cs="Times New Roman" w:hint="eastAsia"/>
          <w:sz w:val="18"/>
        </w:rPr>
        <w:t>print('</w:t>
      </w:r>
      <w:r w:rsidRPr="00706469">
        <w:rPr>
          <w:rFonts w:ascii="Courier New" w:eastAsia="宋体" w:hAnsi="Courier New" w:cs="Times New Roman" w:hint="eastAsia"/>
          <w:sz w:val="18"/>
        </w:rPr>
        <w:t>输出</w:t>
      </w:r>
      <w:r w:rsidRPr="00706469">
        <w:rPr>
          <w:rFonts w:ascii="Courier New" w:eastAsia="宋体" w:hAnsi="Courier New" w:cs="Times New Roman" w:hint="eastAsia"/>
          <w:sz w:val="18"/>
        </w:rPr>
        <w:t>: ' + str(temp.swapOddEvenBits(5)) + '  ' + str(temp.swapOddEvenBits(10)))</w:t>
      </w:r>
    </w:p>
    <w:p w:rsidR="00AD2A3A" w:rsidRPr="00A61729" w:rsidRDefault="00EF0F8B" w:rsidP="00AD2A3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06" w:name="_Toc92663182"/>
      <w:bookmarkStart w:id="1307" w:name="_Toc9266418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AD2A3A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20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AD2A3A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丢失的数</w:t>
      </w:r>
      <w:bookmarkEnd w:id="1306"/>
      <w:bookmarkEnd w:id="1307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08" w:name="_Toc92663185"/>
      <w:bookmarkStart w:id="1309" w:name="_Toc9266418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08"/>
      <w:bookmarkEnd w:id="1309"/>
    </w:p>
    <w:p w:rsidR="00AD2A3A" w:rsidRPr="00164B93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>class S</w:t>
      </w:r>
      <w:r w:rsidRPr="00164B93">
        <w:rPr>
          <w:rFonts w:ascii="Courier New" w:eastAsia="宋体" w:hAnsi="Courier New" w:cs="Times New Roman"/>
          <w:sz w:val="18"/>
        </w:rPr>
        <w:t>olution:</w:t>
      </w:r>
    </w:p>
    <w:p w:rsidR="00AD2A3A" w:rsidRPr="00164B93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data</w:t>
      </w:r>
      <w:r w:rsidRPr="00164B93">
        <w:rPr>
          <w:rFonts w:ascii="Courier New" w:eastAsia="宋体" w:hAnsi="Courier New" w:cs="Times New Roman" w:hint="eastAsia"/>
          <w:sz w:val="18"/>
        </w:rPr>
        <w:t>为整数数组</w:t>
      </w:r>
    </w:p>
    <w:p w:rsidR="00AD2A3A" w:rsidRPr="00164B93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返回值为丢失的整数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findMissin</w:t>
      </w:r>
      <w:r w:rsidRPr="00AD2A3A">
        <w:rPr>
          <w:rFonts w:ascii="Courier New" w:eastAsia="宋体" w:hAnsi="Courier New" w:cs="Times New Roman"/>
          <w:sz w:val="18"/>
        </w:rPr>
        <w:t>gNumber(self, data):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n = len(data)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if not data: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    return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result1 = 0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for value in data: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    result1 ^= value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result2 = 0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for value in range(1, n + 1):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    result2 ^= value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result = result1 ^ result2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    return result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>if __name__ == '__main__':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data1 = [1, 2, 0, 3, 5]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data2 = [0, 1, 3, 4, 5, 2, 6, 9, 8]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AD2A3A">
        <w:rPr>
          <w:rFonts w:ascii="Courier New" w:eastAsia="宋体" w:hAnsi="Courier New" w:cs="Times New Roman" w:hint="eastAsia"/>
          <w:sz w:val="18"/>
        </w:rPr>
        <w:t>输入</w:t>
      </w:r>
      <w:r w:rsidRPr="00AD2A3A">
        <w:rPr>
          <w:rFonts w:ascii="Courier New" w:eastAsia="宋体" w:hAnsi="Courier New" w:cs="Times New Roman" w:hint="eastAsia"/>
          <w:sz w:val="18"/>
        </w:rPr>
        <w:t>: ')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print(data1)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lastRenderedPageBreak/>
        <w:t xml:space="preserve">    print(data2)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AD2A3A">
        <w:rPr>
          <w:rFonts w:ascii="Courier New" w:eastAsia="宋体" w:hAnsi="Courier New" w:cs="Times New Roman" w:hint="eastAsia"/>
          <w:sz w:val="18"/>
        </w:rPr>
        <w:t>输出</w:t>
      </w:r>
      <w:r w:rsidRPr="00AD2A3A">
        <w:rPr>
          <w:rFonts w:ascii="Courier New" w:eastAsia="宋体" w:hAnsi="Courier New" w:cs="Times New Roman" w:hint="eastAsia"/>
          <w:sz w:val="18"/>
        </w:rPr>
        <w:t>: ')</w:t>
      </w:r>
    </w:p>
    <w:p w:rsidR="00AD2A3A" w:rsidRPr="00AD2A3A" w:rsidRDefault="00AD2A3A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 xml:space="preserve">    print(temp.findMissingNumber(data1))</w:t>
      </w:r>
    </w:p>
    <w:p w:rsidR="00AD2A3A" w:rsidRPr="00AD2A3A" w:rsidRDefault="00AD2A3A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AD2A3A">
        <w:rPr>
          <w:rFonts w:ascii="Courier New" w:eastAsia="宋体" w:hAnsi="Courier New" w:cs="Times New Roman"/>
          <w:sz w:val="18"/>
        </w:rPr>
        <w:t>print(temp.findMissingNumber(data2))</w:t>
      </w:r>
    </w:p>
    <w:p w:rsidR="000C1D29" w:rsidRPr="00A61729" w:rsidRDefault="00485B90" w:rsidP="000C1D29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10" w:name="_Toc92663187"/>
      <w:bookmarkStart w:id="1311" w:name="_Toc9266418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0C1D29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21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0C1D29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黑白屏</w:t>
      </w:r>
      <w:bookmarkEnd w:id="1310"/>
      <w:bookmarkEnd w:id="1311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12" w:name="_Toc92663190"/>
      <w:bookmarkStart w:id="1313" w:name="_Toc9266419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12"/>
      <w:bookmarkEnd w:id="1313"/>
    </w:p>
    <w:p w:rsidR="000C1D29" w:rsidRPr="00164B93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>clas</w:t>
      </w:r>
      <w:r w:rsidRPr="00164B93">
        <w:rPr>
          <w:rFonts w:ascii="Courier New" w:eastAsia="宋体" w:hAnsi="Courier New" w:cs="Times New Roman"/>
          <w:sz w:val="18"/>
        </w:rPr>
        <w:t>s Solution:</w:t>
      </w:r>
    </w:p>
    <w:p w:rsidR="000C1D29" w:rsidRPr="00164B93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screen</w:t>
      </w:r>
      <w:r w:rsidRPr="00164B93">
        <w:rPr>
          <w:rFonts w:ascii="Courier New" w:eastAsia="宋体" w:hAnsi="Courier New" w:cs="Times New Roman" w:hint="eastAsia"/>
          <w:sz w:val="18"/>
        </w:rPr>
        <w:t>为一个整数数组</w:t>
      </w:r>
    </w:p>
    <w:p w:rsidR="000C1D29" w:rsidRPr="00164B93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width</w:t>
      </w:r>
      <w:r w:rsidRPr="00164B93">
        <w:rPr>
          <w:rFonts w:ascii="Courier New" w:eastAsia="宋体" w:hAnsi="Courier New" w:cs="Times New Roman" w:hint="eastAsia"/>
          <w:sz w:val="18"/>
        </w:rPr>
        <w:t>为屏幕宽度，整型</w:t>
      </w:r>
    </w:p>
    <w:p w:rsidR="000C1D29" w:rsidRPr="00164B93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x1</w:t>
      </w:r>
      <w:r w:rsidRPr="00164B93">
        <w:rPr>
          <w:rFonts w:ascii="Courier New" w:eastAsia="宋体" w:hAnsi="Courier New" w:cs="Times New Roman" w:hint="eastAsia"/>
          <w:sz w:val="18"/>
        </w:rPr>
        <w:t>为起始位置，整型</w:t>
      </w:r>
    </w:p>
    <w:p w:rsidR="000C1D29" w:rsidRPr="00164B93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x2</w:t>
      </w:r>
      <w:r w:rsidRPr="00164B93">
        <w:rPr>
          <w:rFonts w:ascii="Courier New" w:eastAsia="宋体" w:hAnsi="Courier New" w:cs="Times New Roman" w:hint="eastAsia"/>
          <w:sz w:val="18"/>
        </w:rPr>
        <w:t>为终点位置，整型</w:t>
      </w:r>
    </w:p>
    <w:p w:rsidR="000C1D29" w:rsidRPr="00164B93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y</w:t>
      </w:r>
      <w:r w:rsidRPr="00164B93">
        <w:rPr>
          <w:rFonts w:ascii="Courier New" w:eastAsia="宋体" w:hAnsi="Courier New" w:cs="Times New Roman" w:hint="eastAsia"/>
          <w:sz w:val="18"/>
        </w:rPr>
        <w:t>为行数，整型</w:t>
      </w:r>
    </w:p>
    <w:p w:rsidR="000C1D29" w:rsidRPr="00164B93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返回整数数组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dra</w:t>
      </w:r>
      <w:r w:rsidRPr="000C1D29">
        <w:rPr>
          <w:rFonts w:ascii="Courier New" w:eastAsia="宋体" w:hAnsi="Courier New" w:cs="Times New Roman"/>
          <w:sz w:val="18"/>
        </w:rPr>
        <w:t>wHorizontalLine(self, screen, width, x1, x2, y):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start_offset = x1 % 8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first_full_byte = x1 // 8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if start_offset != 0: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first_full_byte += 1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end_offset = x2 % 8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last_full_byte = x2 // 8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if end_offset != 7: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last_full_byte -= 1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for b in range(first_full_byte, last_full_byte + 1):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screen[(width // 8) * y + b] = 0xFF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start_mask = 0xFF &gt;&gt; start_offset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end_mask = (~(0xFF &gt;&gt; (end_offset + 1))) &amp; 0xFF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if (x1 // 8) == (x2 // 8):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mask = start_mask &amp; end_offset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screen[(width // 8) * y + (x1 // 8)] |= mask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else: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if start_offset != 0: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    byte_number = (width // 8) * y + first_full_byte - 1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    screen[byte_number] |= start_mask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if end_offset != 7: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    byte_number = (width // 8) * y + last_full_byte + 1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        screen[byte_number] |= end_mask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    return screen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>if __name__ == '__main__':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lastRenderedPageBreak/>
        <w:t xml:space="preserve">    screen = [0, 0, 0, 0]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width = 16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x1 = 4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x2 = 11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y = 1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0C1D29">
        <w:rPr>
          <w:rFonts w:ascii="Courier New" w:eastAsia="宋体" w:hAnsi="Courier New" w:cs="Times New Roman" w:hint="eastAsia"/>
          <w:sz w:val="18"/>
        </w:rPr>
        <w:t>输入初始屏幕</w:t>
      </w:r>
      <w:r w:rsidRPr="000C1D29">
        <w:rPr>
          <w:rFonts w:ascii="Courier New" w:eastAsia="宋体" w:hAnsi="Courier New" w:cs="Times New Roman" w:hint="eastAsia"/>
          <w:sz w:val="18"/>
        </w:rPr>
        <w:t>:')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print(screen)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0C1D29">
        <w:rPr>
          <w:rFonts w:ascii="Courier New" w:eastAsia="宋体" w:hAnsi="Courier New" w:cs="Times New Roman" w:hint="eastAsia"/>
          <w:sz w:val="18"/>
        </w:rPr>
        <w:t>宽度</w:t>
      </w:r>
      <w:r w:rsidRPr="000C1D29">
        <w:rPr>
          <w:rFonts w:ascii="Courier New" w:eastAsia="宋体" w:hAnsi="Courier New" w:cs="Times New Roman" w:hint="eastAsia"/>
          <w:sz w:val="18"/>
        </w:rPr>
        <w:t>: ' + str(width))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print('x1: ' + str(x1))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print('x2: ' + str(x2))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 xml:space="preserve">    print('y:  ' + str(y))</w:t>
      </w:r>
    </w:p>
    <w:p w:rsidR="000C1D29" w:rsidRPr="000C1D29" w:rsidRDefault="000C1D29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0C1D29">
        <w:rPr>
          <w:rFonts w:ascii="Courier New" w:eastAsia="宋体" w:hAnsi="Courier New" w:cs="Times New Roman" w:hint="eastAsia"/>
          <w:sz w:val="18"/>
        </w:rPr>
        <w:t>输出</w:t>
      </w:r>
      <w:r w:rsidRPr="000C1D29">
        <w:rPr>
          <w:rFonts w:ascii="Courier New" w:eastAsia="宋体" w:hAnsi="Courier New" w:cs="Times New Roman" w:hint="eastAsia"/>
          <w:sz w:val="18"/>
        </w:rPr>
        <w:t>: ')</w:t>
      </w:r>
    </w:p>
    <w:p w:rsidR="000C1D29" w:rsidRPr="000C1D29" w:rsidRDefault="000C1D29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0C1D29">
        <w:rPr>
          <w:rFonts w:ascii="Courier New" w:eastAsia="宋体" w:hAnsi="Courier New" w:cs="Times New Roman"/>
          <w:sz w:val="18"/>
        </w:rPr>
        <w:t>print(temp.drawHorizontalLine(screen, width, x1, x2, y))</w:t>
      </w:r>
    </w:p>
    <w:p w:rsidR="00BD35EB" w:rsidRPr="00A61729" w:rsidRDefault="00485B90" w:rsidP="00BD35EB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14" w:name="_Toc92663192"/>
      <w:bookmarkStart w:id="1315" w:name="_Toc9266419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D35EB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22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D35EB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方程的根</w:t>
      </w:r>
      <w:bookmarkEnd w:id="1314"/>
      <w:bookmarkEnd w:id="1315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16" w:name="_Toc92663195"/>
      <w:bookmarkStart w:id="1317" w:name="_Toc9266419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16"/>
      <w:bookmarkEnd w:id="1317"/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>import math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>class Solution: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 w:hint="eastAsia"/>
          <w:sz w:val="18"/>
        </w:rPr>
        <w:t xml:space="preserve">    #</w:t>
      </w:r>
      <w:r w:rsidR="00B017B0">
        <w:rPr>
          <w:rFonts w:ascii="Courier New" w:eastAsia="宋体" w:hAnsi="Courier New" w:cs="Times New Roman" w:hint="eastAsia"/>
          <w:sz w:val="18"/>
        </w:rPr>
        <w:t>参数为</w:t>
      </w:r>
      <w:r w:rsidRPr="00BD35EB">
        <w:rPr>
          <w:rFonts w:ascii="Courier New" w:eastAsia="宋体" w:hAnsi="Courier New" w:cs="Times New Roman" w:hint="eastAsia"/>
          <w:sz w:val="18"/>
        </w:rPr>
        <w:t>a</w:t>
      </w:r>
      <w:r w:rsidR="00B017B0">
        <w:rPr>
          <w:rFonts w:ascii="Courier New" w:eastAsia="宋体" w:hAnsi="Courier New" w:cs="Times New Roman" w:hint="eastAsia"/>
          <w:sz w:val="18"/>
        </w:rPr>
        <w:t>浮点型</w:t>
      </w:r>
      <w:r w:rsidRPr="00BD35EB">
        <w:rPr>
          <w:rFonts w:ascii="Courier New" w:eastAsia="宋体" w:hAnsi="Courier New" w:cs="Times New Roman" w:hint="eastAsia"/>
          <w:sz w:val="18"/>
        </w:rPr>
        <w:t xml:space="preserve">, </w:t>
      </w:r>
      <w:r w:rsidRPr="00BD35EB">
        <w:rPr>
          <w:rFonts w:ascii="Courier New" w:eastAsia="宋体" w:hAnsi="Courier New" w:cs="Times New Roman" w:hint="eastAsia"/>
          <w:sz w:val="18"/>
        </w:rPr>
        <w:t>方程系数</w:t>
      </w:r>
      <w:r w:rsidRPr="00BD35EB">
        <w:rPr>
          <w:rFonts w:ascii="Courier New" w:eastAsia="宋体" w:hAnsi="Courier New" w:cs="Times New Roman" w:hint="eastAsia"/>
          <w:sz w:val="18"/>
        </w:rPr>
        <w:t>a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 w:hint="eastAsia"/>
          <w:sz w:val="18"/>
        </w:rPr>
        <w:t xml:space="preserve">    #</w:t>
      </w:r>
      <w:r w:rsidR="00B017B0">
        <w:rPr>
          <w:rFonts w:ascii="Courier New" w:eastAsia="宋体" w:hAnsi="Courier New" w:cs="Times New Roman" w:hint="eastAsia"/>
          <w:sz w:val="18"/>
        </w:rPr>
        <w:t>参数为</w:t>
      </w:r>
      <w:r w:rsidR="00B017B0">
        <w:rPr>
          <w:rFonts w:ascii="Courier New" w:eastAsia="宋体" w:hAnsi="Courier New" w:cs="Times New Roman" w:hint="eastAsia"/>
          <w:sz w:val="18"/>
        </w:rPr>
        <w:t>b</w:t>
      </w:r>
      <w:r w:rsidR="00B017B0">
        <w:rPr>
          <w:rFonts w:ascii="Courier New" w:eastAsia="宋体" w:hAnsi="Courier New" w:cs="Times New Roman" w:hint="eastAsia"/>
          <w:sz w:val="18"/>
        </w:rPr>
        <w:t>浮点型</w:t>
      </w:r>
      <w:r w:rsidRPr="00BD35EB">
        <w:rPr>
          <w:rFonts w:ascii="Courier New" w:eastAsia="宋体" w:hAnsi="Courier New" w:cs="Times New Roman" w:hint="eastAsia"/>
          <w:sz w:val="18"/>
        </w:rPr>
        <w:t xml:space="preserve">, </w:t>
      </w:r>
      <w:r w:rsidRPr="00BD35EB">
        <w:rPr>
          <w:rFonts w:ascii="Courier New" w:eastAsia="宋体" w:hAnsi="Courier New" w:cs="Times New Roman" w:hint="eastAsia"/>
          <w:sz w:val="18"/>
        </w:rPr>
        <w:t>方程系数</w:t>
      </w:r>
      <w:r w:rsidRPr="00BD35EB">
        <w:rPr>
          <w:rFonts w:ascii="Courier New" w:eastAsia="宋体" w:hAnsi="Courier New" w:cs="Times New Roman" w:hint="eastAsia"/>
          <w:sz w:val="18"/>
        </w:rPr>
        <w:t>b</w:t>
      </w:r>
    </w:p>
    <w:p w:rsidR="00BD35EB" w:rsidRPr="00BD35EB" w:rsidRDefault="00BD35EB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 w:hint="eastAsia"/>
          <w:sz w:val="18"/>
        </w:rPr>
        <w:t>#</w:t>
      </w:r>
      <w:r w:rsidR="00B017B0">
        <w:rPr>
          <w:rFonts w:ascii="Courier New" w:eastAsia="宋体" w:hAnsi="Courier New" w:cs="Times New Roman" w:hint="eastAsia"/>
          <w:sz w:val="18"/>
        </w:rPr>
        <w:t>参数为</w:t>
      </w:r>
      <w:r w:rsidR="00B017B0">
        <w:rPr>
          <w:rFonts w:ascii="Courier New" w:eastAsia="宋体" w:hAnsi="Courier New" w:cs="Times New Roman" w:hint="eastAsia"/>
          <w:sz w:val="18"/>
        </w:rPr>
        <w:t>c</w:t>
      </w:r>
      <w:r w:rsidR="00B017B0">
        <w:rPr>
          <w:rFonts w:ascii="Courier New" w:eastAsia="宋体" w:hAnsi="Courier New" w:cs="Times New Roman" w:hint="eastAsia"/>
          <w:sz w:val="18"/>
        </w:rPr>
        <w:t>浮点型</w:t>
      </w:r>
      <w:r w:rsidRPr="00BD35EB">
        <w:rPr>
          <w:rFonts w:ascii="Courier New" w:eastAsia="宋体" w:hAnsi="Courier New" w:cs="Times New Roman" w:hint="eastAsia"/>
          <w:sz w:val="18"/>
        </w:rPr>
        <w:t xml:space="preserve">, </w:t>
      </w:r>
      <w:r w:rsidRPr="00BD35EB">
        <w:rPr>
          <w:rFonts w:ascii="Courier New" w:eastAsia="宋体" w:hAnsi="Courier New" w:cs="Times New Roman" w:hint="eastAsia"/>
          <w:sz w:val="18"/>
        </w:rPr>
        <w:t>方程系数</w:t>
      </w:r>
      <w:r w:rsidRPr="00BD35EB">
        <w:rPr>
          <w:rFonts w:ascii="Courier New" w:eastAsia="宋体" w:hAnsi="Courier New" w:cs="Times New Roman" w:hint="eastAsia"/>
          <w:sz w:val="18"/>
        </w:rPr>
        <w:t>c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 w:hint="eastAsia"/>
          <w:sz w:val="18"/>
        </w:rPr>
        <w:t xml:space="preserve">    #</w:t>
      </w:r>
      <w:r w:rsidR="00B017B0">
        <w:rPr>
          <w:rFonts w:ascii="Courier New" w:eastAsia="宋体" w:hAnsi="Courier New" w:cs="Times New Roman" w:hint="eastAsia"/>
          <w:sz w:val="18"/>
        </w:rPr>
        <w:t>返回值为浮点型的</w:t>
      </w:r>
      <w:r w:rsidRPr="00BD35EB">
        <w:rPr>
          <w:rFonts w:ascii="Courier New" w:eastAsia="宋体" w:hAnsi="Courier New" w:cs="Times New Roman" w:hint="eastAsia"/>
          <w:sz w:val="18"/>
        </w:rPr>
        <w:t>方程根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def rootOfEquation(self, a, b, c):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    if b * b - 4 * a * c &lt; 0: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        return []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    if b * b - 4 * a * c == 0: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        return [-b * 1.0 / 2 / a]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    if b * b - 4 * a * c &gt; 0: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        delta = math.sqrt(b * b - 4 * a * c)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        return sorted([(-b - delta) / (2 * a), (-b + delta) / (2 * a)])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>if __name__ == '__main__':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a1 = 2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b1 = 16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c1 = 2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a2 = 4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b2 = 3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c2 = 3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BD35EB">
        <w:rPr>
          <w:rFonts w:ascii="Courier New" w:eastAsia="宋体" w:hAnsi="Courier New" w:cs="Times New Roman" w:hint="eastAsia"/>
          <w:sz w:val="18"/>
        </w:rPr>
        <w:t>输入</w:t>
      </w:r>
      <w:r w:rsidRPr="00BD35EB">
        <w:rPr>
          <w:rFonts w:ascii="Courier New" w:eastAsia="宋体" w:hAnsi="Courier New" w:cs="Times New Roman" w:hint="eastAsia"/>
          <w:sz w:val="18"/>
        </w:rPr>
        <w:t>:')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print('a1=' + str(a1) + ',b1=' + str(b1) + ',c1=' + str(c1))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 w:hint="eastAsia"/>
          <w:sz w:val="18"/>
        </w:rPr>
        <w:lastRenderedPageBreak/>
        <w:t xml:space="preserve">    print('</w:t>
      </w:r>
      <w:r w:rsidRPr="00BD35EB">
        <w:rPr>
          <w:rFonts w:ascii="Courier New" w:eastAsia="宋体" w:hAnsi="Courier New" w:cs="Times New Roman" w:hint="eastAsia"/>
          <w:sz w:val="18"/>
        </w:rPr>
        <w:t>输出</w:t>
      </w:r>
      <w:r w:rsidRPr="00BD35EB">
        <w:rPr>
          <w:rFonts w:ascii="Courier New" w:eastAsia="宋体" w:hAnsi="Courier New" w:cs="Times New Roman" w:hint="eastAsia"/>
          <w:sz w:val="18"/>
        </w:rPr>
        <w:t>:')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print(temp.rootOfEquation(a1, b1, c1))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BD35EB">
        <w:rPr>
          <w:rFonts w:ascii="Courier New" w:eastAsia="宋体" w:hAnsi="Courier New" w:cs="Times New Roman" w:hint="eastAsia"/>
          <w:sz w:val="18"/>
        </w:rPr>
        <w:t>输入</w:t>
      </w:r>
      <w:r w:rsidRPr="00BD35EB">
        <w:rPr>
          <w:rFonts w:ascii="Courier New" w:eastAsia="宋体" w:hAnsi="Courier New" w:cs="Times New Roman" w:hint="eastAsia"/>
          <w:sz w:val="18"/>
        </w:rPr>
        <w:t>:')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 xml:space="preserve">    print('a2=' + str(a2) + ',b2=' + str(b2) + ',c2=' + str(c2))</w:t>
      </w:r>
    </w:p>
    <w:p w:rsidR="00BD35EB" w:rsidRPr="00BD35EB" w:rsidRDefault="00BD35EB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BD35EB">
        <w:rPr>
          <w:rFonts w:ascii="Courier New" w:eastAsia="宋体" w:hAnsi="Courier New" w:cs="Times New Roman" w:hint="eastAsia"/>
          <w:sz w:val="18"/>
        </w:rPr>
        <w:t>输出</w:t>
      </w:r>
      <w:r w:rsidRPr="00BD35EB">
        <w:rPr>
          <w:rFonts w:ascii="Courier New" w:eastAsia="宋体" w:hAnsi="Courier New" w:cs="Times New Roman" w:hint="eastAsia"/>
          <w:sz w:val="18"/>
        </w:rPr>
        <w:t>:')</w:t>
      </w:r>
    </w:p>
    <w:p w:rsidR="00BD35EB" w:rsidRPr="00BD35EB" w:rsidRDefault="00BD35EB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BD35EB">
        <w:rPr>
          <w:rFonts w:ascii="Courier New" w:eastAsia="宋体" w:hAnsi="Courier New" w:cs="Times New Roman"/>
          <w:sz w:val="18"/>
        </w:rPr>
        <w:t>print(temp.rootOfEquation(a2, b2, c2))</w:t>
      </w:r>
    </w:p>
    <w:p w:rsidR="00B017B0" w:rsidRPr="00A61729" w:rsidRDefault="00D25BDD" w:rsidP="00B017B0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18" w:name="_Toc92663197"/>
      <w:bookmarkStart w:id="1319" w:name="_Toc9266419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017B0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23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017B0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转换字符串到整数</w:t>
      </w:r>
      <w:bookmarkEnd w:id="1318"/>
      <w:bookmarkEnd w:id="1319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20" w:name="_Toc92663200"/>
      <w:bookmarkStart w:id="1321" w:name="_Toc9266420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20"/>
      <w:bookmarkEnd w:id="1321"/>
    </w:p>
    <w:p w:rsidR="00B017B0" w:rsidRPr="00164B93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>cl</w:t>
      </w:r>
      <w:r w:rsidRPr="00164B93">
        <w:rPr>
          <w:rFonts w:ascii="Courier New" w:eastAsia="宋体" w:hAnsi="Courier New" w:cs="Times New Roman"/>
          <w:sz w:val="18"/>
        </w:rPr>
        <w:t>ass Solution:</w:t>
      </w:r>
    </w:p>
    <w:p w:rsidR="00B017B0" w:rsidRPr="00164B93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参数为</w:t>
      </w:r>
      <w:r w:rsidRPr="00164B93">
        <w:rPr>
          <w:rFonts w:ascii="Courier New" w:eastAsia="宋体" w:hAnsi="Courier New" w:cs="Times New Roman" w:hint="eastAsia"/>
          <w:sz w:val="18"/>
        </w:rPr>
        <w:t xml:space="preserve">str </w:t>
      </w:r>
      <w:r w:rsidRPr="00164B93">
        <w:rPr>
          <w:rFonts w:ascii="Courier New" w:eastAsia="宋体" w:hAnsi="Courier New" w:cs="Times New Roman" w:hint="eastAsia"/>
          <w:sz w:val="18"/>
        </w:rPr>
        <w:t>字符串</w:t>
      </w:r>
    </w:p>
    <w:p w:rsidR="00B017B0" w:rsidRPr="00164B93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返回值为整数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string</w:t>
      </w:r>
      <w:r w:rsidRPr="00B017B0">
        <w:rPr>
          <w:rFonts w:ascii="Courier New" w:eastAsia="宋体" w:hAnsi="Courier New" w:cs="Times New Roman"/>
          <w:sz w:val="18"/>
        </w:rPr>
        <w:t>ToInteger(self, s):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    num, sig = 0, 1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    if s[0] == '-':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        sig = -1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        s = s[1:]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    for c in s: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        num = num * 10 + ord(c) - ord('0')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    return num * sig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>if __name__ == '__main__':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s1 = '1234'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/>
          <w:sz w:val="18"/>
        </w:rPr>
        <w:t xml:space="preserve">    s2 = '1357'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B017B0">
        <w:rPr>
          <w:rFonts w:ascii="Courier New" w:eastAsia="宋体" w:hAnsi="Courier New" w:cs="Times New Roman" w:hint="eastAsia"/>
          <w:sz w:val="18"/>
        </w:rPr>
        <w:t>输入</w:t>
      </w:r>
      <w:r w:rsidRPr="00B017B0">
        <w:rPr>
          <w:rFonts w:ascii="Courier New" w:eastAsia="宋体" w:hAnsi="Courier New" w:cs="Times New Roman" w:hint="eastAsia"/>
          <w:sz w:val="18"/>
        </w:rPr>
        <w:t>: s1="' + s1 + '"')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B017B0">
        <w:rPr>
          <w:rFonts w:ascii="Courier New" w:eastAsia="宋体" w:hAnsi="Courier New" w:cs="Times New Roman" w:hint="eastAsia"/>
          <w:sz w:val="18"/>
        </w:rPr>
        <w:t>输出</w:t>
      </w:r>
      <w:r w:rsidRPr="00B017B0">
        <w:rPr>
          <w:rFonts w:ascii="Courier New" w:eastAsia="宋体" w:hAnsi="Courier New" w:cs="Times New Roman" w:hint="eastAsia"/>
          <w:sz w:val="18"/>
        </w:rPr>
        <w:t>: ' + str(temp.stringToInteger(s1)))</w:t>
      </w:r>
    </w:p>
    <w:p w:rsidR="00B017B0" w:rsidRPr="00B017B0" w:rsidRDefault="00B017B0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B017B0">
        <w:rPr>
          <w:rFonts w:ascii="Courier New" w:eastAsia="宋体" w:hAnsi="Courier New" w:cs="Times New Roman" w:hint="eastAsia"/>
          <w:sz w:val="18"/>
        </w:rPr>
        <w:t>输入</w:t>
      </w:r>
      <w:r w:rsidRPr="00B017B0">
        <w:rPr>
          <w:rFonts w:ascii="Courier New" w:eastAsia="宋体" w:hAnsi="Courier New" w:cs="Times New Roman" w:hint="eastAsia"/>
          <w:sz w:val="18"/>
        </w:rPr>
        <w:t>: s2="' + s2 + '"')</w:t>
      </w:r>
    </w:p>
    <w:p w:rsidR="00B017B0" w:rsidRPr="00B017B0" w:rsidRDefault="00B017B0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B017B0">
        <w:rPr>
          <w:rFonts w:ascii="Courier New" w:eastAsia="宋体" w:hAnsi="Courier New" w:cs="Times New Roman" w:hint="eastAsia"/>
          <w:sz w:val="18"/>
        </w:rPr>
        <w:t>print('</w:t>
      </w:r>
      <w:r w:rsidRPr="00B017B0">
        <w:rPr>
          <w:rFonts w:ascii="Courier New" w:eastAsia="宋体" w:hAnsi="Courier New" w:cs="Times New Roman" w:hint="eastAsia"/>
          <w:sz w:val="18"/>
        </w:rPr>
        <w:t>输出</w:t>
      </w:r>
      <w:r w:rsidRPr="00B017B0">
        <w:rPr>
          <w:rFonts w:ascii="Courier New" w:eastAsia="宋体" w:hAnsi="Courier New" w:cs="Times New Roman" w:hint="eastAsia"/>
          <w:sz w:val="18"/>
        </w:rPr>
        <w:t>: ' + str(temp.stringToInteger(s2)))</w:t>
      </w:r>
    </w:p>
    <w:p w:rsidR="00DD2EB8" w:rsidRPr="00A61729" w:rsidRDefault="00D25BDD" w:rsidP="00DD2EB8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22" w:name="_Toc92663202"/>
      <w:bookmarkStart w:id="1323" w:name="_Toc9266420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DD2EB8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24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DD2EB8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将二叉树按照层级转化为链表</w:t>
      </w:r>
      <w:bookmarkEnd w:id="1322"/>
      <w:bookmarkEnd w:id="1323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24" w:name="_Toc92663205"/>
      <w:bookmarkStart w:id="1325" w:name="_Toc9266420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24"/>
      <w:bookmarkEnd w:id="1325"/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>class TreeNode: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def __init__(self, val, left=None, right=None):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self.val = val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self.left, self.right = left, right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if self.val == '#':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lastRenderedPageBreak/>
        <w:t xml:space="preserve">            self.left = None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self.right = None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>class ListNode: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def __init__(self, val, next=None):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self.val = val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self.next = next</w:t>
      </w:r>
    </w:p>
    <w:p w:rsidR="00DD2EB8" w:rsidRPr="00164B93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class </w:t>
      </w:r>
      <w:r w:rsidRPr="00164B93">
        <w:rPr>
          <w:rFonts w:ascii="Courier New" w:eastAsia="宋体" w:hAnsi="Courier New" w:cs="Times New Roman"/>
          <w:sz w:val="18"/>
        </w:rPr>
        <w:t>Solution:</w:t>
      </w:r>
    </w:p>
    <w:p w:rsidR="00DD2EB8" w:rsidRPr="00164B93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root</w:t>
      </w:r>
      <w:r w:rsidRPr="00164B93">
        <w:rPr>
          <w:rFonts w:ascii="Courier New" w:eastAsia="宋体" w:hAnsi="Courier New" w:cs="Times New Roman" w:hint="eastAsia"/>
          <w:sz w:val="18"/>
        </w:rPr>
        <w:t>为二叉树的根</w:t>
      </w:r>
    </w:p>
    <w:p w:rsidR="00DD2EB8" w:rsidRPr="00164B93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返回链表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b</w:t>
      </w:r>
      <w:r w:rsidRPr="00DD2EB8">
        <w:rPr>
          <w:rFonts w:ascii="Courier New" w:eastAsia="宋体" w:hAnsi="Courier New" w:cs="Times New Roman"/>
          <w:sz w:val="18"/>
        </w:rPr>
        <w:t>inaryTreeToLists(self, root):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result = []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if root is None: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return result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import queue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queue = queue.Queue()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queue.put(root)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dummy = ListNode(0)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lastNode = None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while not queue.empty():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dummy.next = None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lastNode = dummy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size = queue.qsize()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for i in range(size):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head = queue.get()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lastNode.next = ListNode(head.val)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lastNode = lastNode.next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if head.left is not None: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    queue.put(head.left)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if head.right is not None: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    queue.put(head.right)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result.append(dummy.next)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return result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>def getLinkedList(result):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l = len(result)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ans = []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for i in range(l):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list = []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while result[i] is not None: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list += [str(result[i].val)]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result[i] = result[i].next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list.append('null')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s = '-&gt;'.join(list)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ans.append(s)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return ans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lastRenderedPageBreak/>
        <w:t>if __name__ == '__main__':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DD2EB8" w:rsidRPr="00DD2EB8" w:rsidRDefault="00DD2EB8" w:rsidP="004A70F2">
      <w:pPr>
        <w:ind w:leftChars="200" w:left="420"/>
        <w:jc w:val="left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rootNode = TreeNode(1, TreeNode(3, TreeNode(2), TreeNode(5)), TreeNode(4, TreeNode(6), TreeNode(7)))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 w:hint="eastAsia"/>
          <w:sz w:val="18"/>
        </w:rPr>
        <w:t xml:space="preserve">    print('''</w:t>
      </w:r>
      <w:r w:rsidRPr="00DD2EB8">
        <w:rPr>
          <w:rFonts w:ascii="Courier New" w:eastAsia="宋体" w:hAnsi="Courier New" w:cs="Times New Roman" w:hint="eastAsia"/>
          <w:sz w:val="18"/>
        </w:rPr>
        <w:t>输入</w:t>
      </w:r>
      <w:r w:rsidRPr="00DD2EB8">
        <w:rPr>
          <w:rFonts w:ascii="Courier New" w:eastAsia="宋体" w:hAnsi="Courier New" w:cs="Times New Roman" w:hint="eastAsia"/>
          <w:sz w:val="18"/>
        </w:rPr>
        <w:t xml:space="preserve">:                 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             1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           /   \                        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         3      4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       /  \    /  \ 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       2   5   6   7    ''')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DD2EB8">
        <w:rPr>
          <w:rFonts w:ascii="Courier New" w:eastAsia="宋体" w:hAnsi="Courier New" w:cs="Times New Roman" w:hint="eastAsia"/>
          <w:sz w:val="18"/>
        </w:rPr>
        <w:t>输出</w:t>
      </w:r>
      <w:r w:rsidRPr="00DD2EB8">
        <w:rPr>
          <w:rFonts w:ascii="Courier New" w:eastAsia="宋体" w:hAnsi="Courier New" w:cs="Times New Roman" w:hint="eastAsia"/>
          <w:sz w:val="18"/>
        </w:rPr>
        <w:t>: ')</w:t>
      </w:r>
    </w:p>
    <w:p w:rsidR="00DD2EB8" w:rsidRPr="00DD2EB8" w:rsidRDefault="00DD2EB8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>print(getLinkedList(temp.binaryTreeToLists(rootNode)))</w:t>
      </w:r>
    </w:p>
    <w:p w:rsidR="00DD2EB8" w:rsidRPr="00A61729" w:rsidRDefault="00D25BDD" w:rsidP="00DD2EB8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26" w:name="_Toc92663207"/>
      <w:bookmarkStart w:id="1327" w:name="_Toc9266420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DD2EB8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25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DD2EB8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相亲数</w:t>
      </w:r>
      <w:bookmarkEnd w:id="1326"/>
      <w:bookmarkEnd w:id="1327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28" w:name="_Toc92663210"/>
      <w:bookmarkStart w:id="1329" w:name="_Toc9266421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28"/>
      <w:bookmarkEnd w:id="1329"/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>import math</w:t>
      </w:r>
    </w:p>
    <w:p w:rsidR="00DD2EB8" w:rsidRPr="00164B93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>class S</w:t>
      </w:r>
      <w:r w:rsidRPr="00164B93">
        <w:rPr>
          <w:rFonts w:ascii="Courier New" w:eastAsia="宋体" w:hAnsi="Courier New" w:cs="Times New Roman"/>
          <w:sz w:val="18"/>
        </w:rPr>
        <w:t>olution:</w:t>
      </w:r>
    </w:p>
    <w:p w:rsidR="00DD2EB8" w:rsidRPr="00164B93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k</w:t>
      </w:r>
      <w:r w:rsidRPr="00164B93">
        <w:rPr>
          <w:rFonts w:ascii="Courier New" w:eastAsia="宋体" w:hAnsi="Courier New" w:cs="Times New Roman" w:hint="eastAsia"/>
          <w:sz w:val="18"/>
        </w:rPr>
        <w:t>为整数</w:t>
      </w:r>
    </w:p>
    <w:p w:rsidR="00DD2EB8" w:rsidRPr="00164B93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返回所有相亲数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am</w:t>
      </w:r>
      <w:r w:rsidRPr="00DD2EB8">
        <w:rPr>
          <w:rFonts w:ascii="Courier New" w:eastAsia="宋体" w:hAnsi="Courier New" w:cs="Times New Roman"/>
          <w:sz w:val="18"/>
        </w:rPr>
        <w:t>icablePair(self, k):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result = []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for i in range(k + 1):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if self.d(self.d(i)) == i and self.d(i) &lt; i: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result.append([self.d(i), i])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return result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def d(self, x):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sum = 1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p = int(math.sqrt(x))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for i in range(2, p):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if x % i == 0: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    sum += i + x // i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if p * p == x and p != 1: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    sum += p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    return sum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>if __name__ == '__main__':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k = 300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DD2EB8">
        <w:rPr>
          <w:rFonts w:ascii="Courier New" w:eastAsia="宋体" w:hAnsi="Courier New" w:cs="Times New Roman" w:hint="eastAsia"/>
          <w:sz w:val="18"/>
        </w:rPr>
        <w:t>输入</w:t>
      </w:r>
      <w:r w:rsidRPr="00DD2EB8">
        <w:rPr>
          <w:rFonts w:ascii="Courier New" w:eastAsia="宋体" w:hAnsi="Courier New" w:cs="Times New Roman" w:hint="eastAsia"/>
          <w:sz w:val="18"/>
        </w:rPr>
        <w:t>: ')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t xml:space="preserve">    print(k)</w:t>
      </w:r>
    </w:p>
    <w:p w:rsidR="00DD2EB8" w:rsidRPr="00DD2EB8" w:rsidRDefault="00DD2EB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DD2EB8">
        <w:rPr>
          <w:rFonts w:ascii="Courier New" w:eastAsia="宋体" w:hAnsi="Courier New" w:cs="Times New Roman" w:hint="eastAsia"/>
          <w:sz w:val="18"/>
        </w:rPr>
        <w:t>输出</w:t>
      </w:r>
      <w:r w:rsidRPr="00DD2EB8">
        <w:rPr>
          <w:rFonts w:ascii="Courier New" w:eastAsia="宋体" w:hAnsi="Courier New" w:cs="Times New Roman" w:hint="eastAsia"/>
          <w:sz w:val="18"/>
        </w:rPr>
        <w:t>: ')</w:t>
      </w:r>
    </w:p>
    <w:p w:rsidR="00DD2EB8" w:rsidRPr="00DD2EB8" w:rsidRDefault="00DD2EB8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DD2EB8">
        <w:rPr>
          <w:rFonts w:ascii="Courier New" w:eastAsia="宋体" w:hAnsi="Courier New" w:cs="Times New Roman"/>
          <w:sz w:val="18"/>
        </w:rPr>
        <w:lastRenderedPageBreak/>
        <w:t>print(temp.amicablePair(k))</w:t>
      </w:r>
    </w:p>
    <w:p w:rsidR="008D62AD" w:rsidRPr="00A61729" w:rsidRDefault="00D25BDD" w:rsidP="008D62AD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30" w:name="_Toc92663212"/>
      <w:bookmarkStart w:id="1331" w:name="_Toc9266421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8D62AD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26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8D62AD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二叉树的路径和</w:t>
      </w:r>
      <w:r w:rsidR="00343273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I</w:t>
      </w:r>
      <w:bookmarkEnd w:id="1330"/>
      <w:bookmarkEnd w:id="1331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32" w:name="_Toc92663215"/>
      <w:bookmarkStart w:id="1333" w:name="_Toc9266421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32"/>
      <w:bookmarkEnd w:id="1333"/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>class TreeNode: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def __init__(self, val):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self.val = val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self.left, self.right = None, None</w:t>
      </w:r>
    </w:p>
    <w:p w:rsidR="008D62AD" w:rsidRPr="00164B93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>clas</w:t>
      </w:r>
      <w:r w:rsidRPr="00164B93">
        <w:rPr>
          <w:rFonts w:ascii="Courier New" w:eastAsia="宋体" w:hAnsi="Courier New" w:cs="Times New Roman"/>
          <w:sz w:val="18"/>
        </w:rPr>
        <w:t>s Solution:</w:t>
      </w:r>
    </w:p>
    <w:p w:rsidR="008D62AD" w:rsidRPr="00164B93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="00164B93">
        <w:rPr>
          <w:rFonts w:ascii="Courier New" w:eastAsia="宋体" w:hAnsi="Courier New" w:cs="Times New Roman" w:hint="eastAsia"/>
          <w:sz w:val="18"/>
        </w:rPr>
        <w:t>root</w:t>
      </w:r>
      <w:r w:rsid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二叉树的根节点</w:t>
      </w:r>
    </w:p>
    <w:p w:rsidR="008D62AD" w:rsidRPr="00164B93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="00164B93">
        <w:rPr>
          <w:rFonts w:ascii="Courier New" w:eastAsia="宋体" w:hAnsi="Courier New" w:cs="Times New Roman" w:hint="eastAsia"/>
          <w:sz w:val="18"/>
        </w:rPr>
        <w:t>target</w:t>
      </w:r>
      <w:r w:rsid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期望路径和</w:t>
      </w:r>
    </w:p>
    <w:p w:rsidR="008D62AD" w:rsidRPr="00164B93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="00164B93">
        <w:rPr>
          <w:rFonts w:ascii="Courier New" w:eastAsia="宋体" w:hAnsi="Courier New" w:cs="Times New Roman" w:hint="eastAsia"/>
          <w:sz w:val="18"/>
        </w:rPr>
        <w:t>返回</w:t>
      </w:r>
      <w:r w:rsidRPr="00164B93">
        <w:rPr>
          <w:rFonts w:ascii="Courier New" w:eastAsia="宋体" w:hAnsi="Courier New" w:cs="Times New Roman" w:hint="eastAsia"/>
          <w:sz w:val="18"/>
        </w:rPr>
        <w:t>所有可能路径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binaryTre</w:t>
      </w:r>
      <w:r w:rsidRPr="00947850">
        <w:rPr>
          <w:rFonts w:ascii="Courier New" w:eastAsia="宋体" w:hAnsi="Courier New" w:cs="Times New Roman"/>
          <w:sz w:val="18"/>
        </w:rPr>
        <w:t>ePathSum(self, root, target):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result = []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path = []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self.dfs(root, path, result, 0, target)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return result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def dfs(self, root, path, result, len, target):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if root is None: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    return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path.append(root.val)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len += root.val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if root.left is None and root.right is None and len == target: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    result.append(path[:])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self.dfs(root.left, path, result, len, target)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self.dfs(root.right, path, result, len, target)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    path.pop()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>if __name__ == '__main__':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node1 = TreeNode(1)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node2 = TreeNode(2)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node3 = TreeNode(</w:t>
      </w:r>
      <w:r>
        <w:rPr>
          <w:rFonts w:ascii="Courier New" w:eastAsia="宋体" w:hAnsi="Courier New" w:cs="Times New Roman"/>
          <w:sz w:val="18"/>
        </w:rPr>
        <w:t>2</w:t>
      </w:r>
      <w:r w:rsidRPr="00947850">
        <w:rPr>
          <w:rFonts w:ascii="Courier New" w:eastAsia="宋体" w:hAnsi="Courier New" w:cs="Times New Roman"/>
          <w:sz w:val="18"/>
        </w:rPr>
        <w:t>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>
        <w:rPr>
          <w:rFonts w:ascii="Courier New" w:eastAsia="宋体" w:hAnsi="Courier New" w:cs="Times New Roman"/>
          <w:sz w:val="18"/>
        </w:rPr>
        <w:t xml:space="preserve">    node4 = TreeNode(3</w:t>
      </w:r>
      <w:r w:rsidRPr="00947850">
        <w:rPr>
          <w:rFonts w:ascii="Courier New" w:eastAsia="宋体" w:hAnsi="Courier New" w:cs="Times New Roman"/>
          <w:sz w:val="18"/>
        </w:rPr>
        <w:t>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node5 = TreeNode(</w:t>
      </w:r>
      <w:r>
        <w:rPr>
          <w:rFonts w:ascii="Courier New" w:eastAsia="宋体" w:hAnsi="Courier New" w:cs="Times New Roman"/>
          <w:sz w:val="18"/>
        </w:rPr>
        <w:t>4</w:t>
      </w:r>
      <w:r w:rsidRPr="00947850">
        <w:rPr>
          <w:rFonts w:ascii="Courier New" w:eastAsia="宋体" w:hAnsi="Courier New" w:cs="Times New Roman"/>
          <w:sz w:val="18"/>
        </w:rPr>
        <w:t>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node1.left = node2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node1.right = node5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node2.left = node3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node2.right = node4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 xml:space="preserve">    target = </w:t>
      </w:r>
      <w:r w:rsidR="00CC0C4D">
        <w:rPr>
          <w:rFonts w:ascii="Courier New" w:eastAsia="宋体" w:hAnsi="Courier New" w:cs="Times New Roman"/>
          <w:sz w:val="18"/>
        </w:rPr>
        <w:t>5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947850">
        <w:rPr>
          <w:rFonts w:ascii="Courier New" w:eastAsia="宋体" w:hAnsi="Courier New" w:cs="Times New Roman" w:hint="eastAsia"/>
          <w:sz w:val="18"/>
        </w:rPr>
        <w:t>输入</w:t>
      </w:r>
      <w:r>
        <w:rPr>
          <w:rFonts w:ascii="Courier New" w:eastAsia="宋体" w:hAnsi="Courier New" w:cs="Times New Roman" w:hint="eastAsia"/>
          <w:sz w:val="18"/>
        </w:rPr>
        <w:t>: {1,2,</w:t>
      </w:r>
      <w:r>
        <w:rPr>
          <w:rFonts w:ascii="Courier New" w:eastAsia="宋体" w:hAnsi="Courier New" w:cs="Times New Roman"/>
          <w:sz w:val="18"/>
        </w:rPr>
        <w:t>4</w:t>
      </w:r>
      <w:r w:rsidRPr="00947850">
        <w:rPr>
          <w:rFonts w:ascii="Courier New" w:eastAsia="宋体" w:hAnsi="Courier New" w:cs="Times New Roman" w:hint="eastAsia"/>
          <w:sz w:val="18"/>
        </w:rPr>
        <w:t>,</w:t>
      </w:r>
      <w:r>
        <w:rPr>
          <w:rFonts w:ascii="Courier New" w:eastAsia="宋体" w:hAnsi="Courier New" w:cs="Times New Roman"/>
          <w:sz w:val="18"/>
        </w:rPr>
        <w:t>2</w:t>
      </w:r>
      <w:r w:rsidRPr="00947850">
        <w:rPr>
          <w:rFonts w:ascii="Courier New" w:eastAsia="宋体" w:hAnsi="Courier New" w:cs="Times New Roman" w:hint="eastAsia"/>
          <w:sz w:val="18"/>
        </w:rPr>
        <w:t>,</w:t>
      </w:r>
      <w:r>
        <w:rPr>
          <w:rFonts w:ascii="Courier New" w:eastAsia="宋体" w:hAnsi="Courier New" w:cs="Times New Roman"/>
          <w:sz w:val="18"/>
        </w:rPr>
        <w:t>3</w:t>
      </w:r>
      <w:r w:rsidRPr="00947850">
        <w:rPr>
          <w:rFonts w:ascii="Courier New" w:eastAsia="宋体" w:hAnsi="Courier New" w:cs="Times New Roman" w:hint="eastAsia"/>
          <w:sz w:val="18"/>
        </w:rPr>
        <w:t>} target=</w:t>
      </w:r>
      <w:r>
        <w:rPr>
          <w:rFonts w:ascii="Courier New" w:eastAsia="宋体" w:hAnsi="Courier New" w:cs="Times New Roman"/>
          <w:sz w:val="18"/>
        </w:rPr>
        <w:t>5</w:t>
      </w:r>
      <w:r w:rsidRPr="00947850">
        <w:rPr>
          <w:rFonts w:ascii="Courier New" w:eastAsia="宋体" w:hAnsi="Courier New" w:cs="Times New Roman" w:hint="eastAsia"/>
          <w:sz w:val="18"/>
        </w:rPr>
        <w:t>')</w:t>
      </w:r>
    </w:p>
    <w:p w:rsidR="008D62AD" w:rsidRPr="00947850" w:rsidRDefault="008D62AD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 w:hint="eastAsia"/>
          <w:sz w:val="18"/>
        </w:rPr>
        <w:lastRenderedPageBreak/>
        <w:t xml:space="preserve">    print('</w:t>
      </w:r>
      <w:r w:rsidRPr="00947850">
        <w:rPr>
          <w:rFonts w:ascii="Courier New" w:eastAsia="宋体" w:hAnsi="Courier New" w:cs="Times New Roman" w:hint="eastAsia"/>
          <w:sz w:val="18"/>
        </w:rPr>
        <w:t>输出</w:t>
      </w:r>
      <w:r w:rsidRPr="00947850">
        <w:rPr>
          <w:rFonts w:ascii="Courier New" w:eastAsia="宋体" w:hAnsi="Courier New" w:cs="Times New Roman" w:hint="eastAsia"/>
          <w:sz w:val="18"/>
        </w:rPr>
        <w:t>: ')</w:t>
      </w:r>
    </w:p>
    <w:p w:rsidR="008D62AD" w:rsidRPr="00947850" w:rsidRDefault="008D62AD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947850">
        <w:rPr>
          <w:rFonts w:ascii="Courier New" w:eastAsia="宋体" w:hAnsi="Courier New" w:cs="Times New Roman"/>
          <w:sz w:val="18"/>
        </w:rPr>
        <w:t>print(temp.binaryTreePathSum(node1, target))</w:t>
      </w:r>
    </w:p>
    <w:p w:rsidR="00147BA8" w:rsidRPr="00A61729" w:rsidRDefault="00343273" w:rsidP="00147BA8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34" w:name="_Toc92663217"/>
      <w:bookmarkStart w:id="1335" w:name="_Toc9266421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147BA8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</w:t>
      </w:r>
      <w:r w:rsidR="00CC0C4D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7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147BA8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二叉树的路径和 II</w:t>
      </w:r>
      <w:bookmarkEnd w:id="1334"/>
      <w:bookmarkEnd w:id="1335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36" w:name="_Toc92663220"/>
      <w:bookmarkStart w:id="1337" w:name="_Toc9266422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36"/>
      <w:bookmarkEnd w:id="1337"/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>class TreeNode: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def __init__(self, val=None, left=None, right=None):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self.val = val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self.left = left</w:t>
      </w:r>
    </w:p>
    <w:p w:rsidR="00147BA8" w:rsidRPr="00164B93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</w:t>
      </w:r>
      <w:r w:rsidRPr="00164B93">
        <w:rPr>
          <w:rFonts w:ascii="Courier New" w:eastAsia="宋体" w:hAnsi="Courier New" w:cs="Times New Roman"/>
          <w:sz w:val="18"/>
        </w:rPr>
        <w:t xml:space="preserve">    self.right = right</w:t>
      </w:r>
    </w:p>
    <w:p w:rsidR="00147BA8" w:rsidRPr="00164B93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>class Solution:</w:t>
      </w:r>
    </w:p>
    <w:p w:rsidR="00147BA8" w:rsidRPr="00164B93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root</w:t>
      </w:r>
      <w:r w:rsidRPr="00164B93">
        <w:rPr>
          <w:rFonts w:ascii="Courier New" w:eastAsia="宋体" w:hAnsi="Courier New" w:cs="Times New Roman" w:hint="eastAsia"/>
          <w:sz w:val="18"/>
        </w:rPr>
        <w:t>为二叉树的根节点</w:t>
      </w:r>
    </w:p>
    <w:p w:rsidR="00147BA8" w:rsidRPr="00164B93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target</w:t>
      </w:r>
      <w:r w:rsidRPr="00164B93">
        <w:rPr>
          <w:rFonts w:ascii="Courier New" w:eastAsia="宋体" w:hAnsi="Courier New" w:cs="Times New Roman" w:hint="eastAsia"/>
          <w:sz w:val="18"/>
        </w:rPr>
        <w:t>为目标数</w:t>
      </w:r>
    </w:p>
    <w:p w:rsidR="00147BA8" w:rsidRPr="00164B93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返回所有可能路线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binary</w:t>
      </w:r>
      <w:r w:rsidRPr="00147BA8">
        <w:rPr>
          <w:rFonts w:ascii="Courier New" w:eastAsia="宋体" w:hAnsi="Courier New" w:cs="Times New Roman"/>
          <w:sz w:val="18"/>
        </w:rPr>
        <w:t>TreePathSum2(self, root, target):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path = []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result = []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if root is None: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    return result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self.dfs(root, path, result, 0, target)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return result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def dfs(self, root, path, result, l, target):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if root is None: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    return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path.append(root.val)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tmp = target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for i in range(l, -1, -1):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    tmp -= path[i]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    if tmp == 0: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        result.append(path[i:])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self.dfs(root.left, path, result, l + 1, target)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self.dfs(root.right, path, result, l + 1, target)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    path.pop()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>if __name__ == '__main__':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rootNode = Tr</w:t>
      </w:r>
      <w:r>
        <w:rPr>
          <w:rFonts w:ascii="Courier New" w:eastAsia="宋体" w:hAnsi="Courier New" w:cs="Times New Roman"/>
          <w:sz w:val="18"/>
        </w:rPr>
        <w:t>eeNode(1, TreeNode(2, TreeNode(4</w:t>
      </w:r>
      <w:r w:rsidRPr="00147BA8">
        <w:rPr>
          <w:rFonts w:ascii="Courier New" w:eastAsia="宋体" w:hAnsi="Courier New" w:cs="Times New Roman"/>
          <w:sz w:val="18"/>
        </w:rPr>
        <w:t>)), TreeNode(</w:t>
      </w:r>
      <w:r>
        <w:rPr>
          <w:rFonts w:ascii="Courier New" w:eastAsia="宋体" w:hAnsi="Courier New" w:cs="Times New Roman"/>
          <w:sz w:val="18"/>
        </w:rPr>
        <w:t>3</w:t>
      </w:r>
      <w:r w:rsidRPr="00147BA8">
        <w:rPr>
          <w:rFonts w:ascii="Courier New" w:eastAsia="宋体" w:hAnsi="Courier New" w:cs="Times New Roman"/>
          <w:sz w:val="18"/>
        </w:rPr>
        <w:t>, TreeNode(2)))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t xml:space="preserve">    target = 6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147BA8">
        <w:rPr>
          <w:rFonts w:ascii="Courier New" w:eastAsia="宋体" w:hAnsi="Courier New" w:cs="Times New Roman" w:hint="eastAsia"/>
          <w:sz w:val="18"/>
        </w:rPr>
        <w:t>输入</w:t>
      </w:r>
      <w:r w:rsidRPr="00147BA8">
        <w:rPr>
          <w:rFonts w:ascii="Courier New" w:eastAsia="宋体" w:hAnsi="Courier New" w:cs="Times New Roman" w:hint="eastAsia"/>
          <w:sz w:val="18"/>
        </w:rPr>
        <w:t xml:space="preserve">: {1,2,4,3,2} </w:t>
      </w:r>
      <w:r w:rsidRPr="00147BA8">
        <w:rPr>
          <w:rFonts w:ascii="Courier New" w:eastAsia="宋体" w:hAnsi="Courier New" w:cs="Times New Roman" w:hint="eastAsia"/>
          <w:sz w:val="18"/>
        </w:rPr>
        <w:t>目标值</w:t>
      </w:r>
      <w:r w:rsidRPr="00147BA8">
        <w:rPr>
          <w:rFonts w:ascii="Courier New" w:eastAsia="宋体" w:hAnsi="Courier New" w:cs="Times New Roman" w:hint="eastAsia"/>
          <w:sz w:val="18"/>
        </w:rPr>
        <w:t>: 6')</w:t>
      </w:r>
    </w:p>
    <w:p w:rsidR="00147BA8" w:rsidRPr="00147BA8" w:rsidRDefault="00147BA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147BA8">
        <w:rPr>
          <w:rFonts w:ascii="Courier New" w:eastAsia="宋体" w:hAnsi="Courier New" w:cs="Times New Roman" w:hint="eastAsia"/>
          <w:sz w:val="18"/>
        </w:rPr>
        <w:t>输出</w:t>
      </w:r>
      <w:r w:rsidRPr="00147BA8">
        <w:rPr>
          <w:rFonts w:ascii="Courier New" w:eastAsia="宋体" w:hAnsi="Courier New" w:cs="Times New Roman" w:hint="eastAsia"/>
          <w:sz w:val="18"/>
        </w:rPr>
        <w:t>: ')</w:t>
      </w:r>
    </w:p>
    <w:p w:rsidR="00147BA8" w:rsidRPr="00147BA8" w:rsidRDefault="00147BA8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147BA8">
        <w:rPr>
          <w:rFonts w:ascii="Courier New" w:eastAsia="宋体" w:hAnsi="Courier New" w:cs="Times New Roman"/>
          <w:sz w:val="18"/>
        </w:rPr>
        <w:lastRenderedPageBreak/>
        <w:t>print(temp.binaryTreePathSum2(rootNode, target))</w:t>
      </w:r>
    </w:p>
    <w:p w:rsidR="00E62118" w:rsidRPr="00A61729" w:rsidRDefault="00343273" w:rsidP="00E62118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38" w:name="_Toc92663222"/>
      <w:bookmarkStart w:id="1339" w:name="_Toc9266422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E62118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</w:t>
      </w:r>
      <w:r w:rsidR="00CC0C4D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8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E62118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丢鸡蛋</w:t>
      </w:r>
      <w:bookmarkEnd w:id="1338"/>
      <w:bookmarkEnd w:id="1339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40" w:name="_Toc92663225"/>
      <w:bookmarkStart w:id="1341" w:name="_Toc9266422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40"/>
      <w:bookmarkEnd w:id="1341"/>
    </w:p>
    <w:p w:rsidR="00E62118" w:rsidRPr="00164B93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/>
          <w:sz w:val="18"/>
        </w:rPr>
        <w:t>class</w:t>
      </w:r>
      <w:r w:rsidRPr="00164B93">
        <w:rPr>
          <w:rFonts w:ascii="Courier New" w:eastAsia="宋体" w:hAnsi="Courier New" w:cs="Times New Roman"/>
          <w:sz w:val="18"/>
        </w:rPr>
        <w:t xml:space="preserve"> Solution:</w:t>
      </w:r>
    </w:p>
    <w:p w:rsidR="00E62118" w:rsidRPr="00164B93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n</w:t>
      </w:r>
      <w:r w:rsidRPr="00164B93">
        <w:rPr>
          <w:rFonts w:ascii="Courier New" w:eastAsia="宋体" w:hAnsi="Courier New" w:cs="Times New Roman" w:hint="eastAsia"/>
          <w:sz w:val="18"/>
        </w:rPr>
        <w:t>为楼层高</w:t>
      </w:r>
    </w:p>
    <w:p w:rsidR="00E62118" w:rsidRPr="00164B93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返回最坏情况下</w:t>
      </w:r>
      <w:r w:rsidR="00251141">
        <w:rPr>
          <w:rFonts w:ascii="Courier New" w:eastAsia="宋体" w:hAnsi="Courier New" w:cs="Times New Roman" w:hint="eastAsia"/>
          <w:sz w:val="18"/>
        </w:rPr>
        <w:t>需要</w:t>
      </w:r>
      <w:r w:rsidR="007E52B6">
        <w:rPr>
          <w:rFonts w:ascii="Courier New" w:eastAsia="宋体" w:hAnsi="Courier New" w:cs="Times New Roman" w:hint="eastAsia"/>
          <w:sz w:val="18"/>
        </w:rPr>
        <w:t>的</w:t>
      </w:r>
      <w:r w:rsidRPr="00164B93">
        <w:rPr>
          <w:rFonts w:ascii="Courier New" w:eastAsia="宋体" w:hAnsi="Courier New" w:cs="Times New Roman" w:hint="eastAsia"/>
          <w:sz w:val="18"/>
        </w:rPr>
        <w:t>次数</w:t>
      </w:r>
    </w:p>
    <w:p w:rsidR="00E62118" w:rsidRPr="00E62118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dro</w:t>
      </w:r>
      <w:r w:rsidRPr="00E62118">
        <w:rPr>
          <w:rFonts w:ascii="Courier New" w:eastAsia="宋体" w:hAnsi="Courier New" w:cs="Times New Roman"/>
          <w:sz w:val="18"/>
        </w:rPr>
        <w:t>pEggs(self, n):</w:t>
      </w:r>
    </w:p>
    <w:p w:rsidR="00E62118" w:rsidRPr="00E62118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/>
          <w:sz w:val="18"/>
        </w:rPr>
        <w:t xml:space="preserve">        import math</w:t>
      </w:r>
    </w:p>
    <w:p w:rsidR="00E62118" w:rsidRPr="00E62118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/>
          <w:sz w:val="18"/>
        </w:rPr>
        <w:t xml:space="preserve">        x = math.ceil((math.sqrt(8 * n + 1) - 1) / 2)</w:t>
      </w:r>
    </w:p>
    <w:p w:rsidR="00E62118" w:rsidRPr="00E62118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/>
          <w:sz w:val="18"/>
        </w:rPr>
        <w:t xml:space="preserve">        return x</w:t>
      </w:r>
    </w:p>
    <w:p w:rsidR="00E62118" w:rsidRPr="00E62118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/>
          <w:sz w:val="18"/>
        </w:rPr>
        <w:t>if __name__ == '__main__':</w:t>
      </w:r>
    </w:p>
    <w:p w:rsidR="00E62118" w:rsidRPr="00E62118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E62118" w:rsidRPr="00E62118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E62118">
        <w:rPr>
          <w:rFonts w:ascii="Courier New" w:eastAsia="宋体" w:hAnsi="Courier New" w:cs="Times New Roman" w:hint="eastAsia"/>
          <w:sz w:val="18"/>
        </w:rPr>
        <w:t>输入</w:t>
      </w:r>
      <w:r w:rsidRPr="00E62118">
        <w:rPr>
          <w:rFonts w:ascii="Courier New" w:eastAsia="宋体" w:hAnsi="Courier New" w:cs="Times New Roman" w:hint="eastAsia"/>
          <w:sz w:val="18"/>
        </w:rPr>
        <w:t>: 10')</w:t>
      </w:r>
    </w:p>
    <w:p w:rsidR="00E62118" w:rsidRPr="00E62118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E62118">
        <w:rPr>
          <w:rFonts w:ascii="Courier New" w:eastAsia="宋体" w:hAnsi="Courier New" w:cs="Times New Roman" w:hint="eastAsia"/>
          <w:sz w:val="18"/>
        </w:rPr>
        <w:t>输出</w:t>
      </w:r>
      <w:r w:rsidRPr="00E62118">
        <w:rPr>
          <w:rFonts w:ascii="Courier New" w:eastAsia="宋体" w:hAnsi="Courier New" w:cs="Times New Roman" w:hint="eastAsia"/>
          <w:sz w:val="18"/>
        </w:rPr>
        <w:t>: ' + str(temp.dropEggs(10)))</w:t>
      </w:r>
    </w:p>
    <w:p w:rsidR="00E62118" w:rsidRPr="00E62118" w:rsidRDefault="00E62118" w:rsidP="00DD2510">
      <w:pPr>
        <w:ind w:leftChars="200" w:left="42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E62118">
        <w:rPr>
          <w:rFonts w:ascii="Courier New" w:eastAsia="宋体" w:hAnsi="Courier New" w:cs="Times New Roman" w:hint="eastAsia"/>
          <w:sz w:val="18"/>
        </w:rPr>
        <w:t>输入</w:t>
      </w:r>
      <w:r w:rsidRPr="00E62118">
        <w:rPr>
          <w:rFonts w:ascii="Courier New" w:eastAsia="宋体" w:hAnsi="Courier New" w:cs="Times New Roman" w:hint="eastAsia"/>
          <w:sz w:val="18"/>
        </w:rPr>
        <w:t>: 100')</w:t>
      </w:r>
    </w:p>
    <w:p w:rsidR="00E62118" w:rsidRPr="00E62118" w:rsidRDefault="00E62118" w:rsidP="00DD2510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E62118">
        <w:rPr>
          <w:rFonts w:ascii="Courier New" w:eastAsia="宋体" w:hAnsi="Courier New" w:cs="Times New Roman" w:hint="eastAsia"/>
          <w:sz w:val="18"/>
        </w:rPr>
        <w:t>print('</w:t>
      </w:r>
      <w:r w:rsidRPr="00E62118">
        <w:rPr>
          <w:rFonts w:ascii="Courier New" w:eastAsia="宋体" w:hAnsi="Courier New" w:cs="Times New Roman" w:hint="eastAsia"/>
          <w:sz w:val="18"/>
        </w:rPr>
        <w:t>输出</w:t>
      </w:r>
      <w:r w:rsidRPr="00E62118">
        <w:rPr>
          <w:rFonts w:ascii="Courier New" w:eastAsia="宋体" w:hAnsi="Courier New" w:cs="Times New Roman" w:hint="eastAsia"/>
          <w:sz w:val="18"/>
        </w:rPr>
        <w:t>: ' + str(temp.dropEggs(100)))</w:t>
      </w:r>
    </w:p>
    <w:p w:rsidR="00B94B2A" w:rsidRPr="006F38CB" w:rsidRDefault="0042045C" w:rsidP="00B94B2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42" w:name="_Toc92663227"/>
      <w:bookmarkStart w:id="1343" w:name="_Toc9266422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F82451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</w:t>
      </w:r>
      <w:r w:rsidR="00CC0C4D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9</w:t>
      </w:r>
      <w:bookmarkStart w:id="1344" w:name="_Toc947693"/>
      <w:r w:rsidR="00B94B2A"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建立邮局</w:t>
      </w:r>
      <w:bookmarkEnd w:id="1342"/>
      <w:bookmarkEnd w:id="1343"/>
      <w:bookmarkEnd w:id="1344"/>
    </w:p>
    <w:p w:rsidR="00B94B2A" w:rsidRPr="004F1E0D" w:rsidRDefault="00B94B2A" w:rsidP="00B94B2A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45" w:name="_Toc92663230"/>
      <w:bookmarkStart w:id="1346" w:name="_Toc9266423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45"/>
      <w:bookmarkEnd w:id="1346"/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参数</w:t>
      </w:r>
      <w:r w:rsidRPr="0063519A">
        <w:rPr>
          <w:rFonts w:ascii="Courier New" w:eastAsia="宋体" w:hAnsi="Courier New" w:cs="Courier New"/>
          <w:sz w:val="18"/>
          <w:szCs w:val="18"/>
        </w:rPr>
        <w:t>grid</w:t>
      </w:r>
      <w:r w:rsidRPr="0063519A">
        <w:rPr>
          <w:rFonts w:ascii="Courier New" w:eastAsia="宋体" w:hAnsi="Courier New" w:cs="Courier New"/>
          <w:sz w:val="18"/>
          <w:szCs w:val="18"/>
        </w:rPr>
        <w:t>是一个二维的网格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返回值是一个整数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from collections import deque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import sys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def shortestDistance(self, grid):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if not grid: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m = len(grid)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n = len(grid[0])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dist = [[sys.maxsize for j in range(n)] for i in range(m)]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reachable_count = [[0 for j in range(n)] for i in range(m)]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min_dist = sys.maxsize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buildings = 0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for i in range(m):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for j in range(n):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lastRenderedPageBreak/>
        <w:t xml:space="preserve">                if grid[i][j] == 1: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    self.bfs(grid, i, j, dist, m, n, reachable_count)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    buildings += 1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for i in range(m):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for j in range(n):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if reachable_count[i][j] == buildings and dist[i][j] &lt; min_dist: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    min_dist = dist[i][j]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return min_dist if min_dist != sys.maxsize else -1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def bfs(self, grid, i, j, dist, m, n, reachable_count):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visited = [[False for y in range(n)] for x in range(m)]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visited[i][j] = True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q = deque([(i, j, 0)])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while q: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i, j, l = q.popleft()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if dist[i][j] == sys.maxsize: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dist[i][j] = 0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dist[i][j] += l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for x, y in ((1, 0), (-1, 0), (0, 1), (0, -1)):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nx, ny = i + x, j + y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if -1 &lt; nx &lt; m and -1 &lt; ny &lt; n and not visited[nx][ny]: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    visited[nx][ny] = True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    if grid[nx][ny] == 0: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        q.append((nx, ny, l + 1))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        reachable_count[nx][ny] += 1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主函数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grid = [[0, 1, 0, 0, 0], [1, 0, 0, 2, 1], [0, 1, 0, 0, 0]]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36076C">
        <w:rPr>
          <w:rFonts w:ascii="Courier New" w:eastAsia="宋体" w:hAnsi="Courier New" w:cs="Courier New"/>
          <w:sz w:val="18"/>
          <w:szCs w:val="18"/>
        </w:rPr>
        <w:t>网格</w:t>
      </w:r>
      <w:r w:rsidRPr="0063519A">
        <w:rPr>
          <w:rFonts w:ascii="Courier New" w:eastAsia="宋体" w:hAnsi="Courier New" w:cs="Courier New"/>
          <w:sz w:val="18"/>
          <w:szCs w:val="18"/>
        </w:rPr>
        <w:t>：</w:t>
      </w:r>
      <w:r w:rsidRPr="0063519A">
        <w:rPr>
          <w:rFonts w:ascii="Courier New" w:eastAsia="宋体" w:hAnsi="Courier New" w:cs="Courier New"/>
          <w:sz w:val="18"/>
          <w:szCs w:val="18"/>
        </w:rPr>
        <w:t>", grid)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94B2A" w:rsidRPr="0063519A" w:rsidRDefault="00B94B2A" w:rsidP="00B94B2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36076C">
        <w:rPr>
          <w:rFonts w:ascii="Courier New" w:eastAsia="宋体" w:hAnsi="Courier New" w:cs="Courier New"/>
          <w:sz w:val="18"/>
          <w:szCs w:val="18"/>
        </w:rPr>
        <w:t>最近的距离</w:t>
      </w:r>
      <w:r w:rsidRPr="0063519A">
        <w:rPr>
          <w:rFonts w:ascii="Courier New" w:eastAsia="宋体" w:hAnsi="Courier New" w:cs="Courier New"/>
          <w:sz w:val="18"/>
          <w:szCs w:val="18"/>
        </w:rPr>
        <w:t>：</w:t>
      </w:r>
      <w:r w:rsidRPr="0063519A">
        <w:rPr>
          <w:rFonts w:ascii="Courier New" w:eastAsia="宋体" w:hAnsi="Courier New" w:cs="Courier New"/>
          <w:sz w:val="18"/>
          <w:szCs w:val="18"/>
        </w:rPr>
        <w:t>", solution.shortestDistance(grid))</w:t>
      </w:r>
    </w:p>
    <w:p w:rsidR="002259FC" w:rsidRPr="00A61729" w:rsidRDefault="0042045C" w:rsidP="002259FC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47" w:name="_Toc92663232"/>
      <w:bookmarkStart w:id="1348" w:name="_Toc9266423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CC0C4D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30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2259FC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凑 N 分钱的方案数</w:t>
      </w:r>
      <w:bookmarkEnd w:id="1347"/>
      <w:bookmarkEnd w:id="1348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49" w:name="_Toc92663235"/>
      <w:bookmarkStart w:id="1350" w:name="_Toc9266423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49"/>
      <w:bookmarkEnd w:id="1350"/>
    </w:p>
    <w:p w:rsidR="002259FC" w:rsidRPr="00164B93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>class So</w:t>
      </w:r>
      <w:r w:rsidRPr="00164B93">
        <w:rPr>
          <w:rFonts w:ascii="Courier New" w:eastAsia="宋体" w:hAnsi="Courier New" w:cs="Times New Roman"/>
          <w:sz w:val="18"/>
        </w:rPr>
        <w:t>lution:</w:t>
      </w:r>
    </w:p>
    <w:p w:rsidR="002259FC" w:rsidRPr="00164B93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n</w:t>
      </w:r>
      <w:r w:rsidRPr="00164B93">
        <w:rPr>
          <w:rFonts w:ascii="Courier New" w:eastAsia="宋体" w:hAnsi="Courier New" w:cs="Times New Roman" w:hint="eastAsia"/>
          <w:sz w:val="18"/>
        </w:rPr>
        <w:t>为要凑</w:t>
      </w:r>
      <w:r w:rsidRPr="00164B93">
        <w:rPr>
          <w:rFonts w:ascii="Courier New" w:eastAsia="宋体" w:hAnsi="Courier New" w:cs="Times New Roman" w:hint="eastAsia"/>
          <w:sz w:val="18"/>
        </w:rPr>
        <w:t>N</w:t>
      </w:r>
      <w:r w:rsidRPr="00164B93">
        <w:rPr>
          <w:rFonts w:ascii="Courier New" w:eastAsia="宋体" w:hAnsi="Courier New" w:cs="Times New Roman" w:hint="eastAsia"/>
          <w:sz w:val="18"/>
        </w:rPr>
        <w:t>分钱</w:t>
      </w:r>
    </w:p>
    <w:p w:rsidR="002259FC" w:rsidRPr="00164B93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返回凑</w:t>
      </w:r>
      <w:r w:rsidRPr="00164B93">
        <w:rPr>
          <w:rFonts w:ascii="Courier New" w:eastAsia="宋体" w:hAnsi="Courier New" w:cs="Times New Roman" w:hint="eastAsia"/>
          <w:sz w:val="18"/>
        </w:rPr>
        <w:t>N</w:t>
      </w:r>
      <w:r w:rsidRPr="00164B93">
        <w:rPr>
          <w:rFonts w:ascii="Courier New" w:eastAsia="宋体" w:hAnsi="Courier New" w:cs="Times New Roman" w:hint="eastAsia"/>
          <w:sz w:val="18"/>
        </w:rPr>
        <w:t>分钱的不同方式数量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ways</w:t>
      </w:r>
      <w:r w:rsidRPr="002259FC">
        <w:rPr>
          <w:rFonts w:ascii="Courier New" w:eastAsia="宋体" w:hAnsi="Courier New" w:cs="Times New Roman"/>
          <w:sz w:val="18"/>
        </w:rPr>
        <w:t>NCents(self, n):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    cents = [1, 5, 10, 25]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    ways = [0 for _ in range(n + 1)]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lastRenderedPageBreak/>
        <w:t xml:space="preserve">        ways[0] = 1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    for cent in cents: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        for j in range(cent, n + 1):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            ways[j] += ways[j - cent]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    return ways[n]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>if __name__ == '__main__':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n1 = 11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n2 = 6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2259FC">
        <w:rPr>
          <w:rFonts w:ascii="Courier New" w:eastAsia="宋体" w:hAnsi="Courier New" w:cs="Times New Roman" w:hint="eastAsia"/>
          <w:sz w:val="18"/>
        </w:rPr>
        <w:t>输入</w:t>
      </w:r>
      <w:r w:rsidRPr="002259FC">
        <w:rPr>
          <w:rFonts w:ascii="Courier New" w:eastAsia="宋体" w:hAnsi="Courier New" w:cs="Times New Roman" w:hint="eastAsia"/>
          <w:sz w:val="18"/>
        </w:rPr>
        <w:t xml:space="preserve">: </w:t>
      </w:r>
      <w:r w:rsidRPr="002259FC">
        <w:rPr>
          <w:rFonts w:ascii="Courier New" w:eastAsia="宋体" w:hAnsi="Courier New" w:cs="Times New Roman" w:hint="eastAsia"/>
          <w:sz w:val="18"/>
        </w:rPr>
        <w:t>要凑出</w:t>
      </w:r>
      <w:r w:rsidRPr="002259FC">
        <w:rPr>
          <w:rFonts w:ascii="Courier New" w:eastAsia="宋体" w:hAnsi="Courier New" w:cs="Times New Roman" w:hint="eastAsia"/>
          <w:sz w:val="18"/>
        </w:rPr>
        <w:t>' + str(n1) + '</w:t>
      </w:r>
      <w:r w:rsidRPr="002259FC">
        <w:rPr>
          <w:rFonts w:ascii="Courier New" w:eastAsia="宋体" w:hAnsi="Courier New" w:cs="Times New Roman" w:hint="eastAsia"/>
          <w:sz w:val="18"/>
        </w:rPr>
        <w:t>分钱</w:t>
      </w:r>
      <w:r w:rsidRPr="002259FC">
        <w:rPr>
          <w:rFonts w:ascii="Courier New" w:eastAsia="宋体" w:hAnsi="Courier New" w:cs="Times New Roman" w:hint="eastAsia"/>
          <w:sz w:val="18"/>
        </w:rPr>
        <w:t>')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2259FC">
        <w:rPr>
          <w:rFonts w:ascii="Courier New" w:eastAsia="宋体" w:hAnsi="Courier New" w:cs="Times New Roman" w:hint="eastAsia"/>
          <w:sz w:val="18"/>
        </w:rPr>
        <w:t>输出</w:t>
      </w:r>
      <w:r w:rsidRPr="002259FC">
        <w:rPr>
          <w:rFonts w:ascii="Courier New" w:eastAsia="宋体" w:hAnsi="Courier New" w:cs="Times New Roman" w:hint="eastAsia"/>
          <w:sz w:val="18"/>
        </w:rPr>
        <w:t xml:space="preserve">: </w:t>
      </w:r>
      <w:r w:rsidRPr="002259FC">
        <w:rPr>
          <w:rFonts w:ascii="Courier New" w:eastAsia="宋体" w:hAnsi="Courier New" w:cs="Times New Roman" w:hint="eastAsia"/>
          <w:sz w:val="18"/>
        </w:rPr>
        <w:t>有</w:t>
      </w:r>
      <w:r w:rsidRPr="002259FC">
        <w:rPr>
          <w:rFonts w:ascii="Courier New" w:eastAsia="宋体" w:hAnsi="Courier New" w:cs="Times New Roman" w:hint="eastAsia"/>
          <w:sz w:val="18"/>
        </w:rPr>
        <w:t>' + str(temp.waysNCents(n1)) + '</w:t>
      </w:r>
      <w:r w:rsidRPr="002259FC">
        <w:rPr>
          <w:rFonts w:ascii="Courier New" w:eastAsia="宋体" w:hAnsi="Courier New" w:cs="Times New Roman" w:hint="eastAsia"/>
          <w:sz w:val="18"/>
        </w:rPr>
        <w:t>种不同的方式</w:t>
      </w:r>
      <w:r w:rsidRPr="002259FC">
        <w:rPr>
          <w:rFonts w:ascii="Courier New" w:eastAsia="宋体" w:hAnsi="Courier New" w:cs="Times New Roman" w:hint="eastAsia"/>
          <w:sz w:val="18"/>
        </w:rPr>
        <w:t>')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2259FC">
        <w:rPr>
          <w:rFonts w:ascii="Courier New" w:eastAsia="宋体" w:hAnsi="Courier New" w:cs="Times New Roman" w:hint="eastAsia"/>
          <w:sz w:val="18"/>
        </w:rPr>
        <w:t>输入</w:t>
      </w:r>
      <w:r w:rsidRPr="002259FC">
        <w:rPr>
          <w:rFonts w:ascii="Courier New" w:eastAsia="宋体" w:hAnsi="Courier New" w:cs="Times New Roman" w:hint="eastAsia"/>
          <w:sz w:val="18"/>
        </w:rPr>
        <w:t xml:space="preserve">: </w:t>
      </w:r>
      <w:r w:rsidRPr="002259FC">
        <w:rPr>
          <w:rFonts w:ascii="Courier New" w:eastAsia="宋体" w:hAnsi="Courier New" w:cs="Times New Roman" w:hint="eastAsia"/>
          <w:sz w:val="18"/>
        </w:rPr>
        <w:t>要凑出</w:t>
      </w:r>
      <w:r w:rsidRPr="002259FC">
        <w:rPr>
          <w:rFonts w:ascii="Courier New" w:eastAsia="宋体" w:hAnsi="Courier New" w:cs="Times New Roman" w:hint="eastAsia"/>
          <w:sz w:val="18"/>
        </w:rPr>
        <w:t>' + str(n2) + '</w:t>
      </w:r>
      <w:r w:rsidRPr="002259FC">
        <w:rPr>
          <w:rFonts w:ascii="Courier New" w:eastAsia="宋体" w:hAnsi="Courier New" w:cs="Times New Roman" w:hint="eastAsia"/>
          <w:sz w:val="18"/>
        </w:rPr>
        <w:t>分钱</w:t>
      </w:r>
      <w:r w:rsidRPr="002259FC">
        <w:rPr>
          <w:rFonts w:ascii="Courier New" w:eastAsia="宋体" w:hAnsi="Courier New" w:cs="Times New Roman" w:hint="eastAsia"/>
          <w:sz w:val="18"/>
        </w:rPr>
        <w:t>')</w:t>
      </w:r>
    </w:p>
    <w:p w:rsidR="002259FC" w:rsidRPr="002259FC" w:rsidRDefault="002259FC" w:rsidP="00310FED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 w:hint="eastAsia"/>
          <w:sz w:val="18"/>
        </w:rPr>
        <w:t>print('</w:t>
      </w:r>
      <w:r w:rsidRPr="002259FC">
        <w:rPr>
          <w:rFonts w:ascii="Courier New" w:eastAsia="宋体" w:hAnsi="Courier New" w:cs="Times New Roman" w:hint="eastAsia"/>
          <w:sz w:val="18"/>
        </w:rPr>
        <w:t>输出</w:t>
      </w:r>
      <w:r w:rsidRPr="002259FC">
        <w:rPr>
          <w:rFonts w:ascii="Courier New" w:eastAsia="宋体" w:hAnsi="Courier New" w:cs="Times New Roman" w:hint="eastAsia"/>
          <w:sz w:val="18"/>
        </w:rPr>
        <w:t xml:space="preserve">: </w:t>
      </w:r>
      <w:r w:rsidRPr="002259FC">
        <w:rPr>
          <w:rFonts w:ascii="Courier New" w:eastAsia="宋体" w:hAnsi="Courier New" w:cs="Times New Roman" w:hint="eastAsia"/>
          <w:sz w:val="18"/>
        </w:rPr>
        <w:t>有</w:t>
      </w:r>
      <w:r w:rsidRPr="002259FC">
        <w:rPr>
          <w:rFonts w:ascii="Courier New" w:eastAsia="宋体" w:hAnsi="Courier New" w:cs="Times New Roman" w:hint="eastAsia"/>
          <w:sz w:val="18"/>
        </w:rPr>
        <w:t>' + str(temp.waysNCents(n2)) + '</w:t>
      </w:r>
      <w:r w:rsidRPr="002259FC">
        <w:rPr>
          <w:rFonts w:ascii="Courier New" w:eastAsia="宋体" w:hAnsi="Courier New" w:cs="Times New Roman" w:hint="eastAsia"/>
          <w:sz w:val="18"/>
        </w:rPr>
        <w:t>种不同的方式</w:t>
      </w:r>
      <w:r w:rsidRPr="002259FC">
        <w:rPr>
          <w:rFonts w:ascii="Courier New" w:eastAsia="宋体" w:hAnsi="Courier New" w:cs="Times New Roman" w:hint="eastAsia"/>
          <w:sz w:val="18"/>
        </w:rPr>
        <w:t>')</w:t>
      </w:r>
    </w:p>
    <w:p w:rsidR="002259FC" w:rsidRPr="00A61729" w:rsidRDefault="0042045C" w:rsidP="002259FC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51" w:name="_Toc92663237"/>
      <w:bookmarkStart w:id="1352" w:name="_Toc92664238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2259FC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3</w:t>
      </w:r>
      <w:r w:rsidR="00CC0C4D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1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2259FC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三数之中的最大值</w:t>
      </w:r>
      <w:bookmarkEnd w:id="1351"/>
      <w:bookmarkEnd w:id="1352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53" w:name="_Toc92663240"/>
      <w:bookmarkStart w:id="1354" w:name="_Toc9266424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53"/>
      <w:bookmarkEnd w:id="1354"/>
    </w:p>
    <w:p w:rsidR="002259FC" w:rsidRPr="00164B93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>class Solut</w:t>
      </w:r>
      <w:r w:rsidRPr="00164B93">
        <w:rPr>
          <w:rFonts w:ascii="Courier New" w:eastAsia="宋体" w:hAnsi="Courier New" w:cs="Times New Roman"/>
          <w:sz w:val="18"/>
        </w:rPr>
        <w:t>ion:</w:t>
      </w:r>
    </w:p>
    <w:p w:rsidR="002259FC" w:rsidRPr="00164B93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a</w:t>
      </w:r>
      <w:r w:rsidRPr="00164B93">
        <w:rPr>
          <w:rFonts w:ascii="Courier New" w:eastAsia="宋体" w:hAnsi="Courier New" w:cs="Times New Roman" w:hint="eastAsia"/>
          <w:sz w:val="18"/>
        </w:rPr>
        <w:t>为整数</w:t>
      </w:r>
    </w:p>
    <w:p w:rsidR="002259FC" w:rsidRPr="00164B93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b</w:t>
      </w:r>
      <w:r w:rsidRPr="00164B93">
        <w:rPr>
          <w:rFonts w:ascii="Courier New" w:eastAsia="宋体" w:hAnsi="Courier New" w:cs="Times New Roman" w:hint="eastAsia"/>
          <w:sz w:val="18"/>
        </w:rPr>
        <w:t>为整数</w:t>
      </w:r>
    </w:p>
    <w:p w:rsidR="002259FC" w:rsidRPr="00164B93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c</w:t>
      </w:r>
      <w:r w:rsidRPr="00164B93">
        <w:rPr>
          <w:rFonts w:ascii="Courier New" w:eastAsia="宋体" w:hAnsi="Courier New" w:cs="Times New Roman" w:hint="eastAsia"/>
          <w:sz w:val="18"/>
        </w:rPr>
        <w:t>为整数</w:t>
      </w:r>
    </w:p>
    <w:p w:rsidR="002259FC" w:rsidRPr="00164B93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返回三个数中的最大值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maxOfThreeNu</w:t>
      </w:r>
      <w:r w:rsidRPr="002259FC">
        <w:rPr>
          <w:rFonts w:ascii="Courier New" w:eastAsia="宋体" w:hAnsi="Courier New" w:cs="Times New Roman"/>
          <w:sz w:val="18"/>
        </w:rPr>
        <w:t>mbers(self, a, b, c):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    return max(a, b, c)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>if __name__ == '__main__':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a = 4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b = 2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/>
          <w:sz w:val="18"/>
        </w:rPr>
        <w:t xml:space="preserve">    c = 3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2259FC">
        <w:rPr>
          <w:rFonts w:ascii="Courier New" w:eastAsia="宋体" w:hAnsi="Courier New" w:cs="Times New Roman" w:hint="eastAsia"/>
          <w:sz w:val="18"/>
        </w:rPr>
        <w:t>输入</w:t>
      </w:r>
      <w:r w:rsidRPr="002259FC">
        <w:rPr>
          <w:rFonts w:ascii="Courier New" w:eastAsia="宋体" w:hAnsi="Courier New" w:cs="Times New Roman" w:hint="eastAsia"/>
          <w:sz w:val="18"/>
        </w:rPr>
        <w:t>: a=' + str(a) + '  b=' + str(b) + '  c=' + str(c))</w:t>
      </w:r>
    </w:p>
    <w:p w:rsidR="002259FC" w:rsidRPr="002259FC" w:rsidRDefault="002259FC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2259FC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2259FC">
        <w:rPr>
          <w:rFonts w:ascii="Courier New" w:eastAsia="宋体" w:hAnsi="Courier New" w:cs="Times New Roman" w:hint="eastAsia"/>
          <w:sz w:val="18"/>
        </w:rPr>
        <w:t>输出</w:t>
      </w:r>
      <w:r w:rsidRPr="002259FC">
        <w:rPr>
          <w:rFonts w:ascii="Courier New" w:eastAsia="宋体" w:hAnsi="Courier New" w:cs="Times New Roman" w:hint="eastAsia"/>
          <w:sz w:val="18"/>
        </w:rPr>
        <w:t>: ' + str(temp.maxOfThreeNumbers(a, b, c)))</w:t>
      </w:r>
    </w:p>
    <w:p w:rsidR="0022606F" w:rsidRPr="00A61729" w:rsidRDefault="0042045C" w:rsidP="0022606F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55" w:name="_Toc92663242"/>
      <w:bookmarkStart w:id="1356" w:name="_Toc92664243"/>
      <w:r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22606F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3</w:t>
      </w:r>
      <w:r w:rsidR="00CC0C4D"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>2</w:t>
      </w:r>
      <w:r w:rsidRPr="00A61729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22606F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接雨水</w:t>
      </w:r>
      <w:bookmarkEnd w:id="1355"/>
      <w:bookmarkEnd w:id="1356"/>
      <w:r w:rsidR="0022606F" w:rsidRPr="00A61729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</w:p>
    <w:p w:rsidR="00AE07C5" w:rsidRPr="004F1E0D" w:rsidRDefault="00AE07C5" w:rsidP="00AE07C5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57" w:name="_Toc92663244"/>
      <w:bookmarkStart w:id="1358" w:name="_Toc92664245"/>
      <w:r>
        <w:rPr>
          <w:rFonts w:ascii="黑体" w:eastAsia="黑体" w:hAnsi="黑体" w:cs="Times New Roman" w:hint="eastAsia"/>
          <w:sz w:val="24"/>
          <w:szCs w:val="24"/>
        </w:rPr>
        <w:t>2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问题示例</w:t>
      </w:r>
      <w:bookmarkEnd w:id="1357"/>
      <w:bookmarkEnd w:id="1358"/>
    </w:p>
    <w:p w:rsidR="0065549D" w:rsidRDefault="0022606F" w:rsidP="00310FED">
      <w:pPr>
        <w:ind w:firstLineChars="200" w:firstLine="420"/>
        <w:rPr>
          <w:rFonts w:ascii="Times New Roman" w:eastAsia="宋体" w:hAnsi="Times New Roman" w:cs="Times New Roman"/>
        </w:rPr>
      </w:pPr>
      <w:r w:rsidRPr="0022606F">
        <w:rPr>
          <w:rFonts w:ascii="Times New Roman" w:eastAsia="宋体" w:hAnsi="Times New Roman" w:cs="Times New Roman" w:hint="eastAsia"/>
        </w:rPr>
        <w:t>给定一个</w:t>
      </w:r>
      <w:r w:rsidRPr="0022606F">
        <w:rPr>
          <w:rFonts w:ascii="Times New Roman" w:eastAsia="宋体" w:hAnsi="Times New Roman" w:cs="Times New Roman" w:hint="eastAsia"/>
        </w:rPr>
        <w:t xml:space="preserve"> 5</w:t>
      </w:r>
      <w:r w:rsidR="00B56C5A" w:rsidRPr="0022606F">
        <w:rPr>
          <w:rFonts w:ascii="Times New Roman" w:eastAsia="宋体" w:hAnsi="Times New Roman" w:cs="Times New Roman" w:hint="eastAsia"/>
        </w:rPr>
        <w:t>*</w:t>
      </w:r>
      <w:r w:rsidRPr="0022606F">
        <w:rPr>
          <w:rFonts w:ascii="Times New Roman" w:eastAsia="宋体" w:hAnsi="Times New Roman" w:cs="Times New Roman" w:hint="eastAsia"/>
        </w:rPr>
        <w:t>4</w:t>
      </w:r>
      <w:r w:rsidRPr="0022606F">
        <w:rPr>
          <w:rFonts w:ascii="Times New Roman" w:eastAsia="宋体" w:hAnsi="Times New Roman" w:cs="Times New Roman" w:hint="eastAsia"/>
        </w:rPr>
        <w:t>的矩阵</w:t>
      </w:r>
      <w:r w:rsidR="00CE3A57">
        <w:rPr>
          <w:rFonts w:ascii="Times New Roman" w:eastAsia="宋体" w:hAnsi="Times New Roman" w:cs="Times New Roman" w:hint="eastAsia"/>
        </w:rPr>
        <w:t>：</w:t>
      </w:r>
    </w:p>
    <w:p w:rsidR="0022606F" w:rsidRPr="0022606F" w:rsidRDefault="0022606F" w:rsidP="00310FED">
      <w:pPr>
        <w:ind w:firstLineChars="200" w:firstLine="420"/>
        <w:rPr>
          <w:rFonts w:ascii="Times New Roman" w:eastAsia="宋体" w:hAnsi="Times New Roman" w:cs="Times New Roman"/>
        </w:rPr>
      </w:pPr>
      <w:r w:rsidRPr="0022606F">
        <w:rPr>
          <w:rFonts w:ascii="Times New Roman" w:eastAsia="宋体" w:hAnsi="Times New Roman" w:cs="Times New Roman"/>
        </w:rPr>
        <w:t>[[12,13,0,12],[13,4,13,12],[13,8,10,12],[12,13,12,12],[13,13,13,13]]</w:t>
      </w:r>
      <w:r w:rsidR="00CE3A57">
        <w:rPr>
          <w:rFonts w:ascii="Times New Roman" w:eastAsia="宋体" w:hAnsi="Times New Roman" w:cs="Times New Roman" w:hint="eastAsia"/>
        </w:rPr>
        <w:t>，如图</w:t>
      </w:r>
      <w:r w:rsidR="000909AE">
        <w:rPr>
          <w:rFonts w:ascii="Times New Roman" w:eastAsia="宋体" w:hAnsi="Times New Roman" w:cs="Times New Roman" w:hint="eastAsia"/>
        </w:rPr>
        <w:t>3</w:t>
      </w:r>
      <w:r w:rsidR="000909AE">
        <w:rPr>
          <w:rFonts w:ascii="Times New Roman" w:eastAsia="宋体" w:hAnsi="Times New Roman" w:cs="Times New Roman"/>
        </w:rPr>
        <w:t>-</w:t>
      </w:r>
      <w:r w:rsidR="00CE3A57">
        <w:rPr>
          <w:rFonts w:ascii="Times New Roman" w:eastAsia="宋体" w:hAnsi="Times New Roman" w:cs="Times New Roman" w:hint="eastAsia"/>
        </w:rPr>
        <w:t>1</w:t>
      </w:r>
      <w:r w:rsidR="00CE3A57">
        <w:rPr>
          <w:rFonts w:ascii="Times New Roman" w:eastAsia="宋体" w:hAnsi="Times New Roman" w:cs="Times New Roman" w:hint="eastAsia"/>
        </w:rPr>
        <w:t>所示</w:t>
      </w:r>
      <w:r w:rsidR="00345899">
        <w:rPr>
          <w:rFonts w:ascii="Times New Roman" w:eastAsia="宋体" w:hAnsi="Times New Roman" w:cs="Times New Roman" w:hint="eastAsia"/>
        </w:rPr>
        <w:t>。</w:t>
      </w:r>
    </w:p>
    <w:p w:rsidR="0022606F" w:rsidRDefault="00CE3A57" w:rsidP="0022606F">
      <w:pPr>
        <w:rPr>
          <w:rFonts w:ascii="Times New Roman" w:eastAsia="宋体" w:hAnsi="Times New Roman" w:cs="Times New Roman"/>
        </w:rPr>
      </w:pPr>
      <w:r w:rsidRPr="0022606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69ED5C2" wp14:editId="067B35CB">
            <wp:extent cx="52743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57" w:rsidRPr="0022606F" w:rsidRDefault="00CE3A57" w:rsidP="00CE3A57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 w:rsidR="000909AE">
        <w:rPr>
          <w:rFonts w:ascii="Times New Roman" w:eastAsia="宋体" w:hAnsi="Times New Roman" w:cs="Times New Roman" w:hint="eastAsia"/>
        </w:rPr>
        <w:t>3</w:t>
      </w:r>
      <w:r w:rsidR="000909AE"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接雨水示意图</w:t>
      </w:r>
    </w:p>
    <w:p w:rsidR="0022606F" w:rsidRPr="0022606F" w:rsidRDefault="00CE3A57" w:rsidP="0022606F">
      <w:pPr>
        <w:rPr>
          <w:rFonts w:ascii="Times New Roman" w:eastAsia="宋体" w:hAnsi="Times New Roman" w:cs="Times New Roman"/>
        </w:rPr>
      </w:pPr>
      <w:r w:rsidRPr="0022606F">
        <w:rPr>
          <w:rFonts w:ascii="Courier New" w:eastAsia="宋体" w:hAnsi="Courier New" w:cs="Times New Roman" w:hint="eastAsia"/>
          <w:color w:val="FF0000"/>
          <w:sz w:val="18"/>
        </w:rPr>
        <w:t xml:space="preserve">    </w:t>
      </w:r>
      <w:r w:rsidRPr="0022606F">
        <w:rPr>
          <w:rFonts w:ascii="Times New Roman" w:eastAsia="宋体" w:hAnsi="Times New Roman" w:cs="Times New Roman" w:hint="eastAsia"/>
        </w:rPr>
        <w:t>矩阵周边的格子</w:t>
      </w:r>
      <w:r w:rsidRPr="00345899">
        <w:rPr>
          <w:rFonts w:ascii="Times New Roman" w:eastAsia="宋体" w:hAnsi="Times New Roman" w:cs="Times New Roman" w:hint="eastAsia"/>
        </w:rPr>
        <w:t>上面是无法盛水的</w:t>
      </w:r>
      <w:r w:rsidR="00345899" w:rsidRPr="00345899">
        <w:rPr>
          <w:rFonts w:ascii="Times New Roman" w:eastAsia="宋体" w:hAnsi="Times New Roman" w:cs="Times New Roman" w:hint="eastAsia"/>
        </w:rPr>
        <w:t>，除周边格子，</w:t>
      </w:r>
      <w:r w:rsidRPr="0022606F">
        <w:rPr>
          <w:rFonts w:ascii="Times New Roman" w:eastAsia="宋体" w:hAnsi="Times New Roman" w:cs="Times New Roman" w:hint="eastAsia"/>
        </w:rPr>
        <w:t>每次挑出一个高度最小的格子</w:t>
      </w:r>
      <w:r w:rsidRPr="00345899">
        <w:rPr>
          <w:rFonts w:ascii="Times New Roman" w:eastAsia="宋体" w:hAnsi="Times New Roman" w:cs="Times New Roman" w:hint="eastAsia"/>
        </w:rPr>
        <w:t>，</w:t>
      </w:r>
      <w:r w:rsidR="00345899" w:rsidRPr="00345899">
        <w:rPr>
          <w:rFonts w:ascii="Times New Roman" w:eastAsia="宋体" w:hAnsi="Times New Roman" w:cs="Times New Roman" w:hint="eastAsia"/>
        </w:rPr>
        <w:t>与</w:t>
      </w:r>
      <w:r w:rsidRPr="0022606F">
        <w:rPr>
          <w:rFonts w:ascii="Times New Roman" w:eastAsia="宋体" w:hAnsi="Times New Roman" w:cs="Times New Roman" w:hint="eastAsia"/>
        </w:rPr>
        <w:t>周围的格子</w:t>
      </w:r>
      <w:r w:rsidR="00345899" w:rsidRPr="00345899">
        <w:rPr>
          <w:rFonts w:ascii="Times New Roman" w:eastAsia="宋体" w:hAnsi="Times New Roman" w:cs="Times New Roman" w:hint="eastAsia"/>
        </w:rPr>
        <w:t>相减</w:t>
      </w:r>
      <w:r w:rsidR="00906A5A">
        <w:rPr>
          <w:rFonts w:ascii="Times New Roman" w:eastAsia="宋体" w:hAnsi="Times New Roman" w:cs="Times New Roman" w:hint="eastAsia"/>
        </w:rPr>
        <w:t>，计算</w:t>
      </w:r>
      <w:r w:rsidRPr="0022606F">
        <w:rPr>
          <w:rFonts w:ascii="Times New Roman" w:eastAsia="宋体" w:hAnsi="Times New Roman" w:cs="Times New Roman" w:hint="eastAsia"/>
        </w:rPr>
        <w:t>上面的盛水量。盛水量</w:t>
      </w:r>
      <w:r w:rsidRPr="00345899">
        <w:rPr>
          <w:rFonts w:ascii="Times New Roman" w:eastAsia="宋体" w:hAnsi="Times New Roman" w:cs="Times New Roman" w:hint="eastAsia"/>
        </w:rPr>
        <w:t>等于周围的格子高度减去</w:t>
      </w:r>
      <w:r w:rsidRPr="0022606F">
        <w:rPr>
          <w:rFonts w:ascii="Times New Roman" w:eastAsia="宋体" w:hAnsi="Times New Roman" w:cs="Times New Roman" w:hint="eastAsia"/>
        </w:rPr>
        <w:t>这个格子的高度</w:t>
      </w:r>
      <w:r w:rsidRPr="00345899">
        <w:rPr>
          <w:rFonts w:ascii="Times New Roman" w:eastAsia="宋体" w:hAnsi="Times New Roman" w:cs="Times New Roman" w:hint="eastAsia"/>
        </w:rPr>
        <w:t>，</w:t>
      </w:r>
      <w:r w:rsidR="00906A5A">
        <w:rPr>
          <w:rFonts w:ascii="Times New Roman" w:eastAsia="宋体" w:hAnsi="Times New Roman" w:cs="Times New Roman" w:hint="eastAsia"/>
        </w:rPr>
        <w:t>如果这个值是负数，盛水量</w:t>
      </w:r>
      <w:r w:rsidRPr="0022606F">
        <w:rPr>
          <w:rFonts w:ascii="Times New Roman" w:eastAsia="宋体" w:hAnsi="Times New Roman" w:cs="Times New Roman" w:hint="eastAsia"/>
        </w:rPr>
        <w:t>等于</w:t>
      </w:r>
      <w:r w:rsidRPr="0022606F">
        <w:rPr>
          <w:rFonts w:ascii="Times New Roman" w:eastAsia="宋体" w:hAnsi="Times New Roman" w:cs="Times New Roman" w:hint="eastAsia"/>
        </w:rPr>
        <w:t>0</w:t>
      </w:r>
      <w:r w:rsidRPr="0022606F">
        <w:rPr>
          <w:rFonts w:ascii="Times New Roman" w:eastAsia="宋体" w:hAnsi="Times New Roman" w:cs="Times New Roman" w:hint="eastAsia"/>
        </w:rPr>
        <w:t>。</w:t>
      </w:r>
      <w:r w:rsidR="0022606F" w:rsidRPr="0022606F">
        <w:rPr>
          <w:rFonts w:ascii="Times New Roman" w:eastAsia="宋体" w:hAnsi="Times New Roman" w:cs="Times New Roman" w:hint="eastAsia"/>
        </w:rPr>
        <w:t>给定一个</w:t>
      </w:r>
      <w:r w:rsidR="0022606F" w:rsidRPr="0022606F">
        <w:rPr>
          <w:rFonts w:ascii="Times New Roman" w:eastAsia="宋体" w:hAnsi="Times New Roman" w:cs="Times New Roman" w:hint="eastAsia"/>
        </w:rPr>
        <w:t>4*</w:t>
      </w:r>
      <w:r w:rsidR="0022606F" w:rsidRPr="0022606F">
        <w:rPr>
          <w:rFonts w:ascii="Times New Roman" w:eastAsia="宋体" w:hAnsi="Times New Roman" w:cs="Times New Roman"/>
        </w:rPr>
        <w:t>4</w:t>
      </w:r>
      <w:r w:rsidR="0022606F" w:rsidRPr="0022606F">
        <w:rPr>
          <w:rFonts w:ascii="Times New Roman" w:eastAsia="宋体" w:hAnsi="Times New Roman" w:cs="Times New Roman" w:hint="eastAsia"/>
        </w:rPr>
        <w:t>矩阵：</w:t>
      </w:r>
      <w:r w:rsidR="0022606F" w:rsidRPr="0022606F">
        <w:rPr>
          <w:rFonts w:ascii="Times New Roman" w:eastAsia="宋体" w:hAnsi="Times New Roman" w:cs="Times New Roman" w:hint="eastAsia"/>
        </w:rPr>
        <w:t xml:space="preserve"> </w:t>
      </w:r>
    </w:p>
    <w:p w:rsidR="0022606F" w:rsidRPr="0022606F" w:rsidRDefault="0022606F" w:rsidP="007E52B6">
      <w:pPr>
        <w:ind w:firstLineChars="200" w:firstLine="420"/>
        <w:rPr>
          <w:rFonts w:ascii="Times New Roman" w:eastAsia="宋体" w:hAnsi="Times New Roman" w:cs="Times New Roman"/>
        </w:rPr>
      </w:pPr>
      <w:r w:rsidRPr="0022606F">
        <w:rPr>
          <w:rFonts w:ascii="Times New Roman" w:eastAsia="宋体" w:hAnsi="Times New Roman" w:cs="Times New Roman" w:hint="eastAsia"/>
        </w:rPr>
        <w:t>输入</w:t>
      </w:r>
      <w:r w:rsidRPr="0022606F">
        <w:rPr>
          <w:rFonts w:ascii="Times New Roman" w:eastAsia="宋体" w:hAnsi="Times New Roman" w:cs="Times New Roman" w:hint="eastAsia"/>
        </w:rPr>
        <w:t>:</w:t>
      </w:r>
      <w:r w:rsidRPr="0022606F">
        <w:rPr>
          <w:rFonts w:ascii="Times New Roman" w:eastAsia="宋体" w:hAnsi="Times New Roman" w:cs="Times New Roman"/>
        </w:rPr>
        <w:t>[[2,2,2,2],[2,2,3,4],[3,3,3,1],[2,3,4,5]]</w:t>
      </w:r>
    </w:p>
    <w:p w:rsidR="0022606F" w:rsidRPr="0022606F" w:rsidRDefault="0022606F" w:rsidP="007E52B6">
      <w:pPr>
        <w:ind w:firstLineChars="200" w:firstLine="420"/>
        <w:rPr>
          <w:rFonts w:ascii="Times New Roman" w:eastAsia="宋体" w:hAnsi="Times New Roman" w:cs="Times New Roman"/>
        </w:rPr>
      </w:pPr>
      <w:r w:rsidRPr="0022606F">
        <w:rPr>
          <w:rFonts w:ascii="Times New Roman" w:eastAsia="宋体" w:hAnsi="Times New Roman" w:cs="Times New Roman" w:hint="eastAsia"/>
        </w:rPr>
        <w:t>输出</w:t>
      </w:r>
      <w:r w:rsidRPr="0022606F">
        <w:rPr>
          <w:rFonts w:ascii="Times New Roman" w:eastAsia="宋体" w:hAnsi="Times New Roman" w:cs="Times New Roman" w:hint="eastAsia"/>
        </w:rPr>
        <w:t>:</w:t>
      </w:r>
      <w:r w:rsidRPr="0022606F">
        <w:rPr>
          <w:rFonts w:ascii="Times New Roman" w:eastAsia="宋体" w:hAnsi="Times New Roman" w:cs="Times New Roman"/>
        </w:rPr>
        <w:t>0</w:t>
      </w:r>
    </w:p>
    <w:p w:rsidR="00C675D1" w:rsidRPr="002B74E5" w:rsidRDefault="00906A5A" w:rsidP="00C675D1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59" w:name="_Toc92663247"/>
      <w:bookmarkStart w:id="1360" w:name="_Toc9266424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C675D1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3</w:t>
      </w:r>
      <w:r w:rsidR="00CC0C4D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3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C675D1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将表达式转换为波兰表达式</w:t>
      </w:r>
      <w:bookmarkEnd w:id="1359"/>
      <w:bookmarkEnd w:id="1360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61" w:name="_Toc92663250"/>
      <w:bookmarkStart w:id="1362" w:name="_Toc9266425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61"/>
      <w:bookmarkEnd w:id="1362"/>
    </w:p>
    <w:p w:rsidR="00C675D1" w:rsidRPr="00164B93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>class</w:t>
      </w:r>
      <w:r w:rsidRPr="00164B93">
        <w:rPr>
          <w:rFonts w:ascii="Courier New" w:eastAsia="宋体" w:hAnsi="Courier New" w:cs="Times New Roman"/>
          <w:sz w:val="18"/>
        </w:rPr>
        <w:t xml:space="preserve"> Solution:</w:t>
      </w:r>
    </w:p>
    <w:p w:rsidR="00C675D1" w:rsidRPr="00164B93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Pr="00164B93">
        <w:rPr>
          <w:rFonts w:ascii="Courier New" w:eastAsia="宋体" w:hAnsi="Courier New" w:cs="Times New Roman" w:hint="eastAsia"/>
          <w:sz w:val="18"/>
        </w:rPr>
        <w:t>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expression</w:t>
      </w:r>
      <w:r w:rsidRPr="00164B93">
        <w:rPr>
          <w:rFonts w:ascii="Courier New" w:eastAsia="宋体" w:hAnsi="Courier New" w:cs="Times New Roman" w:hint="eastAsia"/>
          <w:sz w:val="18"/>
        </w:rPr>
        <w:t>为表达式</w:t>
      </w:r>
    </w:p>
    <w:p w:rsidR="00C675D1" w:rsidRPr="00164B93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返回值为波兰表达式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convert</w:t>
      </w:r>
      <w:r w:rsidRPr="00C675D1">
        <w:rPr>
          <w:rFonts w:ascii="Courier New" w:eastAsia="宋体" w:hAnsi="Courier New" w:cs="Times New Roman"/>
          <w:sz w:val="18"/>
        </w:rPr>
        <w:t>ToPN(self, expression):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stk = []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PN = []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for s in expression[::-1]: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if s == ')':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    stk.append(s)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elif s == '(':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    pos = stk[::-1].index(')')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    PN += stk[::-1][:pos]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    stk = stk[:-pos - 1]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elif s[0] in '1234567890':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    PN.append(s)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else: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    priority = self.getPriority(s)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    while len(stk) and self.getPriority(stk[-1]) &gt; priority: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lastRenderedPageBreak/>
        <w:t xml:space="preserve">                    PN.append(stk[-1])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        stk.pop()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    stk.append(s)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PN += stk[::-1]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return PN[::-1]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def getPriority(self, s):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if s in '*/':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return 3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if s in '+-':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return 2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if s in '()':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    return 1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    return 0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>if __name__ == '__main__':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expression = ['(', '4', '-', '5', ')', '*', '9']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C675D1">
        <w:rPr>
          <w:rFonts w:ascii="Courier New" w:eastAsia="宋体" w:hAnsi="Courier New" w:cs="Times New Roman" w:hint="eastAsia"/>
          <w:sz w:val="18"/>
        </w:rPr>
        <w:t>输入</w:t>
      </w:r>
      <w:r w:rsidRPr="00C675D1">
        <w:rPr>
          <w:rFonts w:ascii="Courier New" w:eastAsia="宋体" w:hAnsi="Courier New" w:cs="Times New Roman" w:hint="eastAsia"/>
          <w:sz w:val="18"/>
        </w:rPr>
        <w:t>: ')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 xml:space="preserve">    print(expression)</w:t>
      </w:r>
    </w:p>
    <w:p w:rsidR="00C675D1" w:rsidRPr="00C675D1" w:rsidRDefault="00C675D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C675D1">
        <w:rPr>
          <w:rFonts w:ascii="Courier New" w:eastAsia="宋体" w:hAnsi="Courier New" w:cs="Times New Roman" w:hint="eastAsia"/>
          <w:sz w:val="18"/>
        </w:rPr>
        <w:t>输出</w:t>
      </w:r>
      <w:r w:rsidRPr="00C675D1">
        <w:rPr>
          <w:rFonts w:ascii="Courier New" w:eastAsia="宋体" w:hAnsi="Courier New" w:cs="Times New Roman" w:hint="eastAsia"/>
          <w:sz w:val="18"/>
        </w:rPr>
        <w:t>: ')</w:t>
      </w:r>
    </w:p>
    <w:p w:rsidR="00C675D1" w:rsidRPr="00C675D1" w:rsidRDefault="00C675D1" w:rsidP="00310FED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C675D1">
        <w:rPr>
          <w:rFonts w:ascii="Courier New" w:eastAsia="宋体" w:hAnsi="Courier New" w:cs="Times New Roman"/>
          <w:sz w:val="18"/>
        </w:rPr>
        <w:t>print(temp.convertToPN(expression))</w:t>
      </w:r>
    </w:p>
    <w:p w:rsidR="00CC0C4D" w:rsidRPr="002B74E5" w:rsidRDefault="00906A5A" w:rsidP="00CC0C4D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63" w:name="_Toc92663252"/>
      <w:bookmarkStart w:id="1364" w:name="_Toc9266425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CC0C4D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34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CC0C4D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将二叉树转换成双链表</w:t>
      </w:r>
      <w:bookmarkEnd w:id="1363"/>
      <w:bookmarkEnd w:id="1364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65" w:name="_Toc92663255"/>
      <w:bookmarkStart w:id="1366" w:name="_Toc9266425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65"/>
      <w:bookmarkEnd w:id="1366"/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>class DoublyListNode(object):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def __init__(self, val, next=None):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self.val = val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self.next = self.prev = next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>class TreeNode: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def __init__(self, val):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self.val = val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self.left, self.right = None, None</w:t>
      </w:r>
    </w:p>
    <w:p w:rsidR="00CC0C4D" w:rsidRPr="00164B93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>class So</w:t>
      </w:r>
      <w:r w:rsidRPr="00164B93">
        <w:rPr>
          <w:rFonts w:ascii="Courier New" w:eastAsia="宋体" w:hAnsi="Courier New" w:cs="Times New Roman"/>
          <w:sz w:val="18"/>
        </w:rPr>
        <w:t>lution():</w:t>
      </w:r>
    </w:p>
    <w:p w:rsidR="00CC0C4D" w:rsidRPr="00164B93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Pr="00164B93">
        <w:rPr>
          <w:rFonts w:ascii="Courier New" w:eastAsia="宋体" w:hAnsi="Courier New" w:cs="Times New Roman" w:hint="eastAsia"/>
          <w:sz w:val="18"/>
        </w:rPr>
        <w:t>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root</w:t>
      </w:r>
      <w:r w:rsidRPr="00164B93">
        <w:rPr>
          <w:rFonts w:ascii="Courier New" w:eastAsia="宋体" w:hAnsi="Courier New" w:cs="Times New Roman" w:hint="eastAsia"/>
          <w:sz w:val="18"/>
        </w:rPr>
        <w:t>为二叉树的根节点</w:t>
      </w:r>
    </w:p>
    <w:p w:rsidR="00CC0C4D" w:rsidRPr="00164B93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</w:t>
      </w:r>
      <w:r w:rsidR="00906A5A">
        <w:rPr>
          <w:rFonts w:ascii="Courier New" w:eastAsia="宋体" w:hAnsi="Courier New" w:cs="Times New Roman" w:hint="eastAsia"/>
          <w:sz w:val="18"/>
        </w:rPr>
        <w:t>双向链表的头节</w:t>
      </w:r>
      <w:r w:rsidRPr="00164B93">
        <w:rPr>
          <w:rFonts w:ascii="Courier New" w:eastAsia="宋体" w:hAnsi="Courier New" w:cs="Times New Roman" w:hint="eastAsia"/>
          <w:sz w:val="18"/>
        </w:rPr>
        <w:t>点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__init</w:t>
      </w:r>
      <w:r w:rsidRPr="00CC0C4D">
        <w:rPr>
          <w:rFonts w:ascii="Courier New" w:eastAsia="宋体" w:hAnsi="Courier New" w:cs="Times New Roman"/>
          <w:sz w:val="18"/>
        </w:rPr>
        <w:t>__(self):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self.cur = None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self.dummy = DoublyListNode(0)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def bstToDoublyList(self, root):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if root is None: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    return None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self.cur = self.dummy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self.dfs(root)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self.dummy.next.prev = None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return self.dummy.next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def dfs(self, root):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if root is None: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    return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self.dfs(root.left)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self.cur.next = DoublyListNode(root.val)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self.cur.next.prev = self.cur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self.cur = self.cur.next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self.dfs(root.right)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>def getLinkedList(head):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list = []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while head is not None: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list += [str(head.val)]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    head = head.next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list.append('null')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s = '&lt;-&gt;'.join(list)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return s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>if __name__ == '__main__':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node1 = TreeNode(1)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node2 = TreeNode(2)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node3 = TreeNode(3)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node4 = TreeNode(4)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node5 = TreeNode(5)</w:t>
      </w:r>
    </w:p>
    <w:p w:rsidR="00CC0C4D" w:rsidRDefault="00CC0C4D" w:rsidP="00310FED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>node6 = TreeNode(6)</w:t>
      </w:r>
    </w:p>
    <w:p w:rsidR="00072BB1" w:rsidRPr="00CC0C4D" w:rsidRDefault="00072BB1" w:rsidP="00310FED">
      <w:pPr>
        <w:ind w:leftChars="200" w:left="420" w:firstLine="360"/>
        <w:rPr>
          <w:rFonts w:ascii="Courier New" w:eastAsia="宋体" w:hAnsi="Courier New" w:cs="Times New Roman"/>
          <w:sz w:val="18"/>
        </w:rPr>
      </w:pPr>
      <w:r>
        <w:rPr>
          <w:rFonts w:ascii="Courier New" w:eastAsia="宋体" w:hAnsi="Courier New" w:cs="Times New Roman"/>
          <w:sz w:val="18"/>
        </w:rPr>
        <w:t>node7</w:t>
      </w:r>
      <w:r w:rsidRPr="00072BB1">
        <w:rPr>
          <w:rFonts w:ascii="Courier New" w:eastAsia="宋体" w:hAnsi="Courier New" w:cs="Times New Roman"/>
          <w:sz w:val="18"/>
        </w:rPr>
        <w:t xml:space="preserve"> = TreeNode(</w:t>
      </w:r>
      <w:r>
        <w:rPr>
          <w:rFonts w:ascii="Courier New" w:eastAsia="宋体" w:hAnsi="Courier New" w:cs="Times New Roman"/>
          <w:sz w:val="18"/>
        </w:rPr>
        <w:t>7</w:t>
      </w:r>
      <w:r w:rsidRPr="00072BB1">
        <w:rPr>
          <w:rFonts w:ascii="Courier New" w:eastAsia="宋体" w:hAnsi="Courier New" w:cs="Times New Roman"/>
          <w:sz w:val="18"/>
        </w:rPr>
        <w:t>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node1.left = node2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node1.right = node</w:t>
      </w:r>
      <w:r w:rsidR="00072BB1">
        <w:rPr>
          <w:rFonts w:ascii="Courier New" w:eastAsia="宋体" w:hAnsi="Courier New" w:cs="Times New Roman"/>
          <w:sz w:val="18"/>
        </w:rPr>
        <w:t>3</w:t>
      </w:r>
    </w:p>
    <w:p w:rsidR="00072BB1" w:rsidRPr="00072BB1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</w:t>
      </w:r>
      <w:r w:rsidR="00072BB1">
        <w:rPr>
          <w:rFonts w:ascii="Courier New" w:eastAsia="宋体" w:hAnsi="Courier New" w:cs="Times New Roman"/>
          <w:sz w:val="18"/>
        </w:rPr>
        <w:t>node2.</w:t>
      </w:r>
      <w:r w:rsidR="00072BB1">
        <w:rPr>
          <w:rFonts w:ascii="Courier New" w:eastAsia="宋体" w:hAnsi="Courier New" w:cs="Times New Roman" w:hint="eastAsia"/>
          <w:sz w:val="18"/>
        </w:rPr>
        <w:t>left</w:t>
      </w:r>
      <w:r w:rsidR="00072BB1" w:rsidRPr="00072BB1">
        <w:rPr>
          <w:rFonts w:ascii="Courier New" w:eastAsia="宋体" w:hAnsi="Courier New" w:cs="Times New Roman"/>
          <w:sz w:val="18"/>
        </w:rPr>
        <w:t xml:space="preserve"> = node</w:t>
      </w:r>
      <w:r w:rsidR="00072BB1">
        <w:rPr>
          <w:rFonts w:ascii="Courier New" w:eastAsia="宋体" w:hAnsi="Courier New" w:cs="Times New Roman"/>
          <w:sz w:val="18"/>
        </w:rPr>
        <w:t>4</w:t>
      </w:r>
    </w:p>
    <w:p w:rsidR="00CC0C4D" w:rsidRPr="00CC0C4D" w:rsidRDefault="00CC0C4D" w:rsidP="00310FED">
      <w:pPr>
        <w:ind w:leftChars="200" w:left="420" w:firstLineChars="200" w:firstLine="36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>node2.right = node</w:t>
      </w:r>
      <w:r w:rsidR="00072BB1">
        <w:rPr>
          <w:rFonts w:ascii="Courier New" w:eastAsia="宋体" w:hAnsi="Courier New" w:cs="Times New Roman"/>
          <w:sz w:val="18"/>
        </w:rPr>
        <w:t>5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node</w:t>
      </w:r>
      <w:r w:rsidR="00072BB1">
        <w:rPr>
          <w:rFonts w:ascii="Courier New" w:eastAsia="宋体" w:hAnsi="Courier New" w:cs="Times New Roman"/>
          <w:sz w:val="18"/>
        </w:rPr>
        <w:t>3</w:t>
      </w:r>
      <w:r w:rsidRPr="00CC0C4D">
        <w:rPr>
          <w:rFonts w:ascii="Courier New" w:eastAsia="宋体" w:hAnsi="Courier New" w:cs="Times New Roman"/>
          <w:sz w:val="18"/>
        </w:rPr>
        <w:t>.left = node6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node</w:t>
      </w:r>
      <w:r w:rsidR="00072BB1">
        <w:rPr>
          <w:rFonts w:ascii="Courier New" w:eastAsia="宋体" w:hAnsi="Courier New" w:cs="Times New Roman"/>
          <w:sz w:val="18"/>
        </w:rPr>
        <w:t>3</w:t>
      </w:r>
      <w:r w:rsidRPr="00CC0C4D">
        <w:rPr>
          <w:rFonts w:ascii="Courier New" w:eastAsia="宋体" w:hAnsi="Courier New" w:cs="Times New Roman"/>
          <w:sz w:val="18"/>
        </w:rPr>
        <w:t>.right = node</w:t>
      </w:r>
      <w:r w:rsidR="00072BB1">
        <w:rPr>
          <w:rFonts w:ascii="Courier New" w:eastAsia="宋体" w:hAnsi="Courier New" w:cs="Times New Roman"/>
          <w:sz w:val="18"/>
        </w:rPr>
        <w:t>7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 xml:space="preserve">    head = temp.bstToDoublyList(node1)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CC0C4D">
        <w:rPr>
          <w:rFonts w:ascii="Courier New" w:eastAsia="宋体" w:hAnsi="Courier New" w:cs="Times New Roman" w:hint="eastAsia"/>
          <w:sz w:val="18"/>
        </w:rPr>
        <w:t>输入</w:t>
      </w:r>
      <w:r w:rsidRPr="00CC0C4D">
        <w:rPr>
          <w:rFonts w:ascii="Courier New" w:eastAsia="宋体" w:hAnsi="Courier New" w:cs="Times New Roman" w:hint="eastAsia"/>
          <w:sz w:val="18"/>
        </w:rPr>
        <w:t>: {1,2,</w:t>
      </w:r>
      <w:r w:rsidR="00072BB1">
        <w:rPr>
          <w:rFonts w:ascii="Courier New" w:eastAsia="宋体" w:hAnsi="Courier New" w:cs="Times New Roman"/>
          <w:sz w:val="18"/>
        </w:rPr>
        <w:t>3</w:t>
      </w:r>
      <w:r w:rsidRPr="00CC0C4D">
        <w:rPr>
          <w:rFonts w:ascii="Courier New" w:eastAsia="宋体" w:hAnsi="Courier New" w:cs="Times New Roman" w:hint="eastAsia"/>
          <w:sz w:val="18"/>
        </w:rPr>
        <w:t>,</w:t>
      </w:r>
      <w:r w:rsidR="00072BB1">
        <w:rPr>
          <w:rFonts w:ascii="Courier New" w:eastAsia="宋体" w:hAnsi="Courier New" w:cs="Times New Roman"/>
          <w:sz w:val="18"/>
        </w:rPr>
        <w:t>4</w:t>
      </w:r>
      <w:r w:rsidRPr="00CC0C4D">
        <w:rPr>
          <w:rFonts w:ascii="Courier New" w:eastAsia="宋体" w:hAnsi="Courier New" w:cs="Times New Roman" w:hint="eastAsia"/>
          <w:sz w:val="18"/>
        </w:rPr>
        <w:t>,</w:t>
      </w:r>
      <w:r w:rsidR="00072BB1">
        <w:rPr>
          <w:rFonts w:ascii="Courier New" w:eastAsia="宋体" w:hAnsi="Courier New" w:cs="Times New Roman"/>
          <w:sz w:val="18"/>
        </w:rPr>
        <w:t>5</w:t>
      </w:r>
      <w:r w:rsidRPr="00CC0C4D">
        <w:rPr>
          <w:rFonts w:ascii="Courier New" w:eastAsia="宋体" w:hAnsi="Courier New" w:cs="Times New Roman" w:hint="eastAsia"/>
          <w:sz w:val="18"/>
        </w:rPr>
        <w:t>,6,</w:t>
      </w:r>
      <w:r w:rsidR="00072BB1">
        <w:rPr>
          <w:rFonts w:ascii="Courier New" w:eastAsia="宋体" w:hAnsi="Courier New" w:cs="Times New Roman"/>
          <w:sz w:val="18"/>
        </w:rPr>
        <w:t>7</w:t>
      </w:r>
      <w:r w:rsidRPr="00CC0C4D">
        <w:rPr>
          <w:rFonts w:ascii="Courier New" w:eastAsia="宋体" w:hAnsi="Courier New" w:cs="Times New Roman" w:hint="eastAsia"/>
          <w:sz w:val="18"/>
        </w:rPr>
        <w:t>}')</w:t>
      </w:r>
    </w:p>
    <w:p w:rsidR="00CC0C4D" w:rsidRPr="00CC0C4D" w:rsidRDefault="00CC0C4D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CC0C4D">
        <w:rPr>
          <w:rFonts w:ascii="Courier New" w:eastAsia="宋体" w:hAnsi="Courier New" w:cs="Times New Roman" w:hint="eastAsia"/>
          <w:sz w:val="18"/>
        </w:rPr>
        <w:t>输出</w:t>
      </w:r>
      <w:r w:rsidRPr="00CC0C4D">
        <w:rPr>
          <w:rFonts w:ascii="Courier New" w:eastAsia="宋体" w:hAnsi="Courier New" w:cs="Times New Roman" w:hint="eastAsia"/>
          <w:sz w:val="18"/>
        </w:rPr>
        <w:t>: ')</w:t>
      </w:r>
    </w:p>
    <w:p w:rsidR="00CC0C4D" w:rsidRPr="00CC0C4D" w:rsidRDefault="00CC0C4D" w:rsidP="00310FED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CC0C4D">
        <w:rPr>
          <w:rFonts w:ascii="Courier New" w:eastAsia="宋体" w:hAnsi="Courier New" w:cs="Times New Roman"/>
          <w:sz w:val="18"/>
        </w:rPr>
        <w:t>print(getLinkedList(head))</w:t>
      </w:r>
    </w:p>
    <w:p w:rsidR="00072BB1" w:rsidRPr="002B74E5" w:rsidRDefault="00312C6F" w:rsidP="00072BB1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67" w:name="_Toc92663257"/>
      <w:bookmarkStart w:id="1368" w:name="_Toc9266425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072BB1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35</w:t>
      </w:r>
      <w:r w:rsidR="0036076C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072BB1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将数组重新排列以构建最小值</w:t>
      </w:r>
      <w:bookmarkEnd w:id="1367"/>
      <w:bookmarkEnd w:id="1368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69" w:name="_Toc92663260"/>
      <w:bookmarkStart w:id="1370" w:name="_Toc9266426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69"/>
      <w:bookmarkEnd w:id="1370"/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>import functools</w:t>
      </w:r>
    </w:p>
    <w:p w:rsidR="00072BB1" w:rsidRPr="00164B93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>class Sol</w:t>
      </w:r>
      <w:r w:rsidRPr="00164B93">
        <w:rPr>
          <w:rFonts w:ascii="Courier New" w:eastAsia="宋体" w:hAnsi="Courier New" w:cs="Times New Roman"/>
          <w:sz w:val="18"/>
        </w:rPr>
        <w:t>ution:</w:t>
      </w:r>
    </w:p>
    <w:p w:rsidR="00072BB1" w:rsidRPr="00164B93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nums</w:t>
      </w:r>
      <w:r w:rsidRPr="00164B93">
        <w:rPr>
          <w:rFonts w:ascii="Courier New" w:eastAsia="宋体" w:hAnsi="Courier New" w:cs="Times New Roman" w:hint="eastAsia"/>
          <w:sz w:val="18"/>
        </w:rPr>
        <w:t>为一个非负整数组</w:t>
      </w:r>
    </w:p>
    <w:p w:rsidR="00072BB1" w:rsidRPr="00164B93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返回排列后数组</w:t>
      </w:r>
    </w:p>
    <w:p w:rsidR="00072BB1" w:rsidRPr="00164B93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minNumber(self, nums):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nums.so</w:t>
      </w:r>
      <w:r w:rsidRPr="00072BB1">
        <w:rPr>
          <w:rFonts w:ascii="Courier New" w:eastAsia="宋体" w:hAnsi="Courier New" w:cs="Times New Roman"/>
          <w:sz w:val="18"/>
        </w:rPr>
        <w:t>rt(key=functools.cmp_to_key(self.cmp))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    return nums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def cmp(self, a, b):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    if str(a) + str(b) &lt; str(b) + str(a):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        return -1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    elif str(a) + str(b) == str(b) + str(a):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        return 1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    else: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        return 0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>if __name__ == '__main__':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nums = [3, 32, 321]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072BB1">
        <w:rPr>
          <w:rFonts w:ascii="Courier New" w:eastAsia="宋体" w:hAnsi="Courier New" w:cs="Times New Roman" w:hint="eastAsia"/>
          <w:sz w:val="18"/>
        </w:rPr>
        <w:t>输入</w:t>
      </w:r>
      <w:r w:rsidRPr="00072BB1">
        <w:rPr>
          <w:rFonts w:ascii="Courier New" w:eastAsia="宋体" w:hAnsi="Courier New" w:cs="Times New Roman" w:hint="eastAsia"/>
          <w:sz w:val="18"/>
        </w:rPr>
        <w:t>: ')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print(nums)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072BB1">
        <w:rPr>
          <w:rFonts w:ascii="Courier New" w:eastAsia="宋体" w:hAnsi="Courier New" w:cs="Times New Roman" w:hint="eastAsia"/>
          <w:sz w:val="18"/>
        </w:rPr>
        <w:t>输出</w:t>
      </w:r>
      <w:r w:rsidRPr="00072BB1">
        <w:rPr>
          <w:rFonts w:ascii="Courier New" w:eastAsia="宋体" w:hAnsi="Courier New" w:cs="Times New Roman" w:hint="eastAsia"/>
          <w:sz w:val="18"/>
        </w:rPr>
        <w:t>: ')</w:t>
      </w:r>
    </w:p>
    <w:p w:rsidR="00072BB1" w:rsidRPr="00072BB1" w:rsidRDefault="00072BB1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072BB1">
        <w:rPr>
          <w:rFonts w:ascii="Courier New" w:eastAsia="宋体" w:hAnsi="Courier New" w:cs="Times New Roman"/>
          <w:sz w:val="18"/>
        </w:rPr>
        <w:t xml:space="preserve">    print(temp.minNumber(nums))</w:t>
      </w:r>
    </w:p>
    <w:p w:rsidR="008124E3" w:rsidRPr="002B74E5" w:rsidRDefault="00312C6F" w:rsidP="008124E3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71" w:name="_Toc92663262"/>
      <w:bookmarkStart w:id="1372" w:name="_Toc9266426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8124E3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36</w:t>
      </w:r>
      <w:r w:rsidR="0036076C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8124E3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动态数组Array</w:t>
      </w:r>
      <w:r w:rsidR="008124E3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List</w:t>
      </w:r>
      <w:bookmarkEnd w:id="1371"/>
      <w:bookmarkEnd w:id="1372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73" w:name="_Toc92663265"/>
      <w:bookmarkStart w:id="1374" w:name="_Toc9266426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73"/>
      <w:bookmarkEnd w:id="1374"/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>class arrayList</w:t>
      </w:r>
      <w:r w:rsidRPr="00164B93">
        <w:rPr>
          <w:rFonts w:ascii="Courier New" w:eastAsia="宋体" w:hAnsi="Courier New" w:cs="Times New Roman"/>
          <w:sz w:val="18"/>
        </w:rPr>
        <w:t>Manager: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n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数组包含的元素个数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返回</w:t>
      </w:r>
      <w:r w:rsidRPr="00164B93">
        <w:rPr>
          <w:rFonts w:ascii="Courier New" w:eastAsia="宋体" w:hAnsi="Courier New" w:cs="Times New Roman" w:hint="eastAsia"/>
          <w:sz w:val="18"/>
        </w:rPr>
        <w:t>创建的数组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create(self, n):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list1 = []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for i in range(n):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    list1.append(i)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return list1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list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需要克隆的数组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返回</w:t>
      </w:r>
      <w:r w:rsidRPr="00164B93">
        <w:rPr>
          <w:rFonts w:ascii="Courier New" w:eastAsia="宋体" w:hAnsi="Courier New" w:cs="Times New Roman" w:hint="eastAsia"/>
          <w:sz w:val="18"/>
        </w:rPr>
        <w:t>一个克隆数组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clone(self, list):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dist = []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for a in list: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    dist.append(a)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return dist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list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被获取元素的数组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k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需要获取的元素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返回</w:t>
      </w:r>
      <w:r w:rsidRPr="00164B93">
        <w:rPr>
          <w:rFonts w:ascii="Courier New" w:eastAsia="宋体" w:hAnsi="Courier New" w:cs="Times New Roman" w:hint="eastAsia"/>
          <w:sz w:val="18"/>
        </w:rPr>
        <w:t>获取的元素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get(self, list, k):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return list[k]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list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数组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k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数组中的元素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val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修改的值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set(self, list, k, val):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list[k] = val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list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被删除元素的数组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Pr="00164B93">
        <w:rPr>
          <w:rFonts w:ascii="Courier New" w:eastAsia="宋体" w:hAnsi="Courier New" w:cs="Times New Roman" w:hint="eastAsia"/>
          <w:sz w:val="18"/>
        </w:rPr>
        <w:t>k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要删除的元素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remove(self, list, k):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list.remove(k)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list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数组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val</w:t>
      </w:r>
      <w:r w:rsidR="00125197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需要被获取标识的元素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125197" w:rsidRPr="00164B93">
        <w:rPr>
          <w:rFonts w:ascii="Courier New" w:eastAsia="宋体" w:hAnsi="Courier New" w:cs="Times New Roman" w:hint="eastAsia"/>
          <w:sz w:val="18"/>
        </w:rPr>
        <w:t>#</w:t>
      </w:r>
      <w:r w:rsidR="00125197" w:rsidRPr="00164B93">
        <w:rPr>
          <w:rFonts w:ascii="Courier New" w:eastAsia="宋体" w:hAnsi="Courier New" w:cs="Times New Roman" w:hint="eastAsia"/>
          <w:sz w:val="18"/>
        </w:rPr>
        <w:t>返回</w:t>
      </w:r>
      <w:r w:rsidRPr="00164B93">
        <w:rPr>
          <w:rFonts w:ascii="Courier New" w:eastAsia="宋体" w:hAnsi="Courier New" w:cs="Times New Roman" w:hint="eastAsia"/>
          <w:sz w:val="18"/>
        </w:rPr>
        <w:t>元素的标识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indexOf(self, list, val):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if list is None: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    return -1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try:</w:t>
      </w:r>
    </w:p>
    <w:p w:rsidR="008124E3" w:rsidRPr="00164B9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    ans = list.index(val)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except ValueError: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ans = -1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return ans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>if __name__ == '__main__':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temp = arrayListManager()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array1 = temp.create(5)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val1 = temp.get([0, 1, 2, 3, 4], 0)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val2 = temp.get([0, 1, 2, 3, 4], 1)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val3 = temp.get([0, 1, 2, 3, 4], 4)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array2 = temp.clone([0, 1, 2, 3, 4])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val4 = temp.get([0, 1, 2, 3, 4], 2)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index1 = temp.indexOf([0, 1, 2, 3, 4], 1)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index2 = temp.indexOf([0, 1, 2, 3, 4], 10)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array3 = [0, 1, 2, 3, 4]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temp.remove(array3, 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val5 = temp.get([0, 1, 2, 4], 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array4 = [0, 1, 2, 4]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temp.set(array4, 2, 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val6 = temp.get([0, 1, 2, 3, 4], 2)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val7 = temp.get([0, 1, 2, 3, 4], 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8124E3">
        <w:rPr>
          <w:rFonts w:ascii="Courier New" w:eastAsia="宋体" w:hAnsi="Courier New" w:cs="Times New Roman" w:hint="eastAsia"/>
          <w:sz w:val="18"/>
        </w:rPr>
        <w:t>输入</w:t>
      </w:r>
      <w:r w:rsidRPr="008124E3">
        <w:rPr>
          <w:rFonts w:ascii="Courier New" w:eastAsia="宋体" w:hAnsi="Courier New" w:cs="Times New Roman" w:hint="eastAsia"/>
          <w:sz w:val="18"/>
        </w:rPr>
        <w:t>: ')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print('''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create(5)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get([0,1,2,3,4], 0)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get([0,1,2,3,4], 1)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get([0,1,2,3,4], 4)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clone([0,1,2,3,4])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get([0,1,2,3,4], 2)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indexOf([0,1,2,3,4], 1)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indexOf([0,1,2,3,4], 10)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remove([0,1,2,3,4], 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get([0,1,2,4], 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set([0,1,2,4], 2, 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get([0,1,2,3,4], 2)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           get([0,1,2,3,4], 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''')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8124E3">
        <w:rPr>
          <w:rFonts w:ascii="Courier New" w:eastAsia="宋体" w:hAnsi="Courier New" w:cs="Times New Roman" w:hint="eastAsia"/>
          <w:sz w:val="18"/>
        </w:rPr>
        <w:t>输出</w:t>
      </w:r>
      <w:r w:rsidRPr="008124E3">
        <w:rPr>
          <w:rFonts w:ascii="Courier New" w:eastAsia="宋体" w:hAnsi="Courier New" w:cs="Times New Roman" w:hint="eastAsia"/>
          <w:sz w:val="18"/>
        </w:rPr>
        <w:t>:')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print(array1)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print(val1)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print(val2)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print(val3)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print(array2)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print(val4)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print(index1)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print(index2)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print(array3)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print(val5)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print(array4)</w:t>
      </w:r>
    </w:p>
    <w:p w:rsidR="008124E3" w:rsidRPr="008124E3" w:rsidRDefault="008124E3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 xml:space="preserve">    print(val6)</w:t>
      </w:r>
    </w:p>
    <w:p w:rsidR="008124E3" w:rsidRPr="008124E3" w:rsidRDefault="008124E3" w:rsidP="00310FED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8124E3">
        <w:rPr>
          <w:rFonts w:ascii="Courier New" w:eastAsia="宋体" w:hAnsi="Courier New" w:cs="Times New Roman"/>
          <w:sz w:val="18"/>
        </w:rPr>
        <w:t>print(val7)</w:t>
      </w:r>
    </w:p>
    <w:p w:rsidR="00DB39DF" w:rsidRPr="002B74E5" w:rsidRDefault="00312C6F" w:rsidP="00DB39DF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75" w:name="_Toc92663267"/>
      <w:bookmarkStart w:id="1376" w:name="_Toc9266426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DB39DF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37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 </w:t>
      </w:r>
      <w:r w:rsidR="00DB39DF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找峰值</w:t>
      </w:r>
      <w:bookmarkEnd w:id="1375"/>
      <w:bookmarkEnd w:id="1376"/>
      <w:r w:rsidR="00DB39DF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77" w:name="_Toc92663270"/>
      <w:bookmarkStart w:id="1378" w:name="_Toc9266427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77"/>
      <w:bookmarkEnd w:id="1378"/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>import sys</w:t>
      </w:r>
    </w:p>
    <w:p w:rsidR="00DB39DF" w:rsidRPr="00164B93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>class Solut</w:t>
      </w:r>
      <w:r w:rsidRPr="00164B93">
        <w:rPr>
          <w:rFonts w:ascii="Courier New" w:eastAsia="宋体" w:hAnsi="Courier New" w:cs="Times New Roman"/>
          <w:sz w:val="18"/>
        </w:rPr>
        <w:t>ion:</w:t>
      </w:r>
    </w:p>
    <w:p w:rsidR="00DB39DF" w:rsidRPr="00164B93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Pr="00164B93">
        <w:rPr>
          <w:rFonts w:ascii="Courier New" w:eastAsia="宋体" w:hAnsi="Courier New" w:cs="Times New Roman" w:hint="eastAsia"/>
          <w:sz w:val="18"/>
        </w:rPr>
        <w:t>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A</w:t>
      </w:r>
      <w:r w:rsidRPr="00164B93">
        <w:rPr>
          <w:rFonts w:ascii="Courier New" w:eastAsia="宋体" w:hAnsi="Courier New" w:cs="Times New Roman" w:hint="eastAsia"/>
          <w:sz w:val="18"/>
        </w:rPr>
        <w:t>为一个整数矩阵</w:t>
      </w:r>
    </w:p>
    <w:p w:rsidR="00DB39DF" w:rsidRPr="00164B93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返回峰值的位置</w:t>
      </w:r>
    </w:p>
    <w:p w:rsidR="00DB39DF" w:rsidRPr="00164B93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findPeakII(self, A):</w:t>
      </w:r>
    </w:p>
    <w:p w:rsidR="00DB39DF" w:rsidRPr="00164B93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if not A or not A[0]:</w:t>
      </w:r>
    </w:p>
    <w:p w:rsidR="00DB39DF" w:rsidRPr="00164B93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    return None</w:t>
      </w:r>
    </w:p>
    <w:p w:rsidR="00DB39DF" w:rsidRPr="00164B93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return self.find_peak(A, 0, len(A) - 1, 0, len(A[0]) - 1)</w:t>
      </w:r>
    </w:p>
    <w:p w:rsidR="00DB39DF" w:rsidRPr="00164B93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find_peak(self, matrix, top, bottom, left, right):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if top + 1 &gt;= bottom and</w:t>
      </w:r>
      <w:r w:rsidRPr="00DB39DF">
        <w:rPr>
          <w:rFonts w:ascii="Courier New" w:eastAsia="宋体" w:hAnsi="Courier New" w:cs="Times New Roman"/>
          <w:sz w:val="18"/>
        </w:rPr>
        <w:t xml:space="preserve"> left + 1 &gt;= right: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for row in range(top, bottom + 1):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    for col in range(left, right + 1):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        if self.is_peak(matrix, row, col):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            return [row, col]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return [-1, -1]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if bottom - top &lt; right - left: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col = (right + left) // 2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row = self.find_col_peak(matrix, col, top, bottom)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if self.is_peak(matrix, row, col):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    return [row, col]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if matrix[row][col - 1] &gt; matrix[row][col]: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    return self.find_peak(matrix, top, bottom, left, col - 1)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return self.find_peak(matrix, top, bottom, left, col + 1)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row = (bottom + top) // 2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col = self.find_row_peak(matrix, row, left, right)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if self.is_peak(matrix, row, col):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return [row, col]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if matrix[row - 1][col] &gt; matrix[row][col]: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return self.find_peak(matrix, top, row - 1, left, right)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return self.find_peak(matrix, row + 1, bottom, left, right)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def is_peak(self, matrix, x, y):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return matrix[x][y] == max(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matrix[x][y],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matrix[x - 1][y],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matrix[x][y - 1],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matrix[x][y + 1],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matrix[x + 1][y],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def find_col_peak(self, matrix, col, top, bottom):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peak_val = -sys.maxsize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peak = None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for row in range(top, bottom + 1):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if matrix[row][col] &gt; peak_val: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    peak_val = matrix[row][col]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    peak = row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return peak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def find_row_peak(self, matrix, row, left, right):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peak_val = -sys.maxsize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peak = None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for col in range(left, right + 1):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if matrix[row][col] &gt; peak_val: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    peak_val = matrix[row][col]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        peak = col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return peak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>if __name__ == '__main__':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A = [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[1, 2, 3, 6, 5],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[16, 41, 23, 22, 6],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[15, 17, 24, 21, 7],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[14, 18, 19, 20, 10],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    [13, 14, 11, 10, 9]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]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DB39DF">
        <w:rPr>
          <w:rFonts w:ascii="Courier New" w:eastAsia="宋体" w:hAnsi="Courier New" w:cs="Times New Roman" w:hint="eastAsia"/>
          <w:sz w:val="18"/>
        </w:rPr>
        <w:t>输入</w:t>
      </w:r>
      <w:r w:rsidRPr="00DB39DF">
        <w:rPr>
          <w:rFonts w:ascii="Courier New" w:eastAsia="宋体" w:hAnsi="Courier New" w:cs="Times New Roman" w:hint="eastAsia"/>
          <w:sz w:val="18"/>
        </w:rPr>
        <w:t>: ')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 xml:space="preserve">    print(A)</w:t>
      </w:r>
    </w:p>
    <w:p w:rsidR="00DB39DF" w:rsidRPr="00DB39DF" w:rsidRDefault="00DB39DF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DB39DF">
        <w:rPr>
          <w:rFonts w:ascii="Courier New" w:eastAsia="宋体" w:hAnsi="Courier New" w:cs="Times New Roman" w:hint="eastAsia"/>
          <w:sz w:val="18"/>
        </w:rPr>
        <w:t>输出</w:t>
      </w:r>
      <w:r w:rsidRPr="00DB39DF">
        <w:rPr>
          <w:rFonts w:ascii="Courier New" w:eastAsia="宋体" w:hAnsi="Courier New" w:cs="Times New Roman" w:hint="eastAsia"/>
          <w:sz w:val="18"/>
        </w:rPr>
        <w:t>: ')</w:t>
      </w:r>
    </w:p>
    <w:p w:rsidR="00DB39DF" w:rsidRPr="00DB39DF" w:rsidRDefault="00DB39DF" w:rsidP="00310FED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DB39DF">
        <w:rPr>
          <w:rFonts w:ascii="Courier New" w:eastAsia="宋体" w:hAnsi="Courier New" w:cs="Times New Roman"/>
          <w:sz w:val="18"/>
        </w:rPr>
        <w:t>print(temp.findPeakII(A))</w:t>
      </w:r>
    </w:p>
    <w:p w:rsidR="00BF465B" w:rsidRPr="002B74E5" w:rsidRDefault="00312C6F" w:rsidP="00BF465B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79" w:name="_Toc92663272"/>
      <w:bookmarkStart w:id="1380" w:name="_Toc9266427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F465B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38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F465B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最长上升连续子序列</w:t>
      </w:r>
      <w:bookmarkEnd w:id="1379"/>
      <w:bookmarkEnd w:id="1380"/>
      <w:r w:rsidR="00BF465B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81" w:name="_Toc92663275"/>
      <w:bookmarkStart w:id="1382" w:name="_Toc9266427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81"/>
      <w:bookmarkEnd w:id="1382"/>
    </w:p>
    <w:p w:rsidR="00BF465B" w:rsidRPr="00164B93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>class Solut</w:t>
      </w:r>
      <w:r w:rsidRPr="00164B93">
        <w:rPr>
          <w:rFonts w:ascii="Courier New" w:eastAsia="宋体" w:hAnsi="Courier New" w:cs="Times New Roman"/>
          <w:sz w:val="18"/>
        </w:rPr>
        <w:t>ion:</w:t>
      </w:r>
    </w:p>
    <w:p w:rsidR="00BF465B" w:rsidRPr="00164B93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Pr="00164B93">
        <w:rPr>
          <w:rFonts w:ascii="Courier New" w:eastAsia="宋体" w:hAnsi="Courier New" w:cs="Times New Roman" w:hint="eastAsia"/>
          <w:sz w:val="18"/>
        </w:rPr>
        <w:t>#</w:t>
      </w:r>
      <w:r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A</w:t>
      </w:r>
      <w:r w:rsidRPr="00164B93">
        <w:rPr>
          <w:rFonts w:ascii="Courier New" w:eastAsia="宋体" w:hAnsi="Courier New" w:cs="Times New Roman" w:hint="eastAsia"/>
          <w:sz w:val="18"/>
        </w:rPr>
        <w:t>为整数矩阵</w:t>
      </w:r>
    </w:p>
    <w:p w:rsidR="00BF465B" w:rsidRPr="00164B93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#</w:t>
      </w:r>
      <w:r w:rsidRPr="00164B93">
        <w:rPr>
          <w:rFonts w:ascii="Courier New" w:eastAsia="宋体" w:hAnsi="Courier New" w:cs="Times New Roman" w:hint="eastAsia"/>
          <w:sz w:val="18"/>
        </w:rPr>
        <w:t>返回最长连续上升子序列的长度</w:t>
      </w:r>
    </w:p>
    <w:p w:rsidR="00BF465B" w:rsidRPr="00164B93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longestContinuousIncreasingSubsequence(self, A):</w:t>
      </w:r>
    </w:p>
    <w:p w:rsidR="00BF465B" w:rsidRPr="00164B93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if not A or not A[0]: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    return</w:t>
      </w:r>
      <w:r w:rsidRPr="00BF465B">
        <w:rPr>
          <w:rFonts w:ascii="Courier New" w:eastAsia="宋体" w:hAnsi="Courier New" w:cs="Times New Roman"/>
          <w:sz w:val="18"/>
        </w:rPr>
        <w:t xml:space="preserve"> 0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n, m = len(A), len(A[0])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points = []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for i in range(n):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for j in range(m):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    points.append((A[i][j], i, j))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points.sort()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longest_hash = {}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for i in range(len(points)):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key = (points[i][1], points[i][2])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longest_hash[key] = 1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for dx, dy in [(1, 0), (0, 1), (-1, 0), (0, -1)]: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    x, y = points[i][1] + dx, points[i][2] + dy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    if x &lt; 0 or x &gt;= n or y &lt; 0 or y &gt;= m: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        continue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    if (x, y) in longest_hash and A[x][y] &lt; points[i][0]:</w:t>
      </w:r>
    </w:p>
    <w:p w:rsidR="00BF465B" w:rsidRPr="00BF465B" w:rsidRDefault="00BF465B" w:rsidP="00FD0C29">
      <w:pPr>
        <w:ind w:leftChars="200" w:left="420"/>
        <w:jc w:val="left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            longest_hash[key] = max(longest_hash[key], longest_hash[(x, y)] + 1)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return max(longest_hash.values())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>if __name__ == '__main__':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A = [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[1, 2, 3, 4, 5],</w:t>
      </w:r>
    </w:p>
    <w:p w:rsidR="00BF465B" w:rsidRPr="00BF465B" w:rsidRDefault="00BF465B" w:rsidP="00310FED">
      <w:pPr>
        <w:ind w:leftChars="200" w:left="420"/>
        <w:rPr>
          <w:rFonts w:ascii="Times New Roman" w:eastAsia="宋体" w:hAnsi="Times New Roman" w:cs="Times New Roman"/>
        </w:rPr>
      </w:pPr>
      <w:r w:rsidRPr="00BF465B">
        <w:rPr>
          <w:rFonts w:ascii="Times New Roman" w:eastAsia="宋体" w:hAnsi="Times New Roman" w:cs="Times New Roman"/>
        </w:rPr>
        <w:t xml:space="preserve">        [16, 17, 24, 23, 6],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[15, 18, 25, 22, 7],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[14, 19, 20, 21, 8],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    [13, 12, 11, 10, 9]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]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BF465B">
        <w:rPr>
          <w:rFonts w:ascii="Courier New" w:eastAsia="宋体" w:hAnsi="Courier New" w:cs="Times New Roman" w:hint="eastAsia"/>
          <w:sz w:val="18"/>
        </w:rPr>
        <w:t>输入</w:t>
      </w:r>
      <w:r w:rsidRPr="00BF465B">
        <w:rPr>
          <w:rFonts w:ascii="Courier New" w:eastAsia="宋体" w:hAnsi="Courier New" w:cs="Times New Roman" w:hint="eastAsia"/>
          <w:sz w:val="18"/>
        </w:rPr>
        <w:t>: ')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 xml:space="preserve">    print(A)</w:t>
      </w:r>
    </w:p>
    <w:p w:rsidR="00BF465B" w:rsidRPr="00BF465B" w:rsidRDefault="00BF465B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 w:hint="eastAsia"/>
          <w:sz w:val="18"/>
        </w:rPr>
        <w:t xml:space="preserve">    print('</w:t>
      </w:r>
      <w:r>
        <w:rPr>
          <w:rFonts w:ascii="Courier New" w:eastAsia="宋体" w:hAnsi="Courier New" w:cs="Times New Roman" w:hint="eastAsia"/>
          <w:sz w:val="18"/>
        </w:rPr>
        <w:t>输出</w:t>
      </w:r>
      <w:r w:rsidRPr="00BF465B">
        <w:rPr>
          <w:rFonts w:ascii="Courier New" w:eastAsia="宋体" w:hAnsi="Courier New" w:cs="Times New Roman" w:hint="eastAsia"/>
          <w:sz w:val="18"/>
        </w:rPr>
        <w:t>: ')</w:t>
      </w:r>
    </w:p>
    <w:p w:rsidR="00BF465B" w:rsidRPr="00BF465B" w:rsidRDefault="00BF465B" w:rsidP="00310FED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BF465B">
        <w:rPr>
          <w:rFonts w:ascii="Courier New" w:eastAsia="宋体" w:hAnsi="Courier New" w:cs="Times New Roman"/>
          <w:sz w:val="18"/>
        </w:rPr>
        <w:t>print(temp.longestContinuousIncreasingSubsequence(A))</w:t>
      </w:r>
    </w:p>
    <w:p w:rsidR="00DE74D8" w:rsidRPr="002B74E5" w:rsidRDefault="00312C6F" w:rsidP="00DE74D8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83" w:name="_Toc92663277"/>
      <w:bookmarkStart w:id="1384" w:name="_Toc9266427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764038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39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DE74D8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连续子数组求和</w:t>
      </w:r>
      <w:bookmarkEnd w:id="1383"/>
      <w:bookmarkEnd w:id="1384"/>
      <w:r w:rsidR="00DE74D8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85" w:name="_Toc92663280"/>
      <w:bookmarkStart w:id="1386" w:name="_Toc9266428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85"/>
      <w:bookmarkEnd w:id="1386"/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>import sys</w:t>
      </w:r>
    </w:p>
    <w:p w:rsidR="00DE74D8" w:rsidRPr="00164B93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>class Sol</w:t>
      </w:r>
      <w:r w:rsidRPr="00164B93">
        <w:rPr>
          <w:rFonts w:ascii="Courier New" w:eastAsia="宋体" w:hAnsi="Courier New" w:cs="Times New Roman"/>
          <w:sz w:val="18"/>
        </w:rPr>
        <w:t>ution:</w:t>
      </w:r>
    </w:p>
    <w:p w:rsidR="00DE74D8" w:rsidRPr="00164B93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</w:t>
      </w:r>
      <w:r w:rsidR="00764038" w:rsidRPr="00164B93">
        <w:rPr>
          <w:rFonts w:ascii="Courier New" w:eastAsia="宋体" w:hAnsi="Courier New" w:cs="Times New Roman"/>
          <w:sz w:val="18"/>
        </w:rPr>
        <w:t>#</w:t>
      </w:r>
      <w:r w:rsidR="00764038" w:rsidRPr="00164B93">
        <w:rPr>
          <w:rFonts w:ascii="Courier New" w:eastAsia="宋体" w:hAnsi="Courier New" w:cs="Times New Roman" w:hint="eastAsia"/>
          <w:sz w:val="18"/>
        </w:rPr>
        <w:t>参数</w:t>
      </w:r>
      <w:r w:rsidRPr="00164B93">
        <w:rPr>
          <w:rFonts w:ascii="Courier New" w:eastAsia="宋体" w:hAnsi="Courier New" w:cs="Times New Roman" w:hint="eastAsia"/>
          <w:sz w:val="18"/>
        </w:rPr>
        <w:t>A</w:t>
      </w:r>
      <w:r w:rsidR="00764038" w:rsidRPr="00164B93">
        <w:rPr>
          <w:rFonts w:ascii="Courier New" w:eastAsia="宋体" w:hAnsi="Courier New" w:cs="Times New Roman" w:hint="eastAsia"/>
          <w:sz w:val="18"/>
        </w:rPr>
        <w:t>为</w:t>
      </w:r>
      <w:r w:rsidRPr="00164B93">
        <w:rPr>
          <w:rFonts w:ascii="Courier New" w:eastAsia="宋体" w:hAnsi="Courier New" w:cs="Times New Roman" w:hint="eastAsia"/>
          <w:sz w:val="18"/>
        </w:rPr>
        <w:t>整数矩阵</w:t>
      </w:r>
    </w:p>
    <w:p w:rsidR="00DE74D8" w:rsidRPr="00164B93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 w:hint="eastAsia"/>
          <w:sz w:val="18"/>
        </w:rPr>
        <w:t xml:space="preserve">    </w:t>
      </w:r>
      <w:r w:rsidR="00764038" w:rsidRPr="00164B93">
        <w:rPr>
          <w:rFonts w:ascii="Courier New" w:eastAsia="宋体" w:hAnsi="Courier New" w:cs="Times New Roman" w:hint="eastAsia"/>
          <w:sz w:val="18"/>
        </w:rPr>
        <w:t>#</w:t>
      </w:r>
      <w:r w:rsidR="00764038" w:rsidRPr="00164B93">
        <w:rPr>
          <w:rFonts w:ascii="Courier New" w:eastAsia="宋体" w:hAnsi="Courier New" w:cs="Times New Roman" w:hint="eastAsia"/>
          <w:sz w:val="18"/>
        </w:rPr>
        <w:t>返回</w:t>
      </w:r>
      <w:r w:rsidRPr="00164B93">
        <w:rPr>
          <w:rFonts w:ascii="Courier New" w:eastAsia="宋体" w:hAnsi="Courier New" w:cs="Times New Roman" w:hint="eastAsia"/>
          <w:sz w:val="18"/>
        </w:rPr>
        <w:t>新数组起点位置和终点位置</w:t>
      </w:r>
      <w:r w:rsidR="00764038" w:rsidRPr="00164B93">
        <w:rPr>
          <w:rFonts w:ascii="Courier New" w:eastAsia="宋体" w:hAnsi="Courier New" w:cs="Times New Roman" w:hint="eastAsia"/>
          <w:sz w:val="18"/>
        </w:rPr>
        <w:t>索引</w:t>
      </w:r>
    </w:p>
    <w:p w:rsidR="00DE74D8" w:rsidRPr="00164B93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def continuousSubarraySum(self, A):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164B93">
        <w:rPr>
          <w:rFonts w:ascii="Courier New" w:eastAsia="宋体" w:hAnsi="Courier New" w:cs="Times New Roman"/>
          <w:sz w:val="18"/>
        </w:rPr>
        <w:t xml:space="preserve">        max_sta</w:t>
      </w:r>
      <w:r w:rsidRPr="00DE74D8">
        <w:rPr>
          <w:rFonts w:ascii="Courier New" w:eastAsia="宋体" w:hAnsi="Courier New" w:cs="Times New Roman"/>
          <w:sz w:val="18"/>
        </w:rPr>
        <w:t>rt, max_end, max_sum = self.find_maximux_subarray(A)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min_start, min_end, min_sum = self.find_maximux_subarray([-a for a in A])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min_sum = -min_sum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total = sum(A)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if max_sum &gt; (total - min_sum) or (min_end - min_start + 1) == len(A):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return [max_start, max_end]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if min_start == 0: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return [min_end + 1, len(A) - 1]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if min_end == len(A) - 1: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return [0, min_start - 1]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return [min_end + 1, min_start - 1]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def find_maximux_subarray(self, nums):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max_sum = -sys.maxsize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curt_sum, start = 0, 0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max_range = []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for index, num in enumerate(nums):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if curt_sum &lt; 0: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    curt_sum = 0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    start = index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curt_sum += num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if curt_sum &gt; max_sum: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    max_sum = curt_sum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        max_range = [start, index]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    return max_range[0], max_range[1], max_sum</w:t>
      </w:r>
      <w:r w:rsidR="006811C4">
        <w:rPr>
          <w:rFonts w:ascii="Courier New" w:eastAsia="宋体" w:hAnsi="Courier New" w:cs="Times New Roman"/>
          <w:sz w:val="18"/>
        </w:rPr>
        <w:t>-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>if __name__ == '__main__':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A1 = [1, -1]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A2 = [3, 1, 2, -100, -3, -5, 4]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DE74D8">
        <w:rPr>
          <w:rFonts w:ascii="Courier New" w:eastAsia="宋体" w:hAnsi="Courier New" w:cs="Times New Roman" w:hint="eastAsia"/>
          <w:sz w:val="18"/>
        </w:rPr>
        <w:t>输入</w:t>
      </w:r>
      <w:r w:rsidRPr="00DE74D8">
        <w:rPr>
          <w:rFonts w:ascii="Courier New" w:eastAsia="宋体" w:hAnsi="Courier New" w:cs="Times New Roman" w:hint="eastAsia"/>
          <w:sz w:val="18"/>
        </w:rPr>
        <w:t>: ')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print(A1)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DE74D8">
        <w:rPr>
          <w:rFonts w:ascii="Courier New" w:eastAsia="宋体" w:hAnsi="Courier New" w:cs="Times New Roman" w:hint="eastAsia"/>
          <w:sz w:val="18"/>
        </w:rPr>
        <w:t>输出</w:t>
      </w:r>
      <w:r w:rsidRPr="00DE74D8">
        <w:rPr>
          <w:rFonts w:ascii="Courier New" w:eastAsia="宋体" w:hAnsi="Courier New" w:cs="Times New Roman" w:hint="eastAsia"/>
          <w:sz w:val="18"/>
        </w:rPr>
        <w:t>: ')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print(temp.continuousSubarraySum(A1))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DE74D8">
        <w:rPr>
          <w:rFonts w:ascii="Courier New" w:eastAsia="宋体" w:hAnsi="Courier New" w:cs="Times New Roman" w:hint="eastAsia"/>
          <w:sz w:val="18"/>
        </w:rPr>
        <w:t>输入</w:t>
      </w:r>
      <w:r w:rsidRPr="00DE74D8">
        <w:rPr>
          <w:rFonts w:ascii="Courier New" w:eastAsia="宋体" w:hAnsi="Courier New" w:cs="Times New Roman" w:hint="eastAsia"/>
          <w:sz w:val="18"/>
        </w:rPr>
        <w:t>: ')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print(A2)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DE74D8">
        <w:rPr>
          <w:rFonts w:ascii="Courier New" w:eastAsia="宋体" w:hAnsi="Courier New" w:cs="Times New Roman" w:hint="eastAsia"/>
          <w:sz w:val="18"/>
        </w:rPr>
        <w:t>输出</w:t>
      </w:r>
      <w:r w:rsidRPr="00DE74D8">
        <w:rPr>
          <w:rFonts w:ascii="Courier New" w:eastAsia="宋体" w:hAnsi="Courier New" w:cs="Times New Roman" w:hint="eastAsia"/>
          <w:sz w:val="18"/>
        </w:rPr>
        <w:t>: ')</w:t>
      </w:r>
    </w:p>
    <w:p w:rsidR="00DE74D8" w:rsidRPr="00DE74D8" w:rsidRDefault="00DE74D8" w:rsidP="00310FED">
      <w:pPr>
        <w:ind w:leftChars="200" w:left="420"/>
        <w:rPr>
          <w:rFonts w:ascii="Courier New" w:eastAsia="宋体" w:hAnsi="Courier New" w:cs="Times New Roman"/>
          <w:sz w:val="18"/>
        </w:rPr>
      </w:pPr>
      <w:r w:rsidRPr="00DE74D8">
        <w:rPr>
          <w:rFonts w:ascii="Courier New" w:eastAsia="宋体" w:hAnsi="Courier New" w:cs="Times New Roman"/>
          <w:sz w:val="18"/>
        </w:rPr>
        <w:t xml:space="preserve">    print(temp.continuousSubarraySum(A2))</w:t>
      </w:r>
    </w:p>
    <w:p w:rsidR="006811C4" w:rsidRPr="002B74E5" w:rsidRDefault="00677410" w:rsidP="006811C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87" w:name="_Toc92663282"/>
      <w:bookmarkStart w:id="1388" w:name="_Toc9266428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6811C4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40</w:t>
      </w:r>
      <w:r w:rsidR="00A45425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6811C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子数组求和</w:t>
      </w:r>
      <w:bookmarkEnd w:id="1387"/>
      <w:bookmarkEnd w:id="1388"/>
      <w:r w:rsidR="006811C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89" w:name="_Toc92663285"/>
      <w:bookmarkStart w:id="1390" w:name="_Toc9266428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89"/>
      <w:bookmarkEnd w:id="1390"/>
    </w:p>
    <w:p w:rsidR="006811C4" w:rsidRPr="005C1075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>class Solut</w:t>
      </w:r>
      <w:r w:rsidRPr="005C1075">
        <w:rPr>
          <w:rFonts w:ascii="Courier New" w:eastAsia="宋体" w:hAnsi="Courier New" w:cs="Times New Roman"/>
          <w:sz w:val="18"/>
        </w:rPr>
        <w:t>ion:</w:t>
      </w:r>
    </w:p>
    <w:p w:rsidR="006811C4" w:rsidRPr="005C1075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5C1075">
        <w:rPr>
          <w:rFonts w:ascii="Courier New" w:eastAsia="宋体" w:hAnsi="Courier New" w:cs="Times New Roman" w:hint="eastAsia"/>
          <w:sz w:val="18"/>
        </w:rPr>
        <w:t xml:space="preserve">    #</w:t>
      </w:r>
      <w:r w:rsidRPr="005C1075">
        <w:rPr>
          <w:rFonts w:ascii="Courier New" w:eastAsia="宋体" w:hAnsi="Courier New" w:cs="Times New Roman" w:hint="eastAsia"/>
          <w:sz w:val="18"/>
        </w:rPr>
        <w:t>参数</w:t>
      </w:r>
      <w:r w:rsidRPr="005C1075">
        <w:rPr>
          <w:rFonts w:ascii="Courier New" w:eastAsia="宋体" w:hAnsi="Courier New" w:cs="Times New Roman" w:hint="eastAsia"/>
          <w:sz w:val="18"/>
        </w:rPr>
        <w:t>A</w:t>
      </w:r>
      <w:r w:rsidRPr="005C1075">
        <w:rPr>
          <w:rFonts w:ascii="Courier New" w:eastAsia="宋体" w:hAnsi="Courier New" w:cs="Times New Roman" w:hint="eastAsia"/>
          <w:sz w:val="18"/>
        </w:rPr>
        <w:t>为一个整数数组</w:t>
      </w:r>
    </w:p>
    <w:p w:rsidR="006811C4" w:rsidRPr="005C1075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5C1075">
        <w:rPr>
          <w:rFonts w:ascii="Courier New" w:eastAsia="宋体" w:hAnsi="Courier New" w:cs="Times New Roman" w:hint="eastAsia"/>
          <w:sz w:val="18"/>
        </w:rPr>
        <w:t xml:space="preserve">    #</w:t>
      </w:r>
      <w:r w:rsidRPr="005C1075">
        <w:rPr>
          <w:rFonts w:ascii="Courier New" w:eastAsia="宋体" w:hAnsi="Courier New" w:cs="Times New Roman" w:hint="eastAsia"/>
          <w:sz w:val="18"/>
        </w:rPr>
        <w:t>参数</w:t>
      </w:r>
      <w:r w:rsidRPr="005C1075">
        <w:rPr>
          <w:rFonts w:ascii="Courier New" w:eastAsia="宋体" w:hAnsi="Courier New" w:cs="Times New Roman" w:hint="eastAsia"/>
          <w:sz w:val="18"/>
        </w:rPr>
        <w:t>start</w:t>
      </w:r>
      <w:r w:rsidRPr="005C1075">
        <w:rPr>
          <w:rFonts w:ascii="Courier New" w:eastAsia="宋体" w:hAnsi="Courier New" w:cs="Times New Roman" w:hint="eastAsia"/>
          <w:sz w:val="18"/>
        </w:rPr>
        <w:t>为给定区间范围左边界</w:t>
      </w:r>
    </w:p>
    <w:p w:rsidR="006811C4" w:rsidRPr="005C1075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5C1075">
        <w:rPr>
          <w:rFonts w:ascii="Courier New" w:eastAsia="宋体" w:hAnsi="Courier New" w:cs="Times New Roman" w:hint="eastAsia"/>
          <w:sz w:val="18"/>
        </w:rPr>
        <w:t xml:space="preserve">    #</w:t>
      </w:r>
      <w:r w:rsidRPr="005C1075">
        <w:rPr>
          <w:rFonts w:ascii="Courier New" w:eastAsia="宋体" w:hAnsi="Courier New" w:cs="Times New Roman" w:hint="eastAsia"/>
          <w:sz w:val="18"/>
        </w:rPr>
        <w:t>参数</w:t>
      </w:r>
      <w:r w:rsidRPr="005C1075">
        <w:rPr>
          <w:rFonts w:ascii="Courier New" w:eastAsia="宋体" w:hAnsi="Courier New" w:cs="Times New Roman" w:hint="eastAsia"/>
          <w:sz w:val="18"/>
        </w:rPr>
        <w:t>end</w:t>
      </w:r>
      <w:r w:rsidRPr="005C1075">
        <w:rPr>
          <w:rFonts w:ascii="Courier New" w:eastAsia="宋体" w:hAnsi="Courier New" w:cs="Times New Roman" w:hint="eastAsia"/>
          <w:sz w:val="18"/>
        </w:rPr>
        <w:t>为给定区间范围右边界</w:t>
      </w:r>
    </w:p>
    <w:p w:rsidR="006811C4" w:rsidRPr="005C1075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5C1075">
        <w:rPr>
          <w:rFonts w:ascii="Courier New" w:eastAsia="宋体" w:hAnsi="Courier New" w:cs="Times New Roman" w:hint="eastAsia"/>
          <w:sz w:val="18"/>
        </w:rPr>
        <w:t xml:space="preserve">    #</w:t>
      </w:r>
      <w:r w:rsidRPr="005C1075">
        <w:rPr>
          <w:rFonts w:ascii="Courier New" w:eastAsia="宋体" w:hAnsi="Courier New" w:cs="Times New Roman" w:hint="eastAsia"/>
          <w:sz w:val="18"/>
        </w:rPr>
        <w:t>返回子数组数量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5C1075">
        <w:rPr>
          <w:rFonts w:ascii="Courier New" w:eastAsia="宋体" w:hAnsi="Courier New" w:cs="Times New Roman"/>
          <w:sz w:val="18"/>
        </w:rPr>
        <w:t xml:space="preserve">    def subarra</w:t>
      </w:r>
      <w:r w:rsidRPr="006811C4">
        <w:rPr>
          <w:rFonts w:ascii="Courier New" w:eastAsia="宋体" w:hAnsi="Courier New" w:cs="Times New Roman"/>
          <w:sz w:val="18"/>
        </w:rPr>
        <w:t>ySumII(self, A, start, end):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size = len(A)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sums = [0] * (size + 1)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for i in range(size):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    sums[i] = sums[i - 1] + A[i]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result = 0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for i in range(size):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    for j in range(i, size):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        if start &lt;= sums[j] - sums[i - 1] &lt;= end: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            result += 1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    return result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>if __name__ == '__main__':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A = [2, 1, 4, 3]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start = 2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/>
          <w:sz w:val="18"/>
        </w:rPr>
        <w:t xml:space="preserve">    end = 6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6811C4">
        <w:rPr>
          <w:rFonts w:ascii="Courier New" w:eastAsia="宋体" w:hAnsi="Courier New" w:cs="Times New Roman" w:hint="eastAsia"/>
          <w:sz w:val="18"/>
        </w:rPr>
        <w:t>输入</w:t>
      </w:r>
      <w:r w:rsidRPr="006811C4">
        <w:rPr>
          <w:rFonts w:ascii="Courier New" w:eastAsia="宋体" w:hAnsi="Courier New" w:cs="Times New Roman" w:hint="eastAsia"/>
          <w:sz w:val="18"/>
        </w:rPr>
        <w:t>: A=' + str(A) + ' start=' + str(start) + ' end=' + str(end))</w:t>
      </w:r>
    </w:p>
    <w:p w:rsidR="006811C4" w:rsidRPr="006811C4" w:rsidRDefault="006811C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6811C4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6811C4">
        <w:rPr>
          <w:rFonts w:ascii="Courier New" w:eastAsia="宋体" w:hAnsi="Courier New" w:cs="Times New Roman" w:hint="eastAsia"/>
          <w:sz w:val="18"/>
        </w:rPr>
        <w:t>输出</w:t>
      </w:r>
      <w:r w:rsidRPr="006811C4">
        <w:rPr>
          <w:rFonts w:ascii="Courier New" w:eastAsia="宋体" w:hAnsi="Courier New" w:cs="Times New Roman" w:hint="eastAsia"/>
          <w:sz w:val="18"/>
        </w:rPr>
        <w:t>: '</w:t>
      </w:r>
      <w:r w:rsidRPr="006811C4">
        <w:rPr>
          <w:rFonts w:ascii="Courier New" w:eastAsia="宋体" w:hAnsi="Courier New" w:cs="Times New Roman"/>
          <w:sz w:val="18"/>
        </w:rPr>
        <w:t>+str(temp.subarraySumII(A, start, end)</w:t>
      </w:r>
      <w:r w:rsidRPr="006811C4">
        <w:rPr>
          <w:rFonts w:ascii="Courier New" w:eastAsia="宋体" w:hAnsi="Courier New" w:cs="Times New Roman" w:hint="eastAsia"/>
          <w:sz w:val="18"/>
        </w:rPr>
        <w:t>))</w:t>
      </w:r>
    </w:p>
    <w:p w:rsidR="007E2854" w:rsidRPr="002B74E5" w:rsidRDefault="00677410" w:rsidP="007E285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91" w:name="_Toc92663287"/>
      <w:bookmarkStart w:id="1392" w:name="_Toc9266428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7E2854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41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7E285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找无向图的连通块</w:t>
      </w:r>
      <w:bookmarkEnd w:id="1391"/>
      <w:bookmarkEnd w:id="1392"/>
    </w:p>
    <w:p w:rsidR="007E2854" w:rsidRPr="00DB7C47" w:rsidRDefault="00A45425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393" w:name="_Toc92663290"/>
      <w:bookmarkStart w:id="1394" w:name="_Toc92664291"/>
      <w:r w:rsidRPr="00DB7C47">
        <w:rPr>
          <w:rFonts w:ascii="黑体" w:eastAsia="黑体" w:hAnsi="黑体" w:cs="Times New Roman" w:hint="eastAsia"/>
          <w:sz w:val="24"/>
          <w:szCs w:val="24"/>
        </w:rPr>
        <w:t>3</w:t>
      </w:r>
      <w:r w:rsidRPr="00DB7C47">
        <w:rPr>
          <w:rFonts w:ascii="黑体" w:eastAsia="黑体" w:hAnsi="黑体" w:cs="Times New Roman"/>
          <w:sz w:val="24"/>
          <w:szCs w:val="24"/>
        </w:rPr>
        <w:t>.</w:t>
      </w:r>
      <w:r w:rsidR="007E2854" w:rsidRPr="00DB7C47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93"/>
      <w:bookmarkEnd w:id="1394"/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>class UndirectedGraphNode: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def __init__(self, x, neighbors=[]):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self.label = x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self.neighbors = neighbors</w:t>
      </w:r>
    </w:p>
    <w:p w:rsidR="007E2854" w:rsidRPr="005C1075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>class Solution:</w:t>
      </w:r>
    </w:p>
    <w:p w:rsidR="007E2854" w:rsidRPr="005C1075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5C1075">
        <w:rPr>
          <w:rFonts w:ascii="Courier New" w:eastAsia="宋体" w:hAnsi="Courier New" w:cs="Times New Roman" w:hint="eastAsia"/>
          <w:sz w:val="18"/>
        </w:rPr>
        <w:t xml:space="preserve">    #</w:t>
      </w:r>
      <w:r w:rsidRPr="005C1075">
        <w:rPr>
          <w:rFonts w:ascii="Courier New" w:eastAsia="宋体" w:hAnsi="Courier New" w:cs="Times New Roman" w:hint="eastAsia"/>
          <w:sz w:val="18"/>
        </w:rPr>
        <w:t>参数</w:t>
      </w:r>
      <w:r w:rsidRPr="005C1075">
        <w:rPr>
          <w:rFonts w:ascii="Courier New" w:eastAsia="宋体" w:hAnsi="Courier New" w:cs="Times New Roman" w:hint="eastAsia"/>
          <w:sz w:val="18"/>
        </w:rPr>
        <w:t>nodes</w:t>
      </w:r>
      <w:r w:rsidRPr="005C1075">
        <w:rPr>
          <w:rFonts w:ascii="Courier New" w:eastAsia="宋体" w:hAnsi="Courier New" w:cs="Times New Roman" w:hint="eastAsia"/>
          <w:sz w:val="18"/>
        </w:rPr>
        <w:t>为无向图节点</w:t>
      </w:r>
    </w:p>
    <w:p w:rsidR="007E2854" w:rsidRPr="005C1075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5C1075">
        <w:rPr>
          <w:rFonts w:ascii="Courier New" w:eastAsia="宋体" w:hAnsi="Courier New" w:cs="Times New Roman" w:hint="eastAsia"/>
          <w:sz w:val="18"/>
        </w:rPr>
        <w:t xml:space="preserve">    #</w:t>
      </w:r>
      <w:r w:rsidRPr="005C1075">
        <w:rPr>
          <w:rFonts w:ascii="Courier New" w:eastAsia="宋体" w:hAnsi="Courier New" w:cs="Times New Roman" w:hint="eastAsia"/>
          <w:sz w:val="18"/>
        </w:rPr>
        <w:t>返回集合的列表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5C1075">
        <w:rPr>
          <w:rFonts w:ascii="Courier New" w:eastAsia="宋体" w:hAnsi="Courier New" w:cs="Times New Roman"/>
          <w:sz w:val="18"/>
        </w:rPr>
        <w:t xml:space="preserve">    def connectedSet(</w:t>
      </w:r>
      <w:r w:rsidRPr="007E2854">
        <w:rPr>
          <w:rFonts w:ascii="Courier New" w:eastAsia="宋体" w:hAnsi="Courier New" w:cs="Times New Roman"/>
          <w:sz w:val="18"/>
        </w:rPr>
        <w:t>self, nodes):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self.v = {}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for node in nodes: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self.v[node.label] = False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ret = []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for node in nodes: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if not self.v[node.label]: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    tmp = []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    self.dfs(node, tmp)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    ret.append(sorted(tmp))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return ret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def dfs(self, node, tmp):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self.v[node.label] = True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tmp.append(node.label)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for node in node.neighbors: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if not self.v[node.label]: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    self.dfs(node, tmp)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>if __name__ == '__main__':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temp = Solution()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node1 = UndirectedGraphNode(1)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node3 = UndirectedGraphNode(3)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node2 = UndirectedGraphNode(2)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node4 = UndirectedGraphNode(4)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node5 = UndirectedGraphNode(5)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node1.neighbors = [node2, node4]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node2.neighbors = [node1, node4]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node4.neighbors = [node1, node2]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node3.neighbors = [node5]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node5.neighbors = [node3]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nodes = [node1, node2, node3, node4, node5]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7E2854">
        <w:rPr>
          <w:rFonts w:ascii="Courier New" w:eastAsia="宋体" w:hAnsi="Courier New" w:cs="Times New Roman" w:hint="eastAsia"/>
          <w:sz w:val="18"/>
        </w:rPr>
        <w:t>输入</w:t>
      </w:r>
      <w:r w:rsidRPr="007E2854">
        <w:rPr>
          <w:rFonts w:ascii="Courier New" w:eastAsia="宋体" w:hAnsi="Courier New" w:cs="Times New Roman" w:hint="eastAsia"/>
          <w:sz w:val="18"/>
        </w:rPr>
        <w:t>: ')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print('{1,2,4#2,1,4#3,5#4,1,2#5,3}')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 w:hint="eastAsia"/>
          <w:sz w:val="18"/>
        </w:rPr>
        <w:t xml:space="preserve">    print('</w:t>
      </w:r>
      <w:r w:rsidRPr="007E2854">
        <w:rPr>
          <w:rFonts w:ascii="Courier New" w:eastAsia="宋体" w:hAnsi="Courier New" w:cs="Times New Roman" w:hint="eastAsia"/>
          <w:sz w:val="18"/>
        </w:rPr>
        <w:t>输出</w:t>
      </w:r>
      <w:r w:rsidRPr="007E2854">
        <w:rPr>
          <w:rFonts w:ascii="Courier New" w:eastAsia="宋体" w:hAnsi="Courier New" w:cs="Times New Roman" w:hint="eastAsia"/>
          <w:sz w:val="18"/>
        </w:rPr>
        <w:t>: ')</w:t>
      </w:r>
    </w:p>
    <w:p w:rsidR="007E2854" w:rsidRPr="007E2854" w:rsidRDefault="007E2854" w:rsidP="003B1D2D">
      <w:pPr>
        <w:ind w:leftChars="200" w:left="420" w:firstLine="36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>print(temp.connectedSet(nodes))</w:t>
      </w:r>
    </w:p>
    <w:p w:rsidR="007E2854" w:rsidRPr="002B74E5" w:rsidRDefault="00677410" w:rsidP="007E285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95" w:name="_Toc92663292"/>
      <w:bookmarkStart w:id="1396" w:name="_Toc9266429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7E2854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42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7E285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硬币排成线</w:t>
      </w:r>
      <w:bookmarkEnd w:id="1395"/>
      <w:bookmarkEnd w:id="1396"/>
      <w:r w:rsidR="007E285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397" w:name="_Toc92663295"/>
      <w:bookmarkStart w:id="1398" w:name="_Toc9266429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397"/>
      <w:bookmarkEnd w:id="1398"/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>class Solution: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#</w:t>
      </w:r>
      <w:r>
        <w:rPr>
          <w:rFonts w:ascii="Courier New" w:eastAsia="宋体" w:hAnsi="Courier New" w:cs="Times New Roman" w:hint="eastAsia"/>
          <w:sz w:val="18"/>
        </w:rPr>
        <w:t>参数</w:t>
      </w:r>
      <w:r w:rsidRPr="007E2854">
        <w:rPr>
          <w:rFonts w:ascii="Courier New" w:eastAsia="宋体" w:hAnsi="Courier New" w:cs="Times New Roman"/>
          <w:sz w:val="18"/>
        </w:rPr>
        <w:t>values</w:t>
      </w:r>
      <w:r>
        <w:rPr>
          <w:rFonts w:ascii="Courier New" w:eastAsia="宋体" w:hAnsi="Courier New" w:cs="Times New Roman" w:hint="eastAsia"/>
          <w:sz w:val="18"/>
        </w:rPr>
        <w:t>为整数列表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#</w:t>
      </w:r>
      <w:r>
        <w:rPr>
          <w:rFonts w:ascii="Courier New" w:eastAsia="宋体" w:hAnsi="Courier New" w:cs="Times New Roman" w:hint="eastAsia"/>
          <w:sz w:val="18"/>
        </w:rPr>
        <w:t>返回布尔型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def firstWillWin(self, values):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if not values: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return False            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n = len(values)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dp = [[0] * n for _  in range(n)]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sum = [[0] * n for _  in range(n)]        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for i in range(n):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dp[i][i] = values[i]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sum[i][i] = values[i]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fo</w:t>
      </w:r>
      <w:r w:rsidR="001E25A2">
        <w:rPr>
          <w:rFonts w:ascii="Courier New" w:eastAsia="宋体" w:hAnsi="Courier New" w:cs="Times New Roman"/>
          <w:sz w:val="18"/>
        </w:rPr>
        <w:t>r i in range(n - 2, -1, -1):  #</w:t>
      </w:r>
      <w:r w:rsidRPr="007E2854">
        <w:rPr>
          <w:rFonts w:ascii="Courier New" w:eastAsia="宋体" w:hAnsi="Courier New" w:cs="Times New Roman"/>
          <w:sz w:val="18"/>
        </w:rPr>
        <w:t xml:space="preserve">n-2 </w:t>
      </w:r>
      <w:r w:rsidR="001E25A2">
        <w:rPr>
          <w:rFonts w:ascii="宋体" w:eastAsia="宋体" w:hAnsi="宋体" w:cs="Times New Roman" w:hint="eastAsia"/>
          <w:sz w:val="18"/>
        </w:rPr>
        <w:t>≥</w:t>
      </w:r>
      <w:r w:rsidRPr="007E2854">
        <w:rPr>
          <w:rFonts w:ascii="Courier New" w:eastAsia="宋体" w:hAnsi="Courier New" w:cs="Times New Roman"/>
          <w:sz w:val="18"/>
        </w:rPr>
        <w:t xml:space="preserve"> 0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</w:t>
      </w:r>
      <w:r w:rsidR="001E25A2">
        <w:rPr>
          <w:rFonts w:ascii="Courier New" w:eastAsia="宋体" w:hAnsi="Courier New" w:cs="Times New Roman"/>
          <w:sz w:val="18"/>
        </w:rPr>
        <w:t>for j in range(i + 1, n):  #</w:t>
      </w:r>
      <w:r w:rsidRPr="007E2854">
        <w:rPr>
          <w:rFonts w:ascii="Courier New" w:eastAsia="宋体" w:hAnsi="Courier New" w:cs="Times New Roman"/>
          <w:sz w:val="18"/>
        </w:rPr>
        <w:t xml:space="preserve">i+1 </w:t>
      </w:r>
      <w:r w:rsidR="001E25A2">
        <w:rPr>
          <w:rFonts w:ascii="宋体" w:eastAsia="宋体" w:hAnsi="宋体" w:cs="Times New Roman" w:hint="eastAsia"/>
          <w:sz w:val="18"/>
        </w:rPr>
        <w:t>≥</w:t>
      </w:r>
      <w:r w:rsidRPr="007E2854">
        <w:rPr>
          <w:rFonts w:ascii="Courier New" w:eastAsia="宋体" w:hAnsi="Courier New" w:cs="Times New Roman"/>
          <w:sz w:val="18"/>
        </w:rPr>
        <w:t xml:space="preserve"> n-1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    sum[i][j] = sum[i + 1][j] + values[i]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        dp[i][j] = sum[i][j] - min(dp[i + 1][j], dp[i][j - 1])                </w:t>
      </w:r>
    </w:p>
    <w:p w:rsidR="00072BB1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    return dp[0][n - 1] &gt; sum[0][n - 1] - dp[0][n - 1]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>if __name__=="__main__":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values=[1,2,4]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solution=Solution()</w:t>
      </w:r>
    </w:p>
    <w:p w:rsidR="007E2854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print("</w:t>
      </w:r>
      <w:r w:rsidRPr="007E2854">
        <w:rPr>
          <w:rFonts w:ascii="Courier New" w:eastAsia="宋体" w:hAnsi="Courier New" w:cs="Times New Roman"/>
          <w:sz w:val="18"/>
        </w:rPr>
        <w:t>输入：</w:t>
      </w:r>
      <w:r w:rsidRPr="007E2854">
        <w:rPr>
          <w:rFonts w:ascii="Courier New" w:eastAsia="宋体" w:hAnsi="Courier New" w:cs="Times New Roman"/>
          <w:sz w:val="18"/>
        </w:rPr>
        <w:t>",values)</w:t>
      </w:r>
    </w:p>
    <w:p w:rsidR="00072BB1" w:rsidRPr="007E2854" w:rsidRDefault="007E285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7E2854">
        <w:rPr>
          <w:rFonts w:ascii="Courier New" w:eastAsia="宋体" w:hAnsi="Courier New" w:cs="Times New Roman"/>
          <w:sz w:val="18"/>
        </w:rPr>
        <w:t xml:space="preserve">    print("</w:t>
      </w:r>
      <w:r w:rsidR="00D37840">
        <w:rPr>
          <w:rFonts w:ascii="Courier New" w:eastAsia="宋体" w:hAnsi="Courier New" w:cs="Times New Roman" w:hint="eastAsia"/>
          <w:sz w:val="18"/>
        </w:rPr>
        <w:t>输出：</w:t>
      </w:r>
      <w:r w:rsidRPr="007E2854">
        <w:rPr>
          <w:rFonts w:ascii="Courier New" w:eastAsia="宋体" w:hAnsi="Courier New" w:cs="Times New Roman"/>
          <w:sz w:val="18"/>
        </w:rPr>
        <w:t>第一个玩家赢的情况是</w:t>
      </w:r>
      <w:r w:rsidRPr="007E2854">
        <w:rPr>
          <w:rFonts w:ascii="Courier New" w:eastAsia="宋体" w:hAnsi="Courier New" w:cs="Times New Roman"/>
          <w:sz w:val="18"/>
        </w:rPr>
        <w:t>",solution.firstWillWin(values))</w:t>
      </w:r>
    </w:p>
    <w:p w:rsidR="00BE56A4" w:rsidRPr="002B74E5" w:rsidRDefault="00D37840" w:rsidP="00BE56A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399" w:name="_Toc92663297"/>
      <w:bookmarkStart w:id="1400" w:name="_Toc9266429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E56A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4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3 </w:t>
      </w:r>
      <w:r w:rsidR="00BE56A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检验IP地址</w:t>
      </w:r>
      <w:bookmarkEnd w:id="1399"/>
      <w:bookmarkEnd w:id="1400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01" w:name="_Toc92663300"/>
      <w:bookmarkStart w:id="1402" w:name="_Toc9266430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01"/>
      <w:bookmarkEnd w:id="1402"/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class Solution(object):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def validIPAddress(self, IP):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    #</w:t>
      </w:r>
      <w:r w:rsidRPr="00BE56A4">
        <w:rPr>
          <w:rFonts w:ascii="Courier New" w:eastAsia="宋体" w:hAnsi="Courier New" w:cs="Times New Roman" w:hint="eastAsia"/>
          <w:sz w:val="18"/>
        </w:rPr>
        <w:t>参数</w:t>
      </w:r>
      <w:r w:rsidRPr="00BE56A4">
        <w:rPr>
          <w:rFonts w:ascii="Courier New" w:eastAsia="宋体" w:hAnsi="Courier New" w:cs="Times New Roman" w:hint="eastAsia"/>
          <w:sz w:val="18"/>
        </w:rPr>
        <w:t>IP</w:t>
      </w:r>
      <w:r w:rsidRPr="00BE56A4">
        <w:rPr>
          <w:rFonts w:ascii="Courier New" w:eastAsia="宋体" w:hAnsi="Courier New" w:cs="Times New Roman" w:hint="eastAsia"/>
          <w:sz w:val="18"/>
        </w:rPr>
        <w:t>为字符串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    #</w:t>
      </w:r>
      <w:r w:rsidRPr="00BE56A4">
        <w:rPr>
          <w:rFonts w:ascii="Courier New" w:eastAsia="宋体" w:hAnsi="Courier New" w:cs="Times New Roman" w:hint="eastAsia"/>
          <w:sz w:val="18"/>
        </w:rPr>
        <w:t>返回字符串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ip = IP.split('.')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if len(ip) == 4:</w:t>
      </w:r>
    </w:p>
    <w:p w:rsidR="00BE56A4" w:rsidRPr="00BE56A4" w:rsidRDefault="00D45E97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>
        <w:rPr>
          <w:rFonts w:ascii="Courier New" w:eastAsia="宋体" w:hAnsi="Courier New" w:cs="Times New Roman"/>
          <w:sz w:val="18"/>
        </w:rPr>
        <w:t xml:space="preserve">            #</w:t>
      </w:r>
      <w:r w:rsidR="00BE56A4" w:rsidRPr="00BE56A4">
        <w:rPr>
          <w:rFonts w:ascii="Courier New" w:eastAsia="宋体" w:hAnsi="Courier New" w:cs="Times New Roman"/>
          <w:sz w:val="18"/>
        </w:rPr>
        <w:t>ipv4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for octet_s in ip: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try: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octet = int(octet_s)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except ValueError: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return 'Neither'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if octet &lt; 0 or octet &gt; 255 or (octet_s != '0' and (octet // 10**(len(octet_s) - 1) == 0)):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return 'Neither'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return 'IPv4'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else: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ip = IP.split(':')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if len(ip) == 8: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</w:t>
      </w:r>
      <w:r w:rsidR="000C1A24">
        <w:rPr>
          <w:rFonts w:ascii="Courier New" w:eastAsia="宋体" w:hAnsi="Courier New" w:cs="Times New Roman"/>
          <w:sz w:val="18"/>
        </w:rPr>
        <w:t>#</w:t>
      </w:r>
      <w:r w:rsidRPr="00BE56A4">
        <w:rPr>
          <w:rFonts w:ascii="Courier New" w:eastAsia="宋体" w:hAnsi="Courier New" w:cs="Times New Roman"/>
          <w:sz w:val="18"/>
        </w:rPr>
        <w:t>ipv6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for hexa_s in ip:</w:t>
      </w:r>
    </w:p>
    <w:p w:rsidR="00BE56A4" w:rsidRPr="00BE56A4" w:rsidRDefault="00BE56A4" w:rsidP="00A91D5A">
      <w:pPr>
        <w:ind w:leftChars="200" w:left="420"/>
        <w:jc w:val="left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if not hexa_s or len(hexa_s) &gt; 4 or not hexa_s[0].isalnum():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    return 'Neither'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try: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    hexa = int(hexa_s, base=16)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except ValueError: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    return 'Neither'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hexa_redo = '{:x}'.format(hexa)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if hexa &lt; 0 or hexa &gt; 65535: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        return 'Neither'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return 'IPv6'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return 'Neither'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>#</w:t>
      </w:r>
      <w:r w:rsidRPr="00BE56A4">
        <w:rPr>
          <w:rFonts w:ascii="Courier New" w:eastAsia="宋体" w:hAnsi="Courier New" w:cs="Times New Roman" w:hint="eastAsia"/>
          <w:sz w:val="18"/>
        </w:rPr>
        <w:t>主函数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if __name__ == '__main__':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s = Solution()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n = '172.16.254.1'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print("</w:t>
      </w:r>
      <w:r w:rsidR="00D53D9D">
        <w:rPr>
          <w:rFonts w:ascii="Courier New" w:eastAsia="宋体" w:hAnsi="Courier New" w:cs="Times New Roman" w:hint="eastAsia"/>
          <w:sz w:val="18"/>
        </w:rPr>
        <w:t>输入</w:t>
      </w:r>
      <w:r w:rsidRPr="00BE56A4">
        <w:rPr>
          <w:rFonts w:ascii="Courier New" w:eastAsia="宋体" w:hAnsi="Courier New" w:cs="Times New Roman" w:hint="eastAsia"/>
          <w:sz w:val="18"/>
        </w:rPr>
        <w:t>：</w:t>
      </w:r>
      <w:r w:rsidRPr="00BE56A4">
        <w:rPr>
          <w:rFonts w:ascii="Courier New" w:eastAsia="宋体" w:hAnsi="Courier New" w:cs="Times New Roman" w:hint="eastAsia"/>
          <w:sz w:val="18"/>
        </w:rPr>
        <w:t>",n)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print("</w:t>
      </w:r>
      <w:r w:rsidR="00D53D9D">
        <w:rPr>
          <w:rFonts w:ascii="Courier New" w:eastAsia="宋体" w:hAnsi="Courier New" w:cs="Times New Roman" w:hint="eastAsia"/>
          <w:sz w:val="18"/>
        </w:rPr>
        <w:t>输出</w:t>
      </w:r>
      <w:r w:rsidRPr="00BE56A4">
        <w:rPr>
          <w:rFonts w:ascii="Courier New" w:eastAsia="宋体" w:hAnsi="Courier New" w:cs="Times New Roman" w:hint="eastAsia"/>
          <w:sz w:val="18"/>
        </w:rPr>
        <w:t>：</w:t>
      </w:r>
      <w:r w:rsidRPr="00BE56A4">
        <w:rPr>
          <w:rFonts w:ascii="Courier New" w:eastAsia="宋体" w:hAnsi="Courier New" w:cs="Times New Roman" w:hint="eastAsia"/>
          <w:sz w:val="18"/>
        </w:rPr>
        <w:t>",s.validIPAddress(n))</w:t>
      </w:r>
    </w:p>
    <w:p w:rsidR="00BE56A4" w:rsidRPr="002B74E5" w:rsidRDefault="00D45E97" w:rsidP="00BE56A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03" w:name="_Toc92663302"/>
      <w:bookmarkStart w:id="1404" w:name="_Toc9266430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E56A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4</w:t>
      </w:r>
      <w:r w:rsidR="00BE56A4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4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E56A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环绕字符串中的唯一子串</w:t>
      </w:r>
      <w:bookmarkEnd w:id="1403"/>
      <w:bookmarkEnd w:id="1404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05" w:name="_Toc92663305"/>
      <w:bookmarkStart w:id="1406" w:name="_Toc9266430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05"/>
      <w:bookmarkEnd w:id="1406"/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class Solution: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#</w:t>
      </w:r>
      <w:r w:rsidRPr="00BE56A4">
        <w:rPr>
          <w:rFonts w:ascii="Courier New" w:eastAsia="宋体" w:hAnsi="Courier New" w:cs="Times New Roman"/>
          <w:sz w:val="18"/>
        </w:rPr>
        <w:t>参数</w:t>
      </w:r>
      <w:r w:rsidRPr="00BE56A4">
        <w:rPr>
          <w:rFonts w:ascii="Courier New" w:eastAsia="宋体" w:hAnsi="Courier New" w:cs="Times New Roman"/>
          <w:sz w:val="18"/>
        </w:rPr>
        <w:t>p</w:t>
      </w:r>
      <w:r w:rsidRPr="00BE56A4">
        <w:rPr>
          <w:rFonts w:ascii="Courier New" w:eastAsia="宋体" w:hAnsi="Courier New" w:cs="Times New Roman"/>
          <w:sz w:val="18"/>
        </w:rPr>
        <w:t>为字符串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#</w:t>
      </w:r>
      <w:r w:rsidRPr="00BE56A4">
        <w:rPr>
          <w:rFonts w:ascii="Courier New" w:eastAsia="宋体" w:hAnsi="Courier New" w:cs="Times New Roman"/>
          <w:sz w:val="18"/>
        </w:rPr>
        <w:t>返回整数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def findSubstringInWraproundString(self, p):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res = {i: 1 for i in p}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l = 1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for i, j in zip(p, p[1:]):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l = l + 1 if (ord(j) - ord(i)) % 26 == 1 else 1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res[j] = max(res[j], l)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return sum(res.values())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#</w:t>
      </w:r>
      <w:r w:rsidRPr="00BE56A4">
        <w:rPr>
          <w:rFonts w:ascii="Courier New" w:eastAsia="宋体" w:hAnsi="Courier New" w:cs="Times New Roman"/>
          <w:sz w:val="18"/>
        </w:rPr>
        <w:t>主函数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if __name__ == '__main__':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s = Solution()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n = ['a']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print("</w:t>
      </w:r>
      <w:r w:rsidR="00D53D9D">
        <w:rPr>
          <w:rFonts w:ascii="Courier New" w:eastAsia="宋体" w:hAnsi="Courier New" w:cs="Times New Roman"/>
          <w:sz w:val="18"/>
        </w:rPr>
        <w:t>输入</w:t>
      </w:r>
      <w:r w:rsidRPr="00BE56A4">
        <w:rPr>
          <w:rFonts w:ascii="Courier New" w:eastAsia="宋体" w:hAnsi="Courier New" w:cs="Times New Roman"/>
          <w:sz w:val="18"/>
        </w:rPr>
        <w:t>：</w:t>
      </w:r>
      <w:r w:rsidRPr="00BE56A4">
        <w:rPr>
          <w:rFonts w:ascii="Courier New" w:eastAsia="宋体" w:hAnsi="Courier New" w:cs="Times New Roman"/>
          <w:sz w:val="18"/>
        </w:rPr>
        <w:t>",n)</w:t>
      </w:r>
    </w:p>
    <w:p w:rsidR="00BE56A4" w:rsidRPr="00BE56A4" w:rsidRDefault="00BE56A4" w:rsidP="003B1D2D">
      <w:pPr>
        <w:ind w:leftChars="200" w:left="420" w:firstLineChars="200" w:firstLine="36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print("</w:t>
      </w:r>
      <w:r w:rsidR="00D53D9D">
        <w:rPr>
          <w:rFonts w:ascii="Courier New" w:eastAsia="宋体" w:hAnsi="Courier New" w:cs="Times New Roman"/>
          <w:sz w:val="18"/>
        </w:rPr>
        <w:t>输出</w:t>
      </w:r>
      <w:r w:rsidRPr="00BE56A4">
        <w:rPr>
          <w:rFonts w:ascii="Courier New" w:eastAsia="宋体" w:hAnsi="Courier New" w:cs="Times New Roman"/>
          <w:sz w:val="18"/>
        </w:rPr>
        <w:t>：</w:t>
      </w:r>
      <w:r w:rsidRPr="00BE56A4">
        <w:rPr>
          <w:rFonts w:ascii="Courier New" w:eastAsia="宋体" w:hAnsi="Courier New" w:cs="Times New Roman"/>
          <w:sz w:val="18"/>
        </w:rPr>
        <w:t>",s.findSubstringInWraproundString(n))</w:t>
      </w:r>
    </w:p>
    <w:p w:rsidR="00BE56A4" w:rsidRPr="002B74E5" w:rsidRDefault="00D45E97" w:rsidP="00BE56A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07" w:name="_Toc92663307"/>
      <w:bookmarkStart w:id="1408" w:name="_Toc9266430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E56A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4</w:t>
      </w:r>
      <w:r w:rsidR="00BE56A4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5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E56A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使数组元素相同的最少步数</w:t>
      </w:r>
      <w:bookmarkEnd w:id="1407"/>
      <w:bookmarkEnd w:id="1408"/>
      <w:r w:rsidR="00BE56A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09" w:name="_Toc92663310"/>
      <w:bookmarkStart w:id="1410" w:name="_Toc9266431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09"/>
      <w:bookmarkEnd w:id="1410"/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class Solution(object):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def minMoves2(self, nums):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    #</w:t>
      </w:r>
      <w:r w:rsidRPr="00BE56A4">
        <w:rPr>
          <w:rFonts w:ascii="Courier New" w:eastAsia="宋体" w:hAnsi="Courier New" w:cs="Times New Roman" w:hint="eastAsia"/>
          <w:sz w:val="18"/>
        </w:rPr>
        <w:t>参数</w:t>
      </w:r>
      <w:r w:rsidRPr="00BE56A4">
        <w:rPr>
          <w:rFonts w:ascii="Courier New" w:eastAsia="宋体" w:hAnsi="Courier New" w:cs="Times New Roman" w:hint="eastAsia"/>
          <w:sz w:val="18"/>
        </w:rPr>
        <w:t>nums</w:t>
      </w:r>
      <w:r w:rsidRPr="00BE56A4">
        <w:rPr>
          <w:rFonts w:ascii="Courier New" w:eastAsia="宋体" w:hAnsi="Courier New" w:cs="Times New Roman" w:hint="eastAsia"/>
          <w:sz w:val="18"/>
        </w:rPr>
        <w:t>为数组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    #</w:t>
      </w:r>
      <w:r w:rsidRPr="00BE56A4">
        <w:rPr>
          <w:rFonts w:ascii="Courier New" w:eastAsia="宋体" w:hAnsi="Courier New" w:cs="Times New Roman" w:hint="eastAsia"/>
          <w:sz w:val="18"/>
        </w:rPr>
        <w:t>返回整型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minmoves = 0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nums.sort()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median = nums[len(nums) // 2]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for i in range(0,len(nums)):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minmoves += abs(nums[i] - median)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return minmoves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>#</w:t>
      </w:r>
      <w:r w:rsidRPr="00BE56A4">
        <w:rPr>
          <w:rFonts w:ascii="Courier New" w:eastAsia="宋体" w:hAnsi="Courier New" w:cs="Times New Roman" w:hint="eastAsia"/>
          <w:sz w:val="18"/>
        </w:rPr>
        <w:t>主函数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if __name__ == '__main__':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s = Solution()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n = [1,2,3]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print("</w:t>
      </w:r>
      <w:r w:rsidR="00D53D9D">
        <w:rPr>
          <w:rFonts w:ascii="Courier New" w:eastAsia="宋体" w:hAnsi="Courier New" w:cs="Times New Roman" w:hint="eastAsia"/>
          <w:sz w:val="18"/>
        </w:rPr>
        <w:t>输入</w:t>
      </w:r>
      <w:r w:rsidRPr="00BE56A4">
        <w:rPr>
          <w:rFonts w:ascii="Courier New" w:eastAsia="宋体" w:hAnsi="Courier New" w:cs="Times New Roman" w:hint="eastAsia"/>
          <w:sz w:val="18"/>
        </w:rPr>
        <w:t>：</w:t>
      </w:r>
      <w:r w:rsidRPr="00BE56A4">
        <w:rPr>
          <w:rFonts w:ascii="Courier New" w:eastAsia="宋体" w:hAnsi="Courier New" w:cs="Times New Roman" w:hint="eastAsia"/>
          <w:sz w:val="18"/>
        </w:rPr>
        <w:t>",n)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print("</w:t>
      </w:r>
      <w:r w:rsidR="00D53D9D">
        <w:rPr>
          <w:rFonts w:ascii="Courier New" w:eastAsia="宋体" w:hAnsi="Courier New" w:cs="Times New Roman" w:hint="eastAsia"/>
          <w:sz w:val="18"/>
        </w:rPr>
        <w:t>输出</w:t>
      </w:r>
      <w:r w:rsidRPr="00BE56A4">
        <w:rPr>
          <w:rFonts w:ascii="Courier New" w:eastAsia="宋体" w:hAnsi="Courier New" w:cs="Times New Roman" w:hint="eastAsia"/>
          <w:sz w:val="18"/>
        </w:rPr>
        <w:t>：</w:t>
      </w:r>
      <w:r w:rsidRPr="00BE56A4">
        <w:rPr>
          <w:rFonts w:ascii="Courier New" w:eastAsia="宋体" w:hAnsi="Courier New" w:cs="Times New Roman" w:hint="eastAsia"/>
          <w:sz w:val="18"/>
        </w:rPr>
        <w:t>",s.minMoves2(n))</w:t>
      </w:r>
    </w:p>
    <w:p w:rsidR="00BE56A4" w:rsidRPr="002B74E5" w:rsidRDefault="00D45E97" w:rsidP="00BE56A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11" w:name="_Toc92663312"/>
      <w:bookmarkStart w:id="1412" w:name="_Toc9266431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E56A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4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6 </w:t>
      </w:r>
      <w:r w:rsidR="00BE56A4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重复的子串模式</w:t>
      </w:r>
      <w:bookmarkEnd w:id="1411"/>
      <w:bookmarkEnd w:id="1412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13" w:name="_Toc92663315"/>
      <w:bookmarkStart w:id="1414" w:name="_Toc9266431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13"/>
      <w:bookmarkEnd w:id="1414"/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class Solution(object):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def repeatedSubstringPattern(self, s):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    #</w:t>
      </w:r>
      <w:r w:rsidRPr="00BE56A4">
        <w:rPr>
          <w:rFonts w:ascii="Courier New" w:eastAsia="宋体" w:hAnsi="Courier New" w:cs="Times New Roman" w:hint="eastAsia"/>
          <w:sz w:val="18"/>
        </w:rPr>
        <w:t>参数</w:t>
      </w:r>
      <w:r w:rsidRPr="00BE56A4">
        <w:rPr>
          <w:rFonts w:ascii="Courier New" w:eastAsia="宋体" w:hAnsi="Courier New" w:cs="Times New Roman" w:hint="eastAsia"/>
          <w:sz w:val="18"/>
        </w:rPr>
        <w:t>s</w:t>
      </w:r>
      <w:r w:rsidRPr="00BE56A4">
        <w:rPr>
          <w:rFonts w:ascii="Courier New" w:eastAsia="宋体" w:hAnsi="Courier New" w:cs="Times New Roman" w:hint="eastAsia"/>
          <w:sz w:val="18"/>
        </w:rPr>
        <w:t>为字符串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    #</w:t>
      </w:r>
      <w:r w:rsidRPr="00BE56A4">
        <w:rPr>
          <w:rFonts w:ascii="Courier New" w:eastAsia="宋体" w:hAnsi="Courier New" w:cs="Times New Roman" w:hint="eastAsia"/>
          <w:sz w:val="18"/>
        </w:rPr>
        <w:t>返回布尔类型</w:t>
      </w:r>
      <w:r w:rsidRPr="00BE56A4">
        <w:rPr>
          <w:rFonts w:ascii="Courier New" w:eastAsia="宋体" w:hAnsi="Courier New" w:cs="Times New Roman" w:hint="eastAsia"/>
          <w:sz w:val="18"/>
        </w:rPr>
        <w:t xml:space="preserve">        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l = len(s)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next = [-1 for i in range(l)]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j = -1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for i in range(1, l):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while j &gt;= 0 and s[i] != s[j + 1]: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j = next[j]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if s[i] == s[j + 1]: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    j += 1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    next[i] = j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lenSub = l - 1 - next[l - 1]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    return lenSub != l and l % lenSub ==0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>#</w:t>
      </w:r>
      <w:r w:rsidRPr="00BE56A4">
        <w:rPr>
          <w:rFonts w:ascii="Courier New" w:eastAsia="宋体" w:hAnsi="Courier New" w:cs="Times New Roman" w:hint="eastAsia"/>
          <w:sz w:val="18"/>
        </w:rPr>
        <w:t>主函数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>if __name__ == '__main__':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s = Solution()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/>
          <w:sz w:val="18"/>
        </w:rPr>
        <w:t xml:space="preserve">    n = 'abab'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print("</w:t>
      </w:r>
      <w:r w:rsidR="00A91D5A">
        <w:rPr>
          <w:rFonts w:ascii="Courier New" w:eastAsia="宋体" w:hAnsi="Courier New" w:cs="Times New Roman" w:hint="eastAsia"/>
          <w:sz w:val="18"/>
        </w:rPr>
        <w:t>输入</w:t>
      </w:r>
      <w:r w:rsidRPr="00BE56A4">
        <w:rPr>
          <w:rFonts w:ascii="Courier New" w:eastAsia="宋体" w:hAnsi="Courier New" w:cs="Times New Roman" w:hint="eastAsia"/>
          <w:sz w:val="18"/>
        </w:rPr>
        <w:t>：</w:t>
      </w:r>
      <w:r w:rsidRPr="00BE56A4">
        <w:rPr>
          <w:rFonts w:ascii="Courier New" w:eastAsia="宋体" w:hAnsi="Courier New" w:cs="Times New Roman" w:hint="eastAsia"/>
          <w:sz w:val="18"/>
        </w:rPr>
        <w:t>",n)</w:t>
      </w:r>
    </w:p>
    <w:p w:rsidR="00BE56A4" w:rsidRPr="00BE56A4" w:rsidRDefault="00BE56A4" w:rsidP="003B1D2D">
      <w:pPr>
        <w:ind w:leftChars="200" w:left="420"/>
        <w:rPr>
          <w:rFonts w:ascii="Courier New" w:eastAsia="宋体" w:hAnsi="Courier New" w:cs="Times New Roman"/>
          <w:sz w:val="18"/>
        </w:rPr>
      </w:pPr>
      <w:r w:rsidRPr="00BE56A4">
        <w:rPr>
          <w:rFonts w:ascii="Courier New" w:eastAsia="宋体" w:hAnsi="Courier New" w:cs="Times New Roman" w:hint="eastAsia"/>
          <w:sz w:val="18"/>
        </w:rPr>
        <w:t xml:space="preserve">    print("</w:t>
      </w:r>
      <w:r w:rsidR="00A91D5A">
        <w:rPr>
          <w:rFonts w:ascii="Courier New" w:eastAsia="宋体" w:hAnsi="Courier New" w:cs="Times New Roman" w:hint="eastAsia"/>
          <w:sz w:val="18"/>
        </w:rPr>
        <w:t>输出</w:t>
      </w:r>
      <w:r w:rsidRPr="00BE56A4">
        <w:rPr>
          <w:rFonts w:ascii="Courier New" w:eastAsia="宋体" w:hAnsi="Courier New" w:cs="Times New Roman" w:hint="eastAsia"/>
          <w:sz w:val="18"/>
        </w:rPr>
        <w:t>：</w:t>
      </w:r>
      <w:r w:rsidRPr="00BE56A4">
        <w:rPr>
          <w:rFonts w:ascii="Courier New" w:eastAsia="宋体" w:hAnsi="Courier New" w:cs="Times New Roman" w:hint="eastAsia"/>
          <w:sz w:val="18"/>
        </w:rPr>
        <w:t>",s.repeatedSubstringPattern(n))</w:t>
      </w:r>
    </w:p>
    <w:p w:rsidR="00B63E45" w:rsidRPr="002B74E5" w:rsidRDefault="00D45E97" w:rsidP="00B63E45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15" w:name="_Toc92663317"/>
      <w:bookmarkStart w:id="1416" w:name="_Toc9266431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4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7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恢复二叉搜索树</w:t>
      </w:r>
      <w:bookmarkEnd w:id="1415"/>
      <w:bookmarkEnd w:id="1416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17" w:name="_Toc92663320"/>
      <w:bookmarkStart w:id="1418" w:name="_Toc9266432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17"/>
      <w:bookmarkEnd w:id="1418"/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FD41C0">
        <w:rPr>
          <w:rFonts w:ascii="Courier New" w:eastAsia="宋体" w:hAnsi="Courier New" w:cs="Courier New"/>
          <w:sz w:val="18"/>
          <w:szCs w:val="18"/>
        </w:rPr>
        <w:t>参数</w:t>
      </w:r>
      <w:r w:rsidRPr="00FD41C0">
        <w:rPr>
          <w:rFonts w:ascii="Courier New" w:eastAsia="宋体" w:hAnsi="Courier New" w:cs="Courier New"/>
          <w:sz w:val="18"/>
          <w:szCs w:val="18"/>
        </w:rPr>
        <w:t>root</w:t>
      </w:r>
      <w:r w:rsidRPr="00FD41C0">
        <w:rPr>
          <w:rFonts w:ascii="Courier New" w:eastAsia="宋体" w:hAnsi="Courier New" w:cs="Courier New"/>
          <w:sz w:val="18"/>
          <w:szCs w:val="18"/>
        </w:rPr>
        <w:t>为二叉树根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FD41C0">
        <w:rPr>
          <w:rFonts w:ascii="Courier New" w:eastAsia="宋体" w:hAnsi="Courier New" w:cs="Courier New"/>
          <w:sz w:val="18"/>
          <w:szCs w:val="18"/>
        </w:rPr>
        <w:t>返回二叉树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def bstSwappedNode(self, root):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list_val, list_node = [], []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self.inorder(root, list_val, list_node)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list_val.sort()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for i in range(len(list_val)):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    list_node[i].val = list_val[i]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return root 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def inorder(self, node, list_val, list_node):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if not node: return  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self.inorder(node.left, list_val, list_node)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list_val.append(node.val)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list_node.append(node)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 xml:space="preserve">        self.inorder(node.right, list_val, list_node)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solution=Solution()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root0=TreeNode(4)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root1=TreeNode(5)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root2=TreeNode(2)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root3=TreeNode(1)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root4=TreeNode(3)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root0.left=root1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root0.right=root2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root1.left=root3</w:t>
      </w:r>
    </w:p>
    <w:p w:rsidR="00FD41C0" w:rsidRPr="00FD41C0" w:rsidRDefault="00FD41C0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root1.right=root4</w:t>
      </w:r>
    </w:p>
    <w:p w:rsidR="00FD41C0" w:rsidRPr="00FD41C0" w:rsidRDefault="00FD41C0" w:rsidP="003B1D2D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print("</w:t>
      </w:r>
      <w:r w:rsidR="000900C5">
        <w:rPr>
          <w:rFonts w:ascii="Courier New" w:eastAsia="宋体" w:hAnsi="Courier New" w:cs="Courier New"/>
          <w:sz w:val="18"/>
          <w:szCs w:val="18"/>
        </w:rPr>
        <w:t>输入</w:t>
      </w:r>
      <w:r w:rsidRPr="00FD41C0">
        <w:rPr>
          <w:rFonts w:ascii="Courier New" w:eastAsia="宋体" w:hAnsi="Courier New" w:cs="Courier New"/>
          <w:sz w:val="18"/>
          <w:szCs w:val="18"/>
        </w:rPr>
        <w:t>:", root0.val,root0.left.val,root0.right.val,root0.left.left.val,root0.left.right.val)</w:t>
      </w:r>
      <w:r w:rsidRPr="00FD41C0">
        <w:rPr>
          <w:rFonts w:ascii="Courier New" w:eastAsia="宋体" w:hAnsi="Courier New" w:cs="Courier New"/>
          <w:sz w:val="18"/>
          <w:szCs w:val="18"/>
        </w:rPr>
        <w:tab/>
      </w:r>
    </w:p>
    <w:p w:rsidR="00FD41C0" w:rsidRPr="00FD41C0" w:rsidRDefault="00FD41C0" w:rsidP="003B1D2D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temp=solution.bstSwappedNode(root0)</w:t>
      </w:r>
    </w:p>
    <w:p w:rsidR="00FD41C0" w:rsidRDefault="00FD41C0" w:rsidP="003B1D2D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FD41C0">
        <w:rPr>
          <w:rFonts w:ascii="Courier New" w:eastAsia="宋体" w:hAnsi="Courier New" w:cs="Courier New"/>
          <w:sz w:val="18"/>
          <w:szCs w:val="18"/>
        </w:rPr>
        <w:tab/>
        <w:t>print("</w:t>
      </w:r>
      <w:r w:rsidR="000900C5">
        <w:rPr>
          <w:rFonts w:ascii="Courier New" w:eastAsia="宋体" w:hAnsi="Courier New" w:cs="Courier New"/>
          <w:sz w:val="18"/>
          <w:szCs w:val="18"/>
        </w:rPr>
        <w:t>输出</w:t>
      </w:r>
      <w:r w:rsidRPr="00FD41C0">
        <w:rPr>
          <w:rFonts w:ascii="Courier New" w:eastAsia="宋体" w:hAnsi="Courier New" w:cs="Courier New"/>
          <w:sz w:val="18"/>
          <w:szCs w:val="18"/>
        </w:rPr>
        <w:t>:", root0.val,root0.left.val,root0.right.val,root0.left.left.val,root0.left.right.val)</w:t>
      </w:r>
      <w:r w:rsidRPr="00FD41C0">
        <w:rPr>
          <w:rFonts w:ascii="Courier New" w:eastAsia="宋体" w:hAnsi="Courier New" w:cs="Courier New"/>
          <w:sz w:val="18"/>
          <w:szCs w:val="18"/>
        </w:rPr>
        <w:tab/>
      </w:r>
    </w:p>
    <w:p w:rsidR="00B63E45" w:rsidRPr="002B74E5" w:rsidRDefault="00D934C3" w:rsidP="00B63E45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19" w:name="_Toc92663322"/>
      <w:bookmarkStart w:id="1420" w:name="_Toc92664323"/>
      <w:bookmarkStart w:id="1421" w:name="_Toc1045305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4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8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数组中最大的差值</w:t>
      </w:r>
      <w:bookmarkEnd w:id="1419"/>
      <w:bookmarkEnd w:id="1420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 </w:t>
      </w:r>
      <w:bookmarkEnd w:id="1421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22" w:name="_Toc92663325"/>
      <w:bookmarkStart w:id="1423" w:name="_Toc9266432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22"/>
      <w:bookmarkEnd w:id="1423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arrs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为数组列表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maxDiff(self, arrs):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length = len(arrs)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min_val = arrs[0][0]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max_val = arrs[0][-1]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max_dif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range(1,length):</w:t>
      </w:r>
    </w:p>
    <w:p w:rsidR="00B63E45" w:rsidRPr="00B63E45" w:rsidRDefault="00B63E45" w:rsidP="00A91D5A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max_dif = max(max(arrs[i][-1]-min_val,max_val-arrs[i][0]),max_dif)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arrs[i][0] &lt; min_val: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min_val = arrs[i][0]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arrs[i][-1] &gt; max_val: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max_val = arrs[i][-1]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max_dif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array=[[1,2,3], [4,5], [1,2,3]]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="00D934C3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",array)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="00D934C3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",solution.maxDiff(array))</w:t>
      </w:r>
    </w:p>
    <w:p w:rsidR="00B63E45" w:rsidRPr="002B74E5" w:rsidRDefault="00D934C3" w:rsidP="00B63E45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24" w:name="_Toc92663327"/>
      <w:bookmarkStart w:id="1425" w:name="_Toc92664328"/>
      <w:bookmarkStart w:id="1426" w:name="_Toc10453054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223E8D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4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判断k个素数之和</w:t>
      </w:r>
      <w:bookmarkEnd w:id="1424"/>
      <w:bookmarkEnd w:id="1425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 </w:t>
      </w:r>
      <w:bookmarkEnd w:id="1426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27" w:name="_Toc92663330"/>
      <w:bookmarkStart w:id="1428" w:name="_Toc9266433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27"/>
      <w:bookmarkEnd w:id="1428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223E8D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223E8D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k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223E8D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isSumOfKPrimes(self, n, k):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 &lt; 2*k: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 = False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elif k == 1: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 = self.isPrime(n)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elif k == 2: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 = (n % 2 == 0) or self.isPrime(n-2)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 =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ret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isPrime(self, 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 = 2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i*i &lt;= 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 % i ==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 +=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n=10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k=2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n=",n)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k=",k)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",solution.isSumOfKPrimes(n,k))</w:t>
      </w:r>
    </w:p>
    <w:p w:rsidR="00B63E45" w:rsidRPr="00B63E45" w:rsidRDefault="00D934C3" w:rsidP="00B63E45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29" w:name="_Toc92663332"/>
      <w:bookmarkStart w:id="1430" w:name="_Toc92664333"/>
      <w:bookmarkStart w:id="1431" w:name="_Toc10453055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223E8D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5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0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杆子分割</w:t>
      </w:r>
      <w:bookmarkEnd w:id="1429"/>
      <w:bookmarkEnd w:id="1430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B63E45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431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32" w:name="_Toc92663335"/>
      <w:bookmarkStart w:id="1433" w:name="_Toc9266433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32"/>
      <w:bookmarkEnd w:id="1433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黑体" w:hAnsi="Courier New" w:cs="Courier New"/>
          <w:bCs/>
          <w:sz w:val="18"/>
          <w:szCs w:val="18"/>
        </w:rPr>
        <w:t>class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223E8D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prices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为数组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223E8D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223E8D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cutting(self, prices, 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len(prices)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 = [0]*(n+1)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range(1, n+1):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range(i):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dp[i] = max(dp[i], dp[j]+prices[i - j - 1])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dp[n]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price=[1, 5, 8, 9, 10, 17, 17, 20]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n=8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="000900C5">
        <w:rPr>
          <w:rFonts w:ascii="Courier New" w:eastAsia="宋体" w:hAnsi="Courier New" w:cs="Courier New" w:hint="eastAsia"/>
          <w:sz w:val="18"/>
          <w:szCs w:val="18"/>
        </w:rPr>
        <w:t>输入价格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",price)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="000900C5">
        <w:rPr>
          <w:rFonts w:ascii="Courier New" w:eastAsia="宋体" w:hAnsi="Courier New" w:cs="Courier New" w:hint="eastAsia"/>
          <w:sz w:val="18"/>
          <w:szCs w:val="18"/>
        </w:rPr>
        <w:t>输入长度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",n)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输出最大值：</w:t>
      </w:r>
      <w:r w:rsidRPr="00B63E45">
        <w:rPr>
          <w:rFonts w:ascii="Courier New" w:eastAsia="宋体" w:hAnsi="Courier New" w:cs="Courier New"/>
          <w:sz w:val="18"/>
          <w:szCs w:val="18"/>
        </w:rPr>
        <w:t>",solution.cutting(price,n))</w:t>
      </w:r>
    </w:p>
    <w:p w:rsidR="00B63E45" w:rsidRPr="002B74E5" w:rsidRDefault="00FD41C0" w:rsidP="00B63E45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34" w:name="_Toc92663337"/>
      <w:bookmarkStart w:id="1435" w:name="_Toc92664338"/>
      <w:bookmarkStart w:id="1436" w:name="_Toc10453056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1447E9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5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二进制手表</w:t>
      </w:r>
      <w:bookmarkEnd w:id="1434"/>
      <w:bookmarkEnd w:id="1435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 </w:t>
      </w:r>
      <w:bookmarkEnd w:id="1436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37" w:name="_Toc92663340"/>
      <w:bookmarkStart w:id="1438" w:name="_Toc9266434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37"/>
      <w:bookmarkEnd w:id="1438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readBinaryWatch(self, num):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="001447E9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num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="001447E9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返回整数列表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 = [];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hour = [[], [], [], []];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min = [[], [], [], [], [], []];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range(0, 12):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 = bin(i).count('1')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hour[n].append(i)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range(0, 60):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 = bin(i).count('1')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min[n].append(i)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range(0, num + 1):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i &lt; 4 and num - i &lt; 6: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for h in hour[i]: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for m in min[num - i]: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ans.append('%d:%02d' % (h, m));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inputnum=1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0900C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",inputnum)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0900C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",solution.readBinaryWatch(inputnum))</w:t>
      </w:r>
    </w:p>
    <w:p w:rsidR="00B63E45" w:rsidRPr="00B63E45" w:rsidRDefault="00FD41C0" w:rsidP="00B63E45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39" w:name="_Toc92663342"/>
      <w:bookmarkStart w:id="1440" w:name="_Toc92664343"/>
      <w:bookmarkStart w:id="1441" w:name="_Toc10453057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9C1032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52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Data Segmentation</w:t>
      </w:r>
      <w:bookmarkEnd w:id="1439"/>
      <w:bookmarkEnd w:id="1440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B63E45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441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42" w:name="_Toc92663345"/>
      <w:bookmarkStart w:id="1443" w:name="_Toc9266434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42"/>
      <w:bookmarkEnd w:id="1443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1447E9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str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1447E9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返回字符串列表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dataSegmentation(self, str):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 = []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ins = ""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c in str: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c == ' 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ins != "":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ans.append(ins)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ins = ""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elif c &gt;= 'a' and c &lt;= 'z':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ins = ins + c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ins != "":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ans.append(ins)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ans.append(c)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ins = ""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ins != "":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ans.append(ins)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s="(hi (i am)bye)"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0900C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0900C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",solution.dataSegmentation(s))</w:t>
      </w:r>
    </w:p>
    <w:p w:rsidR="00B63E45" w:rsidRPr="00C73457" w:rsidRDefault="009C1032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44" w:name="_Toc92663347"/>
      <w:bookmarkStart w:id="1445" w:name="_Toc92664348"/>
      <w:bookmarkStart w:id="1446" w:name="_Toc1045305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53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位跟2位字符</w:t>
      </w:r>
      <w:bookmarkEnd w:id="1444"/>
      <w:bookmarkEnd w:id="1445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446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47" w:name="_Toc92663350"/>
      <w:bookmarkStart w:id="1448" w:name="_Toc9266435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47"/>
      <w:bookmarkEnd w:id="1448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isOneBitCharacter(self, bits):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"""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从头到尾遍历，如果该位数字为</w:t>
      </w:r>
      <w:r w:rsidRPr="00B63E45">
        <w:rPr>
          <w:rFonts w:ascii="Courier New" w:eastAsia="宋体" w:hAnsi="Courier New" w:cs="Courier New"/>
          <w:sz w:val="18"/>
          <w:szCs w:val="18"/>
        </w:rPr>
        <w:t>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，则向后前进两位，否则前进</w:t>
      </w:r>
      <w:r w:rsidRPr="00B63E45">
        <w:rPr>
          <w:rFonts w:ascii="Courier New" w:eastAsia="宋体" w:hAnsi="Courier New" w:cs="Courier New"/>
          <w:sz w:val="18"/>
          <w:szCs w:val="18"/>
        </w:rPr>
        <w:t>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位，循环的条件是</w:t>
      </w:r>
      <w:r w:rsidRPr="00B63E45">
        <w:rPr>
          <w:rFonts w:ascii="Courier New" w:eastAsia="宋体" w:hAnsi="Courier New" w:cs="Courier New"/>
          <w:sz w:val="18"/>
          <w:szCs w:val="18"/>
        </w:rPr>
        <w:t>i &lt; n-1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，即留出最后一位</w:t>
      </w:r>
      <w:r w:rsidR="009C1032">
        <w:rPr>
          <w:rFonts w:ascii="Courier New" w:eastAsia="宋体" w:hAnsi="Courier New" w:cs="Courier New" w:hint="eastAsia"/>
          <w:sz w:val="18"/>
          <w:szCs w:val="18"/>
        </w:rPr>
        <w:t>。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当循环退出后，</w:t>
      </w:r>
      <w:r w:rsidRPr="00B63E45">
        <w:rPr>
          <w:rFonts w:ascii="Courier New" w:eastAsia="宋体" w:hAnsi="Courier New" w:cs="Courier New"/>
          <w:sz w:val="18"/>
          <w:szCs w:val="18"/>
        </w:rPr>
        <w:t>i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正好停留在</w:t>
      </w:r>
      <w:r w:rsidRPr="00B63E45">
        <w:rPr>
          <w:rFonts w:ascii="Courier New" w:eastAsia="宋体" w:hAnsi="Courier New" w:cs="Courier New"/>
          <w:sz w:val="18"/>
          <w:szCs w:val="18"/>
        </w:rPr>
        <w:t>n-1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上，说明最后一位是单独分割开的。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"""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length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length &lt; len(bits) - 1: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bits[length]: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length += 2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length +=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length == len(bits) - 1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num=[1,0,0]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D53D9D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",num)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9C1032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",solution.isOneBitCharacter(num))</w:t>
      </w:r>
    </w:p>
    <w:p w:rsidR="00B63E45" w:rsidRPr="00C73457" w:rsidRDefault="009C1032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49" w:name="_Toc92663352"/>
      <w:bookmarkStart w:id="1450" w:name="_Toc92664353"/>
      <w:bookmarkStart w:id="1451" w:name="_Toc10453059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0A4467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5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4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加法数</w:t>
      </w:r>
      <w:bookmarkEnd w:id="1449"/>
      <w:bookmarkEnd w:id="1450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451"/>
    </w:p>
    <w:p w:rsidR="00B63E45" w:rsidRPr="00DB7C47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52" w:name="_Toc92663355"/>
      <w:bookmarkStart w:id="1453" w:name="_Toc9266435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52"/>
      <w:bookmarkEnd w:id="1453"/>
      <w:r w:rsidR="00B63E45" w:rsidRPr="00B63E45">
        <w:rPr>
          <w:rFonts w:ascii="黑体" w:eastAsia="黑体" w:hAnsi="等线 Light" w:cs="Times New Roman" w:hint="eastAsia"/>
          <w:bCs/>
          <w:sz w:val="24"/>
          <w:szCs w:val="24"/>
        </w:rPr>
        <w:t xml:space="preserve"> 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0A4467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num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0A4467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isAdditiveNumber(self, num):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starting_index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prev_two = []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num = str(num)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self.dfs(num, starting_index, prev_two)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dfs(self, num, starting_index, prev_two):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starting_index == len(num):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len(prev_two) != 2: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index in range(starting_index + 1, len(num)):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prev_two.append(int(num[starting_index:index]))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self.dfs(num, index, prev_two):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prev_two.pop()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prev_two.pop()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num[starting_index:index] == "0":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break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sum_needed = sum(prev_two)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end_index = len(str(sum_needed)) + starting_index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num[starting_index: end_index] == str(sum_needed):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end_index == len(num):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self.dfs(num, end_index, [prev_two[1], sum_needed]):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num="112358"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8E2BCB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",num)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8E2BCB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",solution.isAdditiveNumber(num))</w:t>
      </w:r>
    </w:p>
    <w:p w:rsidR="00B63E45" w:rsidRPr="00C73457" w:rsidRDefault="00916DB3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54" w:name="_Toc92663357"/>
      <w:bookmarkStart w:id="1455" w:name="_Toc92664358"/>
      <w:bookmarkStart w:id="1456" w:name="_Toc10453060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0A4467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5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5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具有交替位的二进制数</w:t>
      </w:r>
      <w:bookmarkEnd w:id="1454"/>
      <w:bookmarkEnd w:id="1455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456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57" w:name="_Toc92663360"/>
      <w:bookmarkStart w:id="1458" w:name="_Toc9266436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57"/>
      <w:bookmarkEnd w:id="1458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0A4467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0A4467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一个具有交替位的二进制数，把它右移一位后与原二进制数异或，得到的新二进制数每一位上都是</w:t>
      </w:r>
      <w:r w:rsidRPr="00B63E45">
        <w:rPr>
          <w:rFonts w:ascii="Courier New" w:eastAsia="宋体" w:hAnsi="Courier New" w:cs="Courier New"/>
          <w:sz w:val="18"/>
          <w:szCs w:val="18"/>
        </w:rPr>
        <w:t>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。把问题转化为了如何判断一个二进制数是否全为</w:t>
      </w:r>
      <w:r w:rsidRPr="00B63E45">
        <w:rPr>
          <w:rFonts w:ascii="Courier New" w:eastAsia="宋体" w:hAnsi="Courier New" w:cs="Courier New"/>
          <w:sz w:val="18"/>
          <w:szCs w:val="18"/>
        </w:rPr>
        <w:t>1,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采用的方法是将该二进制数</w:t>
      </w:r>
      <w:r w:rsidRPr="00B63E45">
        <w:rPr>
          <w:rFonts w:ascii="Courier New" w:eastAsia="宋体" w:hAnsi="Courier New" w:cs="Courier New"/>
          <w:sz w:val="18"/>
          <w:szCs w:val="18"/>
        </w:rPr>
        <w:t>+1</w:t>
      </w:r>
      <w:r w:rsidR="00980122">
        <w:rPr>
          <w:rFonts w:ascii="Courier New" w:eastAsia="宋体" w:hAnsi="Courier New" w:cs="Courier New" w:hint="eastAsia"/>
          <w:sz w:val="18"/>
          <w:szCs w:val="18"/>
        </w:rPr>
        <w:t>后与原数进行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操作。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"""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hasAlternatingBits(self, 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n ^ (n&gt;&gt;1)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(n &amp; n+1) ==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n=5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970138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",n)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970138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",solution.hasAlternatingBits(5))</w:t>
      </w:r>
    </w:p>
    <w:p w:rsidR="00B63E45" w:rsidRPr="00C73457" w:rsidRDefault="00916DB3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59" w:name="_Toc92663362"/>
      <w:bookmarkStart w:id="1460" w:name="_Toc92664363"/>
      <w:bookmarkStart w:id="1461" w:name="_Toc10453061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0A4467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5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6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美丽的排列</w:t>
      </w:r>
      <w:bookmarkEnd w:id="1459"/>
      <w:bookmarkEnd w:id="1460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461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62" w:name="_Toc92663365"/>
      <w:bookmarkStart w:id="1463" w:name="_Toc9266436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62"/>
      <w:bookmarkEnd w:id="1463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8C7F2C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8C7F2C" w:rsidP="003B1D2D">
      <w:pPr>
        <w:ind w:leftChars="200" w:left="420" w:firstLineChars="200" w:firstLine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#</w:t>
      </w:r>
      <w:r w:rsidR="00B63E45" w:rsidRPr="00B63E45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countArrangement(self, 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cache = {}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self.helper(cache, N, tuple(range(1, N + 1)))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helper(self, cache, i, X):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i == 1: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(i, X) in cache: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cache[(i, X)]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total = sum(self.helper(cache, i - 1, X[:j] + X[j + 1:]) for j, x in enumerate(X) if x % i == 0 or i % x == 0)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cache[(i, X)] = total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total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num=2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970138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",num)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970138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",solution.countArrangement(num))</w:t>
      </w:r>
    </w:p>
    <w:p w:rsidR="00B63E45" w:rsidRPr="00C73457" w:rsidRDefault="00916DB3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64" w:name="_Toc92663367"/>
      <w:bookmarkStart w:id="1465" w:name="_Toc92664368"/>
      <w:bookmarkStart w:id="1466" w:name="_Toc10453062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D209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5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7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最大值在界内的子数组个数</w:t>
      </w:r>
      <w:bookmarkEnd w:id="1464"/>
      <w:bookmarkEnd w:id="1465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466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67" w:name="_Toc92663370"/>
      <w:bookmarkStart w:id="1468" w:name="_Toc9266437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67"/>
      <w:bookmarkEnd w:id="1468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A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为数组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L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R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numSubarrayBoundedMax(self, A, L, R):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len(A)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 ==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l, r = 0,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l &lt; 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maxv = A[r]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</w:t>
      </w:r>
      <w:r w:rsidR="00916DB3">
        <w:rPr>
          <w:rFonts w:ascii="Courier New" w:eastAsia="宋体" w:hAnsi="Courier New" w:cs="Courier New"/>
          <w:sz w:val="18"/>
          <w:szCs w:val="18"/>
        </w:rPr>
        <w:t>hile (maxv &lt;= R):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以大于</w:t>
      </w:r>
      <w:r w:rsidRPr="00B63E45">
        <w:rPr>
          <w:rFonts w:ascii="Courier New" w:eastAsia="宋体" w:hAnsi="Courier New" w:cs="Courier New"/>
          <w:sz w:val="18"/>
          <w:szCs w:val="18"/>
        </w:rPr>
        <w:t>R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的元素为分割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 +=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r &gt;= 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break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maxv = max(maxv, A[r])</w:t>
      </w:r>
    </w:p>
    <w:p w:rsidR="00B63E45" w:rsidRPr="00B63E45" w:rsidRDefault="00916DB3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    #</w:t>
      </w:r>
      <w:r w:rsidR="00B63E45" w:rsidRPr="00B63E45">
        <w:rPr>
          <w:rFonts w:ascii="Courier New" w:eastAsia="宋体" w:hAnsi="Courier New" w:cs="Courier New" w:hint="eastAsia"/>
          <w:sz w:val="18"/>
          <w:szCs w:val="18"/>
        </w:rPr>
        <w:t>当前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>[l, r)</w:t>
      </w:r>
      <w:r>
        <w:rPr>
          <w:rFonts w:ascii="Courier New" w:eastAsia="宋体" w:hAnsi="Courier New" w:cs="Courier New" w:hint="eastAsia"/>
          <w:sz w:val="18"/>
          <w:szCs w:val="18"/>
        </w:rPr>
        <w:t>范围的下标构成子数组</w:t>
      </w:r>
      <w:r w:rsidR="00B63E45" w:rsidRPr="00B63E45">
        <w:rPr>
          <w:rFonts w:ascii="Courier New" w:eastAsia="宋体" w:hAnsi="Courier New" w:cs="Courier New" w:hint="eastAsia"/>
          <w:sz w:val="18"/>
          <w:szCs w:val="18"/>
        </w:rPr>
        <w:t>是被大于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>R</w:t>
      </w:r>
      <w:r w:rsidR="00B63E45" w:rsidRPr="00B63E45">
        <w:rPr>
          <w:rFonts w:ascii="Courier New" w:eastAsia="宋体" w:hAnsi="Courier New" w:cs="Courier New" w:hint="eastAsia"/>
          <w:sz w:val="18"/>
          <w:szCs w:val="18"/>
        </w:rPr>
        <w:t>的元素分割出来的一段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ans +</w:t>
      </w:r>
      <w:r w:rsidR="00916DB3">
        <w:rPr>
          <w:rFonts w:ascii="Courier New" w:eastAsia="宋体" w:hAnsi="Courier New" w:cs="Courier New"/>
          <w:sz w:val="18"/>
          <w:szCs w:val="18"/>
        </w:rPr>
        <w:t>= (r - l) * (r - l + 1) // 2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这一段的全体子数组的数量</w:t>
      </w:r>
    </w:p>
    <w:p w:rsidR="00B63E45" w:rsidRPr="00B63E45" w:rsidRDefault="00916DB3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    last = l - 1  #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>last</w:t>
      </w:r>
      <w:r w:rsidR="00B63E45" w:rsidRPr="00B63E45">
        <w:rPr>
          <w:rFonts w:ascii="Courier New" w:eastAsia="宋体" w:hAnsi="Courier New" w:cs="Courier New" w:hint="eastAsia"/>
          <w:sz w:val="18"/>
          <w:szCs w:val="18"/>
        </w:rPr>
        <w:t>表示上一个不小于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>L</w:t>
      </w:r>
      <w:r>
        <w:rPr>
          <w:rFonts w:ascii="Courier New" w:eastAsia="宋体" w:hAnsi="Courier New" w:cs="Courier New" w:hint="eastAsia"/>
          <w:sz w:val="18"/>
          <w:szCs w:val="18"/>
        </w:rPr>
        <w:t>的元素</w:t>
      </w:r>
      <w:r w:rsidR="00B63E45" w:rsidRPr="00B63E45">
        <w:rPr>
          <w:rFonts w:ascii="Courier New" w:eastAsia="宋体" w:hAnsi="Courier New" w:cs="Courier New" w:hint="eastAsia"/>
          <w:sz w:val="18"/>
          <w:szCs w:val="18"/>
        </w:rPr>
        <w:t>位置</w:t>
      </w:r>
    </w:p>
    <w:p w:rsidR="00B63E45" w:rsidRPr="00B63E45" w:rsidRDefault="00916DB3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    while l &lt; r:  #</w:t>
      </w:r>
      <w:r w:rsidR="00B63E45" w:rsidRPr="00B63E45">
        <w:rPr>
          <w:rFonts w:ascii="Courier New" w:eastAsia="宋体" w:hAnsi="Courier New" w:cs="Courier New" w:hint="eastAsia"/>
          <w:sz w:val="18"/>
          <w:szCs w:val="18"/>
        </w:rPr>
        <w:t>运用容斥原理把这一段内非法的再减去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(A[l] &gt;= L):  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ans -= (l - last) * (l - last - 1) // 2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last = l;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l +=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ans -= (r -</w:t>
      </w:r>
      <w:r w:rsidR="00916DB3">
        <w:rPr>
          <w:rFonts w:ascii="Courier New" w:eastAsia="宋体" w:hAnsi="Courier New" w:cs="Courier New"/>
          <w:sz w:val="18"/>
          <w:szCs w:val="18"/>
        </w:rPr>
        <w:t xml:space="preserve"> last) * (r - last - 1) // 2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不要忘记末尾还有一段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l +=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 +=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L=2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R=3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arr=[2, 1, 4, 3]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/>
          <w:sz w:val="18"/>
          <w:szCs w:val="18"/>
        </w:rPr>
        <w:t>L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",L)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/>
          <w:sz w:val="18"/>
          <w:szCs w:val="18"/>
        </w:rPr>
        <w:t>R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",R)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输入数组：</w:t>
      </w:r>
      <w:r w:rsidRPr="00B63E45">
        <w:rPr>
          <w:rFonts w:ascii="Courier New" w:eastAsia="宋体" w:hAnsi="Courier New" w:cs="Courier New"/>
          <w:sz w:val="18"/>
          <w:szCs w:val="18"/>
        </w:rPr>
        <w:t>",arr)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输出数量：</w:t>
      </w:r>
      <w:r w:rsidRPr="00B63E45">
        <w:rPr>
          <w:rFonts w:ascii="Courier New" w:eastAsia="宋体" w:hAnsi="Courier New" w:cs="Courier New"/>
          <w:sz w:val="18"/>
          <w:szCs w:val="18"/>
        </w:rPr>
        <w:t>",solution.numSubarrayBoundedMax(arr,L,R))</w:t>
      </w:r>
    </w:p>
    <w:p w:rsidR="00B63E45" w:rsidRPr="00C73457" w:rsidRDefault="00916DB3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69" w:name="_Toc92663372"/>
      <w:bookmarkStart w:id="1470" w:name="_Toc92664373"/>
      <w:bookmarkStart w:id="1471" w:name="_Toc1045306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D209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5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8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全局和局部逆序数</w:t>
      </w:r>
      <w:bookmarkEnd w:id="1469"/>
      <w:bookmarkEnd w:id="1470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471"/>
    </w:p>
    <w:p w:rsidR="00DB7C47" w:rsidRPr="004F1E0D" w:rsidRDefault="00DB7C47" w:rsidP="00DB7C47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72" w:name="_Toc92663375"/>
      <w:bookmarkStart w:id="1473" w:name="_Toc9266437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72"/>
      <w:bookmarkEnd w:id="1473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isIdealPermutation(self, A):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A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为整型列表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返回值为布尔型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max_value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range(2, len(A)):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max_value = max(A[i - 2], max_value)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max_value &gt; A[i]: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num=[1,0,2]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",num)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",solution.isIdealPermutation(num))</w:t>
      </w:r>
    </w:p>
    <w:p w:rsidR="00B63E45" w:rsidRPr="00C73457" w:rsidRDefault="00916DB3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74" w:name="_Toc92663377"/>
      <w:bookmarkStart w:id="1475" w:name="_Toc92664378"/>
      <w:bookmarkStart w:id="1476" w:name="_Toc10453064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D209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5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9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整数拆分</w:t>
      </w:r>
      <w:bookmarkEnd w:id="1474"/>
      <w:bookmarkEnd w:id="1475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47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77" w:name="_Toc92663380"/>
      <w:bookmarkStart w:id="1478" w:name="_Toc9266438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77"/>
      <w:bookmarkEnd w:id="1478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integerBreak(self, 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 = [0] * (1 + n)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j in range(2, 1 + 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range(1, j):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dp[j] = max(dp[j], max(i, dp[i])*max(j - i, dp[j - i]))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dp[n]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Test_in = 10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Test_out = solution.integerBreak(Test_in)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",Test_in)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",Test_out)</w:t>
      </w:r>
    </w:p>
    <w:p w:rsidR="00B63E45" w:rsidRPr="00C73457" w:rsidRDefault="00916DB3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79" w:name="_Toc92663382"/>
      <w:bookmarkStart w:id="1480" w:name="_Toc92664383"/>
      <w:bookmarkStart w:id="1481" w:name="_Toc10453065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D209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6</w:t>
      </w:r>
      <w:r w:rsidR="00FD41C0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递增的三元子序列</w:t>
      </w:r>
      <w:bookmarkEnd w:id="1479"/>
      <w:bookmarkEnd w:id="1480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48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82" w:name="_Toc92663385"/>
      <w:bookmarkStart w:id="1483" w:name="_Toc9266438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82"/>
      <w:bookmarkEnd w:id="1483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nums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为整数数组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</w:t>
      </w:r>
      <w:r w:rsidR="00BD2095">
        <w:rPr>
          <w:rFonts w:ascii="Courier New" w:eastAsia="宋体" w:hAnsi="Courier New" w:cs="Courier New" w:hint="eastAsia"/>
          <w:sz w:val="18"/>
          <w:szCs w:val="18"/>
        </w:rPr>
        <w:t>布尔型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increasingTriplet(self, nums):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len(nums) &lt; 3: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False 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import sys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first = sys.maxsize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second = sys.maxsize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num in nums: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num &lt;= first: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sec = first 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first = num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elif num &lt;= sec: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sec = num 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True 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Test_in = [1,2,3,4,5]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Test_out = solution.increasingTriplet(Test_in)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",Test_in)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",Test_out)</w:t>
      </w:r>
    </w:p>
    <w:p w:rsidR="00B63E45" w:rsidRPr="002B74E5" w:rsidRDefault="00FD41C0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84" w:name="_Toc92663387"/>
      <w:bookmarkStart w:id="1485" w:name="_Toc92664388"/>
      <w:bookmarkStart w:id="1486" w:name="_Toc10453066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D209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6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重新安排行程</w:t>
      </w:r>
      <w:bookmarkEnd w:id="1484"/>
      <w:bookmarkEnd w:id="1485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 </w:t>
      </w:r>
      <w:bookmarkEnd w:id="148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87" w:name="_Toc92663390"/>
      <w:bookmarkStart w:id="1488" w:name="_Toc9266439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87"/>
      <w:bookmarkEnd w:id="1488"/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import collections</w:t>
      </w:r>
    </w:p>
    <w:p w:rsid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D2095" w:rsidRDefault="00BD209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sz w:val="18"/>
          <w:szCs w:val="18"/>
        </w:rPr>
        <w:t>#tickets</w:t>
      </w:r>
      <w:r>
        <w:rPr>
          <w:rFonts w:ascii="Courier New" w:eastAsia="宋体" w:hAnsi="Courier New" w:cs="Courier New" w:hint="eastAsia"/>
          <w:sz w:val="18"/>
          <w:szCs w:val="18"/>
        </w:rPr>
        <w:t>为字符串列表</w:t>
      </w:r>
    </w:p>
    <w:p w:rsidR="00BD2095" w:rsidRPr="00B63E45" w:rsidRDefault="00BD209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sz w:val="18"/>
          <w:szCs w:val="18"/>
        </w:rPr>
        <w:t xml:space="preserve">   </w:t>
      </w:r>
      <w:r>
        <w:rPr>
          <w:rFonts w:ascii="Courier New" w:eastAsia="宋体" w:hAnsi="Courier New" w:cs="Courier New" w:hint="eastAsia"/>
          <w:sz w:val="18"/>
          <w:szCs w:val="18"/>
        </w:rPr>
        <w:t>#</w:t>
      </w:r>
      <w:r>
        <w:rPr>
          <w:rFonts w:ascii="Courier New" w:eastAsia="宋体" w:hAnsi="Courier New" w:cs="Courier New" w:hint="eastAsia"/>
          <w:sz w:val="18"/>
          <w:szCs w:val="18"/>
        </w:rPr>
        <w:t>返回字符串列表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findItinerary(self, tickets):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targets = collections.defaultdict(list)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a, b in sorted(tickets)[::-1]: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targets[a] += b,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route = []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def dfs(airport):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targets[airport]: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dfs(targets[airport].pop())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route.append(airport)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dfs('JFK')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route[::-1]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Test_in = [["MUC", "LHR"], ["JFK", "MUC"], ["SFO", "SJC"], ["LHR", "SFO"]]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Test_out = solution.findItinerary(Test_in)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",Test_in)</w:t>
      </w:r>
    </w:p>
    <w:p w:rsidR="00B63E45" w:rsidRPr="00B63E45" w:rsidRDefault="00B63E45" w:rsidP="00B63E45">
      <w:pPr>
        <w:ind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",Test_out)</w:t>
      </w:r>
    </w:p>
    <w:p w:rsidR="00B63E45" w:rsidRPr="002B74E5" w:rsidRDefault="00FD41C0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89" w:name="_Toc10453067"/>
      <w:bookmarkStart w:id="1490" w:name="_Toc92663392"/>
      <w:bookmarkStart w:id="1491" w:name="_Toc9266439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D209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6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2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奇偶链表</w:t>
      </w:r>
      <w:bookmarkEnd w:id="1489"/>
      <w:bookmarkEnd w:id="1490"/>
      <w:bookmarkEnd w:id="149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92" w:name="_Toc92663395"/>
      <w:bookmarkStart w:id="1493" w:name="_Toc9266439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92"/>
      <w:bookmarkEnd w:id="1493"/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>class ListNode(object):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def __init__(self, val, next=None):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self.next = next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D400FA">
        <w:rPr>
          <w:rFonts w:ascii="Courier New" w:eastAsia="宋体" w:hAnsi="Courier New" w:cs="Courier New"/>
          <w:sz w:val="18"/>
          <w:szCs w:val="18"/>
        </w:rPr>
        <w:t>参数</w:t>
      </w:r>
      <w:r w:rsidRPr="00D400FA">
        <w:rPr>
          <w:rFonts w:ascii="Courier New" w:eastAsia="宋体" w:hAnsi="Courier New" w:cs="Courier New"/>
          <w:sz w:val="18"/>
          <w:szCs w:val="18"/>
        </w:rPr>
        <w:t>head</w:t>
      </w:r>
      <w:r w:rsidRPr="00D400FA">
        <w:rPr>
          <w:rFonts w:ascii="Courier New" w:eastAsia="宋体" w:hAnsi="Courier New" w:cs="Courier New"/>
          <w:sz w:val="18"/>
          <w:szCs w:val="18"/>
        </w:rPr>
        <w:t>为链表头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D400FA">
        <w:rPr>
          <w:rFonts w:ascii="Courier New" w:eastAsia="宋体" w:hAnsi="Courier New" w:cs="Courier New"/>
          <w:sz w:val="18"/>
          <w:szCs w:val="18"/>
        </w:rPr>
        <w:t>返回修改的链表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def oddEvenList(self, head):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if head is None: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return head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odd = head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evenHead = head.next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even = evenHead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while even and even.next: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odd.next = even.next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odd = odd.next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even.next = odd.next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even = even.next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odd.next = evenHead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return head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>def getLinkedList(head):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list = []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while head is not None: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list += [head.val]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head = head.next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list.append('null')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s = '-&gt;'.join(list)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return s 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>#</w:t>
      </w:r>
      <w:r w:rsidRPr="00D400FA">
        <w:rPr>
          <w:rFonts w:ascii="Courier New" w:eastAsia="宋体" w:hAnsi="Courier New" w:cs="Courier New"/>
          <w:sz w:val="18"/>
          <w:szCs w:val="18"/>
        </w:rPr>
        <w:t>主函数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LinkedNode1 = ListNode('1', ListNode('2', ListNode('3', ListNode('4', ListNode('5', ListNode('6'))))))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D400FA">
        <w:rPr>
          <w:rFonts w:ascii="Courier New" w:eastAsia="宋体" w:hAnsi="Courier New" w:cs="Courier New"/>
          <w:sz w:val="18"/>
          <w:szCs w:val="18"/>
        </w:rPr>
        <w:t>输入</w:t>
      </w:r>
      <w:r w:rsidRPr="00D400FA">
        <w:rPr>
          <w:rFonts w:ascii="Courier New" w:eastAsia="宋体" w:hAnsi="Courier New" w:cs="Courier New"/>
          <w:sz w:val="18"/>
          <w:szCs w:val="18"/>
        </w:rPr>
        <w:t>: ' + getLinkedList(LinkedNode1))</w:t>
      </w:r>
    </w:p>
    <w:p w:rsidR="00B63E45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D400FA">
        <w:rPr>
          <w:rFonts w:ascii="Courier New" w:eastAsia="宋体" w:hAnsi="Courier New" w:cs="Courier New"/>
          <w:sz w:val="18"/>
          <w:szCs w:val="18"/>
        </w:rPr>
        <w:t>输出</w:t>
      </w:r>
      <w:r w:rsidRPr="00D400FA">
        <w:rPr>
          <w:rFonts w:ascii="Courier New" w:eastAsia="宋体" w:hAnsi="Courier New" w:cs="Courier New"/>
          <w:sz w:val="18"/>
          <w:szCs w:val="18"/>
        </w:rPr>
        <w:t>: ' + getLinkedList(solution.oddEvenList(LinkedNode1)))</w:t>
      </w:r>
    </w:p>
    <w:p w:rsidR="00B63E45" w:rsidRPr="00C73457" w:rsidRDefault="00FD41C0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494" w:name="_Toc92663397"/>
      <w:bookmarkStart w:id="1495" w:name="_Toc92664398"/>
      <w:bookmarkStart w:id="1496" w:name="_Toc1045306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D400FA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6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3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区间和的个数</w:t>
      </w:r>
      <w:bookmarkEnd w:id="1494"/>
      <w:bookmarkEnd w:id="1495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49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497" w:name="_Toc92663400"/>
      <w:bookmarkStart w:id="1498" w:name="_Toc9266440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497"/>
      <w:bookmarkEnd w:id="1498"/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def countRangeSum(self, nums, lower, upper):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n = len(nums)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count_sum = {0:1}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pre_sum = 0 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ans = 0 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for num in nums: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pre_sum += num 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for d in range(lower, upper + 1):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    if pre_sum - d in count_sum: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        ans += count_sum[pre_sum - d]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    count_sum[pre_sum] = count_sum.get(pre_sum, 0) + 1 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>#</w:t>
      </w:r>
      <w:r w:rsidRPr="00D400FA">
        <w:rPr>
          <w:rFonts w:ascii="Courier New" w:eastAsia="宋体" w:hAnsi="Courier New" w:cs="Courier New"/>
          <w:sz w:val="18"/>
          <w:szCs w:val="18"/>
        </w:rPr>
        <w:t>主函数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nums = [-2, 5, -1]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lower = -2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upper = 2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Test_out = solution.countRangeSum(nums, lower, upper)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/>
          <w:sz w:val="18"/>
          <w:szCs w:val="18"/>
        </w:rPr>
        <w:t>输入数组</w:t>
      </w:r>
      <w:r w:rsidRPr="00D400FA">
        <w:rPr>
          <w:rFonts w:ascii="Courier New" w:eastAsia="宋体" w:hAnsi="Courier New" w:cs="Courier New"/>
          <w:sz w:val="18"/>
          <w:szCs w:val="18"/>
        </w:rPr>
        <w:t>：</w:t>
      </w:r>
      <w:r w:rsidRPr="00D400FA">
        <w:rPr>
          <w:rFonts w:ascii="Courier New" w:eastAsia="宋体" w:hAnsi="Courier New" w:cs="Courier New"/>
          <w:sz w:val="18"/>
          <w:szCs w:val="18"/>
        </w:rPr>
        <w:t>",nums)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/>
          <w:sz w:val="18"/>
          <w:szCs w:val="18"/>
        </w:rPr>
        <w:t>输入下限</w:t>
      </w:r>
      <w:r w:rsidRPr="00D400FA">
        <w:rPr>
          <w:rFonts w:ascii="Courier New" w:eastAsia="宋体" w:hAnsi="Courier New" w:cs="Courier New"/>
          <w:sz w:val="18"/>
          <w:szCs w:val="18"/>
        </w:rPr>
        <w:t>：</w:t>
      </w:r>
      <w:r w:rsidRPr="00D400FA">
        <w:rPr>
          <w:rFonts w:ascii="Courier New" w:eastAsia="宋体" w:hAnsi="Courier New" w:cs="Courier New"/>
          <w:sz w:val="18"/>
          <w:szCs w:val="18"/>
        </w:rPr>
        <w:t>",lower)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/>
          <w:sz w:val="18"/>
          <w:szCs w:val="18"/>
        </w:rPr>
        <w:t>输出上限</w:t>
      </w:r>
      <w:r w:rsidRPr="00D400FA">
        <w:rPr>
          <w:rFonts w:ascii="Courier New" w:eastAsia="宋体" w:hAnsi="Courier New" w:cs="Courier New"/>
          <w:sz w:val="18"/>
          <w:szCs w:val="18"/>
        </w:rPr>
        <w:t>：</w:t>
      </w:r>
      <w:r w:rsidRPr="00D400FA">
        <w:rPr>
          <w:rFonts w:ascii="Courier New" w:eastAsia="宋体" w:hAnsi="Courier New" w:cs="Courier New"/>
          <w:sz w:val="18"/>
          <w:szCs w:val="18"/>
        </w:rPr>
        <w:t>",upper)</w:t>
      </w:r>
    </w:p>
    <w:p w:rsidR="00D400FA" w:rsidRPr="00D400FA" w:rsidRDefault="00D400FA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400FA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/>
          <w:sz w:val="18"/>
          <w:szCs w:val="18"/>
        </w:rPr>
        <w:t>输出结果</w:t>
      </w:r>
      <w:r w:rsidRPr="00D400FA">
        <w:rPr>
          <w:rFonts w:ascii="Courier New" w:eastAsia="宋体" w:hAnsi="Courier New" w:cs="Courier New"/>
          <w:sz w:val="18"/>
          <w:szCs w:val="18"/>
        </w:rPr>
        <w:t>：</w:t>
      </w:r>
      <w:r w:rsidRPr="00D400FA">
        <w:rPr>
          <w:rFonts w:ascii="Courier New" w:eastAsia="宋体" w:hAnsi="Courier New" w:cs="Courier New"/>
          <w:sz w:val="18"/>
          <w:szCs w:val="18"/>
        </w:rPr>
        <w:t>",Test_out)</w:t>
      </w:r>
    </w:p>
    <w:p w:rsidR="00B63E45" w:rsidRPr="002B74E5" w:rsidRDefault="00FD41C0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499" w:name="_Toc92663402"/>
      <w:bookmarkStart w:id="1500" w:name="_Toc92664403"/>
      <w:bookmarkStart w:id="1501" w:name="_Toc10453069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C56F1F"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64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3的幂</w:t>
      </w:r>
      <w:bookmarkEnd w:id="1499"/>
      <w:bookmarkEnd w:id="1500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 </w:t>
      </w:r>
      <w:bookmarkEnd w:id="150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02" w:name="_Toc92663405"/>
      <w:bookmarkStart w:id="1503" w:name="_Toc9266440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02"/>
      <w:bookmarkEnd w:id="1503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C56F1F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C56F1F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isPowerOfThree(self, 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abs(n)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num 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num &lt;= 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num == 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num *= 3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Test_in = 9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Test_out = solution.isPowerOfThree(Test_in)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",Test_in)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",Test_out)</w:t>
      </w:r>
    </w:p>
    <w:p w:rsidR="00B63E45" w:rsidRPr="00C73457" w:rsidRDefault="00FD41C0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04" w:name="_Toc92663407"/>
      <w:bookmarkStart w:id="1505" w:name="_Toc92664408"/>
      <w:bookmarkStart w:id="1506" w:name="_Toc10453070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C56F1F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6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5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单词长度最大积</w:t>
      </w:r>
      <w:bookmarkEnd w:id="1504"/>
      <w:bookmarkEnd w:id="1505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50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07" w:name="_Toc92663410"/>
      <w:bookmarkStart w:id="1508" w:name="_Toc9266441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07"/>
      <w:bookmarkEnd w:id="1508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from collections import Counter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maxProduct(self, words):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="00C56F1F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words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为字符串列表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="00C56F1F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sets = Counter()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w in words: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key = frozenset(w)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sets[key] = max(sets[key], len(w))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max_len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x, vx in sets.items():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y, vy in sets.items():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not x.intersection(y):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max_len = max(max_len, vx * vy)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max_len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Test_in = ["abcw", "baz", "foo", "bar", "xtfn", "abcdef"]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Test_out = solution.maxProduct(Test_in)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",Test_in)</w:t>
      </w:r>
    </w:p>
    <w:p w:rsidR="00B63E45" w:rsidRPr="00B63E45" w:rsidRDefault="00B63E45" w:rsidP="003B1D2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",Test_out)</w:t>
      </w:r>
    </w:p>
    <w:p w:rsidR="00B63E45" w:rsidRPr="00B63E45" w:rsidRDefault="00A45425" w:rsidP="00C73457">
      <w:pPr>
        <w:keepNext/>
        <w:keepLines/>
        <w:spacing w:before="340" w:after="330" w:line="578" w:lineRule="auto"/>
        <w:outlineLvl w:val="0"/>
        <w:rPr>
          <w:rFonts w:ascii="黑体" w:eastAsia="黑体" w:hAnsi="宋体" w:cs="Times New Roman"/>
          <w:bCs/>
          <w:sz w:val="28"/>
          <w:szCs w:val="28"/>
        </w:rPr>
      </w:pPr>
      <w:bookmarkStart w:id="1509" w:name="_Toc92663412"/>
      <w:bookmarkStart w:id="1510" w:name="_Toc92664413"/>
      <w:bookmarkStart w:id="1511" w:name="_Toc10453071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1E51D6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6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6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矩阵注水</w:t>
      </w:r>
      <w:bookmarkEnd w:id="1509"/>
      <w:bookmarkEnd w:id="1510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51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12" w:name="_Toc92663415"/>
      <w:bookmarkStart w:id="1513" w:name="_Toc9266441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12"/>
      <w:bookmarkEnd w:id="1513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vis = []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bfs(self, matrix, R, C):</w:t>
      </w:r>
    </w:p>
    <w:p w:rsidR="00B63E45" w:rsidRPr="00B63E45" w:rsidRDefault="00B63E45" w:rsidP="006C6760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R == 0 or R == (len(matrix) - 1) or C == 0 or C == (len(matrix[0]) - 1) 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self.vis[R][C] 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(matrix[R][C+1] - matrix[R][C]) &lt;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self.bfs(matrix, R, C+1):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(matrix[R][C-1] - matrix[R][C]) &lt;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self.bfs(matrix, R, C-1):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(matrix[R+1][C] - matrix[R][C]) &lt;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self.bfs(matrix, R+1, C):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(matrix[R-1][C] - matrix[R][C]) &lt;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self.bfs(matrix, R-1, C):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waterInjection(self, matrix, R, C):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R == 0 or R == (len(matrix) - 1) or C == 0 or C == (len(matrix[0]) - 1) 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"YES"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self.vis = [[0 for i in range(len(matrix[0]))] for j in range(len(matrix))]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self.vis[R][C] 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(matrix[R][C + 1] - matrix[R][C]) &lt;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self.bfs(matrix, R, C + 1):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"YES"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(matrix[R][C - 1] - matrix[R][C]) &lt;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self.bfs(matrix, R, C - 1):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"YES"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(matrix[R + 1][C] - matrix[R][C]) &lt;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self.bfs(matrix, R + 1, C):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"YES"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(matrix[R - 1][C] - matrix[R][C]) &lt;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self.bfs(matrix, R - 1, C):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"YES"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"NO"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 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C 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matrix = [[10,18,13],[9,8,7],[1,2,3]]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R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与</w:t>
      </w:r>
      <w:r w:rsidRPr="00B63E45">
        <w:rPr>
          <w:rFonts w:ascii="Courier New" w:eastAsia="宋体" w:hAnsi="Courier New" w:cs="Courier New"/>
          <w:sz w:val="18"/>
          <w:szCs w:val="18"/>
        </w:rPr>
        <w:t>C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分别为：</w:t>
      </w:r>
      <w:r w:rsidRPr="00B63E45">
        <w:rPr>
          <w:rFonts w:ascii="Courier New" w:eastAsia="宋体" w:hAnsi="Courier New" w:cs="Courier New"/>
          <w:sz w:val="18"/>
          <w:szCs w:val="18"/>
        </w:rPr>
        <w:t>", R, C)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EA0A04">
        <w:rPr>
          <w:rFonts w:ascii="Courier New" w:eastAsia="宋体" w:hAnsi="Courier New" w:cs="Courier New" w:hint="eastAsia"/>
          <w:sz w:val="18"/>
          <w:szCs w:val="18"/>
        </w:rPr>
        <w:t>矩阵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matrix)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1E51D6">
        <w:rPr>
          <w:rFonts w:ascii="Courier New" w:eastAsia="宋体" w:hAnsi="Courier New" w:cs="Courier New" w:hint="eastAsia"/>
          <w:sz w:val="18"/>
          <w:szCs w:val="18"/>
        </w:rPr>
        <w:t>是否流出</w:t>
      </w:r>
      <w:r w:rsidRPr="00B63E45">
        <w:rPr>
          <w:rFonts w:ascii="Courier New" w:eastAsia="宋体" w:hAnsi="Courier New" w:cs="Courier New"/>
          <w:sz w:val="18"/>
          <w:szCs w:val="18"/>
        </w:rPr>
        <w:t>:", solution.waterInjection(matrix, R, C))</w:t>
      </w:r>
    </w:p>
    <w:p w:rsidR="00B63E45" w:rsidRPr="00C73457" w:rsidRDefault="00A45425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14" w:name="_Toc92663417"/>
      <w:bookmarkStart w:id="1515" w:name="_Toc92664418"/>
      <w:bookmarkStart w:id="1516" w:name="_Toc10453072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1E51D6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6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7 </w:t>
      </w:r>
      <w:r w:rsidR="00200B9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最大值</w:t>
      </w:r>
      <w:bookmarkEnd w:id="1514"/>
      <w:bookmarkEnd w:id="1515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51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17" w:name="_Toc92663420"/>
      <w:bookmarkStart w:id="1518" w:name="_Toc9266442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17"/>
      <w:bookmarkEnd w:id="1518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pickThreeNumbers(self, p, q, r, a):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 = [[0 for i in range(len(a))] for i in range(3)]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fac = [p,q,r]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f[0][0] = a[0] *  p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f[1][0] = f[0][0]  + a[0] *  q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f[2][0] = f[1][0]  + a[0] *  r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 (1, len(a)) 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f[0][i] = max(f[0][i-1], a[i] * p)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range(1, 3) 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range(1, len(a)):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f[i][j] = max(f[i-1][j] + a[j] * fac[i], f[i][j-1])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f[2][len(a) - 1]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p,q,r = -1,-2,3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a = [-1,2,-3,4,5]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D37F78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</w:t>
      </w:r>
      <w:r w:rsidRPr="00D37F78">
        <w:rPr>
          <w:rFonts w:ascii="Courier New" w:eastAsia="宋体" w:hAnsi="Courier New" w:cs="Courier New"/>
          <w:sz w:val="18"/>
          <w:szCs w:val="18"/>
        </w:rPr>
        <w:t>("</w:t>
      </w:r>
      <w:r w:rsidR="007A41D1" w:rsidRPr="00D37F78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D37F78">
        <w:rPr>
          <w:rFonts w:ascii="Courier New" w:eastAsia="宋体" w:hAnsi="Courier New" w:cs="Courier New"/>
          <w:sz w:val="18"/>
          <w:szCs w:val="18"/>
        </w:rPr>
        <w:t>p,q,r</w:t>
      </w:r>
      <w:r w:rsidRPr="00D37F78">
        <w:rPr>
          <w:rFonts w:ascii="Courier New" w:eastAsia="宋体" w:hAnsi="Courier New" w:cs="Courier New" w:hint="eastAsia"/>
          <w:sz w:val="18"/>
          <w:szCs w:val="18"/>
        </w:rPr>
        <w:t>分别为</w:t>
      </w:r>
      <w:r w:rsidR="007A41D1" w:rsidRPr="00D37F78">
        <w:rPr>
          <w:rFonts w:ascii="Courier New" w:eastAsia="宋体" w:hAnsi="Courier New" w:cs="Courier New" w:hint="eastAsia"/>
          <w:sz w:val="18"/>
          <w:szCs w:val="18"/>
        </w:rPr>
        <w:t>:</w:t>
      </w:r>
      <w:r w:rsidRPr="00D37F78">
        <w:rPr>
          <w:rFonts w:ascii="Courier New" w:eastAsia="宋体" w:hAnsi="Courier New" w:cs="Courier New"/>
          <w:sz w:val="18"/>
          <w:szCs w:val="18"/>
        </w:rPr>
        <w:t>", p,q,r)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7A41D1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最大计算结果</w:t>
      </w:r>
      <w:r w:rsidRPr="00B63E45">
        <w:rPr>
          <w:rFonts w:ascii="Courier New" w:eastAsia="宋体" w:hAnsi="Courier New" w:cs="Courier New"/>
          <w:sz w:val="18"/>
          <w:szCs w:val="18"/>
        </w:rPr>
        <w:t>:", solution.pickThreeNumbers(p, q, r, a))</w:t>
      </w:r>
    </w:p>
    <w:p w:rsidR="00B63E45" w:rsidRPr="002B74E5" w:rsidRDefault="00A71B64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519" w:name="_Toc92663422"/>
      <w:bookmarkStart w:id="1520" w:name="_Toc92664423"/>
      <w:bookmarkStart w:id="1521" w:name="_Toc10453073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7A41D1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6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8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吃豆子</w:t>
      </w:r>
      <w:bookmarkEnd w:id="1519"/>
      <w:bookmarkEnd w:id="1520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 </w:t>
      </w:r>
      <w:bookmarkEnd w:id="152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22" w:name="_Toc92663425"/>
      <w:bookmarkStart w:id="1523" w:name="_Toc9266442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22"/>
      <w:bookmarkEnd w:id="1523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eatTheBeans(self, w, r):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2 * (w + r)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 = [[[0 for k in range(r + 2)] for j in range(w + 2)] for i in range(n)]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dp[0][w][r] = 1.0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range(0, n - 1):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range(w + 1):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for k in range(r + 1):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if dp[i][j][k] &gt;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if j == 0 and k ==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continue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if j ==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if i % 2 == 1: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    dp[i + 1][0][k - 1] += dp[i][j][k]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    dp[i + 1][0][k] += dp[i][j][k]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elif k ==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dp[i + 1][j - 1][0] += dp[i][j][k]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if i % 2 == 1: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    dp[i + 1][j - 1][k] += 1.0 * j / (j + k) * dp[i][j][k]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    dp[i + 1][j][k - 1] += 1.0 * k / (j + k) * dp[i][j][k]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        dp[i + 1][j - 1][k] += 1.0 * j / (j + k) * dp[i][j][k]</w:t>
      </w:r>
    </w:p>
    <w:p w:rsidR="00B63E45" w:rsidRPr="00B63E45" w:rsidRDefault="003B1D2D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 xml:space="preserve"> dp[i + 1][j][k] += 1.0 * k / (j + k) * dp[i][j][k]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ans += dp[i][1][0]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1.0 * ans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w,r = </w:t>
      </w:r>
      <w:r w:rsidR="00D37F78">
        <w:rPr>
          <w:rFonts w:ascii="Courier New" w:eastAsia="宋体" w:hAnsi="Courier New" w:cs="Courier New"/>
          <w:sz w:val="18"/>
          <w:szCs w:val="18"/>
        </w:rPr>
        <w:t>1</w:t>
      </w:r>
      <w:r w:rsidRPr="00B63E45">
        <w:rPr>
          <w:rFonts w:ascii="Courier New" w:eastAsia="宋体" w:hAnsi="Courier New" w:cs="Courier New"/>
          <w:sz w:val="18"/>
          <w:szCs w:val="18"/>
        </w:rPr>
        <w:t>,</w:t>
      </w:r>
      <w:r w:rsidR="00D37F78">
        <w:rPr>
          <w:rFonts w:ascii="Courier New" w:eastAsia="宋体" w:hAnsi="Courier New" w:cs="Courier New"/>
          <w:sz w:val="18"/>
          <w:szCs w:val="18"/>
        </w:rPr>
        <w:t>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白豆子和红豆子数量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w,r)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最后一个是白豆子的概率</w:t>
      </w:r>
      <w:r w:rsidRPr="00B63E45">
        <w:rPr>
          <w:rFonts w:ascii="Courier New" w:eastAsia="宋体" w:hAnsi="Courier New" w:cs="Courier New"/>
          <w:sz w:val="18"/>
          <w:szCs w:val="18"/>
        </w:rPr>
        <w:t>:", solution.eatTheBeans(w, r))</w:t>
      </w:r>
    </w:p>
    <w:p w:rsidR="00B63E45" w:rsidRPr="002B74E5" w:rsidRDefault="00A71B64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524" w:name="_Toc92663427"/>
      <w:bookmarkStart w:id="1525" w:name="_Toc92664428"/>
      <w:bookmarkStart w:id="1526" w:name="_Toc10453074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7C6889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6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9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余积</w:t>
      </w:r>
      <w:bookmarkEnd w:id="1524"/>
      <w:bookmarkEnd w:id="1525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 </w:t>
      </w:r>
      <w:bookmarkEnd w:id="152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27" w:name="_Toc92663430"/>
      <w:bookmarkStart w:id="1528" w:name="_Toc9266443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27"/>
      <w:bookmarkEnd w:id="1528"/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getProduct(self, arr):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len(arr)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 = [0 for i in range(n)]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 == 1: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ans[0]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ans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flag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range(n):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搜索</w:t>
      </w:r>
      <w:r w:rsidRPr="00B63E45">
        <w:rPr>
          <w:rFonts w:ascii="Courier New" w:eastAsia="宋体" w:hAnsi="Courier New" w:cs="Courier New"/>
          <w:sz w:val="18"/>
          <w:szCs w:val="18"/>
        </w:rPr>
        <w:t>0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的个数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arr[i] ==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flag +=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flag ==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p 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p *= arr[i]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ans[i] = p / arr[i]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elif flag == 1: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p = 1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arr[i] !=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p *= arr[i]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arr[i] == 0: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ans[i] = p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ans[i]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range(n):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ans[i] = 0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arr = [1,2,3,4,5,6,0]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输入序列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arr)</w:t>
      </w:r>
    </w:p>
    <w:p w:rsidR="00B63E45" w:rsidRPr="00B63E45" w:rsidRDefault="00B63E45" w:rsidP="003B1D2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结果序列</w:t>
      </w:r>
      <w:r w:rsidRPr="00B63E45">
        <w:rPr>
          <w:rFonts w:ascii="Courier New" w:eastAsia="宋体" w:hAnsi="Courier New" w:cs="Courier New"/>
          <w:sz w:val="18"/>
          <w:szCs w:val="18"/>
        </w:rPr>
        <w:t>:", solution.getProduct(arr))</w:t>
      </w:r>
    </w:p>
    <w:p w:rsidR="00B63E45" w:rsidRPr="00B63E45" w:rsidRDefault="00DC0460" w:rsidP="00C73457">
      <w:pPr>
        <w:keepNext/>
        <w:keepLines/>
        <w:spacing w:before="340" w:after="330" w:line="578" w:lineRule="auto"/>
        <w:outlineLvl w:val="0"/>
        <w:rPr>
          <w:rFonts w:ascii="黑体" w:eastAsia="黑体" w:hAnsi="宋体" w:cs="Times New Roman"/>
          <w:bCs/>
          <w:sz w:val="28"/>
          <w:szCs w:val="28"/>
        </w:rPr>
      </w:pPr>
      <w:bookmarkStart w:id="1529" w:name="_Toc92663432"/>
      <w:bookmarkStart w:id="1530" w:name="_Toc92664433"/>
      <w:bookmarkStart w:id="1531" w:name="_Toc10453075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7C6889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0</w:t>
      </w:r>
      <w:r w:rsidR="00200B9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前一个数</w:t>
      </w:r>
      <w:bookmarkEnd w:id="1529"/>
      <w:bookmarkEnd w:id="1530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53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32" w:name="_Toc92663435"/>
      <w:bookmarkStart w:id="1533" w:name="_Toc9266443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32"/>
      <w:bookmarkEnd w:id="1533"/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getPreviousNumber(self, num):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stk = []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len(num)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 = [0 for i in range(n)]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len(stk) &gt; 0 and stk[-1] &gt;= num[i]: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stk.pop()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len(stk) &gt; 0: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ans[i] = stk[-1]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ans[i] = num[i]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stk.append(num[i]) #push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num = [6,3,1,2,5,10,9,15]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输入序列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num)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结果序列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solution.getPreviousNumber(num))</w:t>
      </w:r>
    </w:p>
    <w:p w:rsidR="00B63E45" w:rsidRPr="00C73457" w:rsidRDefault="00DC0460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34" w:name="_Toc92663437"/>
      <w:bookmarkStart w:id="1535" w:name="_Toc92664438"/>
      <w:bookmarkStart w:id="1536" w:name="_Toc10453076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7C6889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称重问题</w:t>
      </w:r>
      <w:bookmarkEnd w:id="1534"/>
      <w:bookmarkEnd w:id="1535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53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37" w:name="_Toc92663440"/>
      <w:bookmarkStart w:id="1538" w:name="_Toc9266444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37"/>
      <w:bookmarkEnd w:id="1538"/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minimumtimes(self, n):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 % 3 ==0: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 -= 1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not n &lt;= 1: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 /= 3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ans += 1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 = </w:t>
      </w:r>
      <w:r w:rsidR="00492946">
        <w:rPr>
          <w:rFonts w:ascii="Courier New" w:eastAsia="宋体" w:hAnsi="Courier New" w:cs="Courier New"/>
          <w:sz w:val="18"/>
          <w:szCs w:val="18"/>
        </w:rPr>
        <w:t>4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金币总数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n)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最少需要称重次数：</w:t>
      </w:r>
      <w:r w:rsidRPr="00B63E45">
        <w:rPr>
          <w:rFonts w:ascii="Courier New" w:eastAsia="宋体" w:hAnsi="Courier New" w:cs="Courier New"/>
          <w:sz w:val="18"/>
          <w:szCs w:val="18"/>
        </w:rPr>
        <w:t>", solution.minimumtimes(n))</w:t>
      </w:r>
    </w:p>
    <w:p w:rsidR="00B63E45" w:rsidRPr="00B63E45" w:rsidRDefault="00DC0460" w:rsidP="00C73457">
      <w:pPr>
        <w:keepNext/>
        <w:keepLines/>
        <w:spacing w:before="340" w:after="330" w:line="578" w:lineRule="auto"/>
        <w:outlineLvl w:val="0"/>
        <w:rPr>
          <w:rFonts w:ascii="黑体" w:eastAsia="黑体" w:hAnsi="宋体" w:cs="Times New Roman"/>
          <w:bCs/>
          <w:sz w:val="28"/>
          <w:szCs w:val="28"/>
        </w:rPr>
      </w:pPr>
      <w:bookmarkStart w:id="1539" w:name="_Toc92663442"/>
      <w:bookmarkStart w:id="1540" w:name="_Toc92664443"/>
      <w:bookmarkStart w:id="1541" w:name="_Toc10453077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492946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2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树中距离的总和</w:t>
      </w:r>
      <w:bookmarkEnd w:id="1539"/>
      <w:bookmarkEnd w:id="1540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54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42" w:name="_Toc92663445"/>
      <w:bookmarkStart w:id="1543" w:name="_Toc9266444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42"/>
      <w:bookmarkEnd w:id="1543"/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class Solution: 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sumOfDistancesInTree(self, N, edges):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distances = [0] * N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counts = [1] * N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neighbors = [[] for _ in range(N)]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e in edges: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neighbors[e[0]].append(e[1])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neighbors[e[1]].append(e[0])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def dfsCountNode(parent, node):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nei in neighbors[node]: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nei == parent: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dfsCountNode(node, nei)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counts[node] += counts[nei]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distances[node] += distances[nei] + counts[nei]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def dfs2(parent, node):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parent != -1: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distances[node] = distances[parent] - counts[node] + N - counts[node]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nei in neighbors[node]: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nei == parent: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continue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dfs2(node, nei)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dfsCountNode(-1, 0)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dfs2(-1, 0)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distances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 = 6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edges = [[0,1],[0,2],[2,3],[2,4],[2,5]]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总共有</w:t>
      </w:r>
      <w:r w:rsidRPr="00B63E45">
        <w:rPr>
          <w:rFonts w:ascii="Courier New" w:eastAsia="宋体" w:hAnsi="Courier New" w:cs="Courier New"/>
          <w:sz w:val="18"/>
          <w:szCs w:val="18"/>
        </w:rPr>
        <w:t>", N,"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个节点，边对列表为：</w:t>
      </w:r>
      <w:r w:rsidRPr="00B63E45">
        <w:rPr>
          <w:rFonts w:ascii="Courier New" w:eastAsia="宋体" w:hAnsi="Courier New" w:cs="Courier New"/>
          <w:sz w:val="18"/>
          <w:szCs w:val="18"/>
        </w:rPr>
        <w:t>",edges)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200B95">
        <w:rPr>
          <w:rFonts w:ascii="Courier New" w:eastAsia="宋体" w:hAnsi="Courier New" w:cs="Courier New" w:hint="eastAsia"/>
          <w:sz w:val="18"/>
          <w:szCs w:val="18"/>
        </w:rPr>
        <w:t>结果序列</w:t>
      </w:r>
      <w:r w:rsidRPr="00B63E45">
        <w:rPr>
          <w:rFonts w:ascii="Courier New" w:eastAsia="宋体" w:hAnsi="Courier New" w:cs="Courier New"/>
          <w:sz w:val="18"/>
          <w:szCs w:val="18"/>
        </w:rPr>
        <w:t>:", solution.sumOfDistancesInTree(N, edges))</w:t>
      </w:r>
    </w:p>
    <w:p w:rsidR="00B63E45" w:rsidRPr="00C73457" w:rsidRDefault="00DC0460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44" w:name="_Toc92663447"/>
      <w:bookmarkStart w:id="1545" w:name="_Toc92664448"/>
      <w:bookmarkStart w:id="1546" w:name="_Toc10453078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492946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3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订单问题</w:t>
      </w:r>
      <w:bookmarkEnd w:id="1544"/>
      <w:bookmarkEnd w:id="1545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54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47" w:name="_Toc92663450"/>
      <w:bookmarkStart w:id="1548" w:name="_Toc9266445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47"/>
      <w:bookmarkEnd w:id="1548"/>
    </w:p>
    <w:p w:rsid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492946" w:rsidRPr="00492946" w:rsidRDefault="00492946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sz w:val="18"/>
          <w:szCs w:val="18"/>
        </w:rPr>
        <w:t>#</w:t>
      </w:r>
      <w:r w:rsidRPr="00492946">
        <w:rPr>
          <w:rFonts w:ascii="Courier New" w:eastAsia="宋体" w:hAnsi="Courier New" w:cs="Courier New"/>
          <w:sz w:val="18"/>
          <w:szCs w:val="18"/>
        </w:rPr>
        <w:t>参数</w:t>
      </w:r>
      <w:r w:rsidRPr="00492946">
        <w:rPr>
          <w:rFonts w:ascii="Courier New" w:eastAsia="宋体" w:hAnsi="Courier New" w:cs="Courier New"/>
          <w:sz w:val="18"/>
          <w:szCs w:val="18"/>
        </w:rPr>
        <w:t>order</w:t>
      </w:r>
      <w:r w:rsidRPr="00492946">
        <w:rPr>
          <w:rFonts w:ascii="Courier New" w:eastAsia="宋体" w:hAnsi="Courier New" w:cs="Courier New"/>
          <w:sz w:val="18"/>
          <w:szCs w:val="18"/>
        </w:rPr>
        <w:t>为需求订单</w:t>
      </w:r>
    </w:p>
    <w:p w:rsidR="00492946" w:rsidRPr="00492946" w:rsidRDefault="00492946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92946">
        <w:rPr>
          <w:rFonts w:ascii="Courier New" w:eastAsia="宋体" w:hAnsi="Courier New" w:cs="Courier New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sz w:val="18"/>
          <w:szCs w:val="18"/>
        </w:rPr>
        <w:t>#</w:t>
      </w:r>
      <w:r w:rsidRPr="00492946">
        <w:rPr>
          <w:rFonts w:ascii="Courier New" w:eastAsia="宋体" w:hAnsi="Courier New" w:cs="Courier New"/>
          <w:sz w:val="18"/>
          <w:szCs w:val="18"/>
        </w:rPr>
        <w:t>参数</w:t>
      </w:r>
      <w:r w:rsidRPr="00492946">
        <w:rPr>
          <w:rFonts w:ascii="Courier New" w:eastAsia="宋体" w:hAnsi="Courier New" w:cs="Courier New"/>
          <w:sz w:val="18"/>
          <w:szCs w:val="18"/>
        </w:rPr>
        <w:t>pattern</w:t>
      </w:r>
      <w:r w:rsidRPr="00492946">
        <w:rPr>
          <w:rFonts w:ascii="Courier New" w:eastAsia="宋体" w:hAnsi="Courier New" w:cs="Courier New"/>
          <w:sz w:val="18"/>
          <w:szCs w:val="18"/>
        </w:rPr>
        <w:t>为生产模式的二维列表</w:t>
      </w:r>
    </w:p>
    <w:p w:rsidR="00492946" w:rsidRPr="00B63E45" w:rsidRDefault="00492946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92946">
        <w:rPr>
          <w:rFonts w:ascii="Courier New" w:eastAsia="宋体" w:hAnsi="Courier New" w:cs="Courier New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sz w:val="18"/>
          <w:szCs w:val="18"/>
        </w:rPr>
        <w:t>#</w:t>
      </w:r>
      <w:r w:rsidRPr="00492946">
        <w:rPr>
          <w:rFonts w:ascii="Courier New" w:eastAsia="宋体" w:hAnsi="Courier New" w:cs="Courier New"/>
          <w:sz w:val="18"/>
          <w:szCs w:val="18"/>
        </w:rPr>
        <w:t>返回值为整数，是剩余需求的和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self.ans = 100000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dfs(self,now,order):#order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：剩余需求量的列表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now == self.m: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sum = 0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range(0,self.n):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sum += order[i]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self.ans=min(sum, self.ans)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flag = 0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range(0, self.n):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</w:t>
      </w:r>
      <w:r w:rsidR="00F37738">
        <w:rPr>
          <w:rFonts w:ascii="Courier New" w:eastAsia="宋体" w:hAnsi="Courier New" w:cs="Courier New"/>
          <w:sz w:val="18"/>
          <w:szCs w:val="18"/>
        </w:rPr>
        <w:t xml:space="preserve">      if self.arr[now][i] &gt; 0:#</w:t>
      </w:r>
      <w:r w:rsidRPr="00B63E45">
        <w:rPr>
          <w:rFonts w:ascii="Courier New" w:eastAsia="宋体" w:hAnsi="Courier New" w:cs="Courier New"/>
          <w:sz w:val="18"/>
          <w:szCs w:val="18"/>
        </w:rPr>
        <w:t>arr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同于</w:t>
      </w:r>
      <w:r w:rsidRPr="00B63E45">
        <w:rPr>
          <w:rFonts w:ascii="Courier New" w:eastAsia="宋体" w:hAnsi="Courier New" w:cs="Courier New"/>
          <w:sz w:val="18"/>
          <w:szCs w:val="18"/>
        </w:rPr>
        <w:t>pattern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flag = 1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tmp=[]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range(0,self.n):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tmp.append(order[i])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flag==0: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self.dfs(now + 1, tmp)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self.dfs(now + 1, tmp)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True: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flag = 0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range(0,self.n):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order[i] -= self.arr[now][i]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range(0, self.n):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order[i] &lt; 0: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flag = 1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break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flag == 1: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break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i in range(0, self.n):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tmp[i]=(order[i])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self.dfs(now + 1, tmp)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getMinRemaining(self, order, pattern):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self.n = len(order)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self.m = len(pattern)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self.arr = pattern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tmp =order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self.dfs(0, tmp)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self.ans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order=[2,3,1]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pattern=[[2,2,0],[0,1,1],[1,1,0]]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有订单：</w:t>
      </w:r>
      <w:r w:rsidRPr="00B63E45">
        <w:rPr>
          <w:rFonts w:ascii="Courier New" w:eastAsia="宋体" w:hAnsi="Courier New" w:cs="Courier New"/>
          <w:sz w:val="18"/>
          <w:szCs w:val="18"/>
        </w:rPr>
        <w:t>", order,"</w:t>
      </w:r>
      <w:r w:rsidR="00D10A5F">
        <w:rPr>
          <w:rFonts w:ascii="Courier New" w:eastAsia="宋体" w:hAnsi="Courier New" w:cs="Courier New" w:hint="eastAsia"/>
          <w:sz w:val="18"/>
          <w:szCs w:val="18"/>
        </w:rPr>
        <w:t>有生产模式的列表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",pattern)</w:t>
      </w:r>
    </w:p>
    <w:p w:rsidR="00B63E45" w:rsidRDefault="00B63E45" w:rsidP="00200B95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print(" </w:t>
      </w:r>
      <w:r w:rsidR="00D10A5F">
        <w:rPr>
          <w:rFonts w:ascii="Courier New" w:eastAsia="宋体" w:hAnsi="Courier New" w:cs="Courier New" w:hint="eastAsia"/>
          <w:sz w:val="18"/>
          <w:szCs w:val="18"/>
        </w:rPr>
        <w:t>剩余需求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solution.getMinRemaining(order, pattern))</w:t>
      </w:r>
    </w:p>
    <w:p w:rsidR="00B63E45" w:rsidRPr="00C73457" w:rsidRDefault="00DC0460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49" w:name="_Toc92663452"/>
      <w:bookmarkStart w:id="1550" w:name="_Toc92664453"/>
      <w:bookmarkStart w:id="1551" w:name="_Toc10453079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74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LFU缓存</w:t>
      </w:r>
      <w:bookmarkEnd w:id="1549"/>
      <w:bookmarkEnd w:id="1550"/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55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52" w:name="_Toc92663455"/>
      <w:bookmarkStart w:id="1553" w:name="_Toc9266445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52"/>
      <w:bookmarkEnd w:id="1553"/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from collections import OrderedDict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from collections import defaultdict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LFUCache:</w:t>
      </w:r>
    </w:p>
    <w:p w:rsidR="00B63E45" w:rsidRPr="00B63E45" w:rsidRDefault="00B63E45" w:rsidP="00EE2FFE">
      <w:pPr>
        <w:ind w:leftChars="100" w:left="210"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capacity</w:t>
      </w:r>
      <w:r w:rsidR="00492946">
        <w:rPr>
          <w:rFonts w:ascii="Courier New" w:eastAsia="宋体" w:hAnsi="Courier New" w:cs="Courier New" w:hint="eastAsia"/>
          <w:sz w:val="18"/>
          <w:szCs w:val="18"/>
        </w:rPr>
        <w:t>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__init__(self, capacity):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self.mincount = 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self.capacity = capacity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self.cache = {}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self.visited = {}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默认字典嵌套有序字典，外层字典的键是访问次数，有序字典根据放入元素的先后顺序进行排序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self.key_list = defaultdict(OrderedDict)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key</w:t>
      </w:r>
      <w:r w:rsidR="00492946">
        <w:rPr>
          <w:rFonts w:ascii="Courier New" w:eastAsia="宋体" w:hAnsi="Courier New" w:cs="Courier New" w:hint="eastAsia"/>
          <w:sz w:val="18"/>
          <w:szCs w:val="18"/>
        </w:rPr>
        <w:t>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value</w:t>
      </w:r>
      <w:r w:rsidR="00492946">
        <w:rPr>
          <w:rFonts w:ascii="Courier New" w:eastAsia="宋体" w:hAnsi="Courier New" w:cs="Courier New" w:hint="eastAsia"/>
          <w:sz w:val="18"/>
          <w:szCs w:val="18"/>
        </w:rPr>
        <w:t>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="00492946">
        <w:rPr>
          <w:rFonts w:ascii="Courier New" w:eastAsia="宋体" w:hAnsi="Courier New" w:cs="Courier New" w:hint="eastAsia"/>
          <w:sz w:val="18"/>
          <w:szCs w:val="18"/>
        </w:rPr>
        <w:t>无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set(self, key, value):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如果该</w:t>
      </w:r>
      <w:r w:rsidRPr="00B63E45">
        <w:rPr>
          <w:rFonts w:ascii="Courier New" w:eastAsia="宋体" w:hAnsi="Courier New" w:cs="Courier New"/>
          <w:sz w:val="18"/>
          <w:szCs w:val="18"/>
        </w:rPr>
        <w:t>key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已经存在，修改</w:t>
      </w:r>
      <w:r w:rsidRPr="00B63E45">
        <w:rPr>
          <w:rFonts w:ascii="Courier New" w:eastAsia="宋体" w:hAnsi="Courier New" w:cs="Courier New"/>
          <w:sz w:val="18"/>
          <w:szCs w:val="18"/>
        </w:rPr>
        <w:t>value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并且次数</w:t>
      </w:r>
      <w:r w:rsidRPr="00B63E45">
        <w:rPr>
          <w:rFonts w:ascii="Courier New" w:eastAsia="宋体" w:hAnsi="Courier New" w:cs="Courier New"/>
          <w:sz w:val="18"/>
          <w:szCs w:val="18"/>
        </w:rPr>
        <w:t>+1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key in self.cache: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self.cache[key] = value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self.get(key)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="0058077A">
        <w:rPr>
          <w:rFonts w:ascii="Courier New" w:eastAsia="宋体" w:hAnsi="Courier New" w:cs="Courier New" w:hint="eastAsia"/>
          <w:sz w:val="18"/>
          <w:szCs w:val="18"/>
        </w:rPr>
        <w:t>如果缓存已满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，则删除最少访问次数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len(self.cache) == self.capacity: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找到最小访问次数</w:t>
      </w:r>
    </w:p>
    <w:p w:rsidR="00B63E45" w:rsidRPr="00B63E45" w:rsidRDefault="00B63E45" w:rsidP="00EE2FFE">
      <w:pPr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temp_key, tmep_val = next(iter(self.key_list[self.mincount].items()))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#min_visit = min(self.visited, key=lambda x: self.visited[x])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del self.cache[temp_key]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del self.visited[temp_key]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del self.key_list[self.mincount][temp_key]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self.cache[key] = value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self.visited[key] = 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="0058077A">
        <w:rPr>
          <w:rFonts w:ascii="Courier New" w:eastAsia="宋体" w:hAnsi="Courier New" w:cs="Courier New" w:hint="eastAsia"/>
          <w:sz w:val="18"/>
          <w:szCs w:val="18"/>
        </w:rPr>
        <w:t>添加时默认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是</w:t>
      </w:r>
      <w:r w:rsidRPr="00B63E45">
        <w:rPr>
          <w:rFonts w:ascii="Courier New" w:eastAsia="宋体" w:hAnsi="Courier New" w:cs="Courier New"/>
          <w:sz w:val="18"/>
          <w:szCs w:val="18"/>
        </w:rPr>
        <w:t>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，所以都放在访问次数为</w:t>
      </w:r>
      <w:r w:rsidRPr="00B63E45">
        <w:rPr>
          <w:rFonts w:ascii="Courier New" w:eastAsia="宋体" w:hAnsi="Courier New" w:cs="Courier New"/>
          <w:sz w:val="18"/>
          <w:szCs w:val="18"/>
        </w:rPr>
        <w:t>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的层中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self.mincount = 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self.cache[key] = value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self.visited[key] = 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对记录字典进行赋值</w:t>
      </w:r>
      <w:r w:rsidRPr="00B63E45">
        <w:rPr>
          <w:rFonts w:ascii="Courier New" w:eastAsia="宋体" w:hAnsi="Courier New" w:cs="Courier New"/>
          <w:sz w:val="18"/>
          <w:szCs w:val="18"/>
        </w:rPr>
        <w:t>{1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{key:none, key1:none}}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self.key_list[1][key] = None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key</w:t>
      </w:r>
      <w:r w:rsidR="00492946">
        <w:rPr>
          <w:rFonts w:ascii="Courier New" w:eastAsia="宋体" w:hAnsi="Courier New" w:cs="Courier New" w:hint="eastAsia"/>
          <w:sz w:val="18"/>
          <w:szCs w:val="18"/>
        </w:rPr>
        <w:t>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</w:t>
      </w:r>
      <w:r w:rsidR="00492946">
        <w:rPr>
          <w:rFonts w:ascii="Courier New" w:eastAsia="宋体" w:hAnsi="Courier New" w:cs="Courier New" w:hint="eastAsia"/>
          <w:sz w:val="18"/>
          <w:szCs w:val="18"/>
        </w:rPr>
        <w:t>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整数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get(self, key):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key not in self.cache: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取出该</w:t>
      </w:r>
      <w:r w:rsidRPr="00B63E45">
        <w:rPr>
          <w:rFonts w:ascii="Courier New" w:eastAsia="宋体" w:hAnsi="Courier New" w:cs="Courier New"/>
          <w:sz w:val="18"/>
          <w:szCs w:val="18"/>
        </w:rPr>
        <w:t>key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的访问次数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count = self.visited[key]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对访问次数进行</w:t>
      </w:r>
      <w:r w:rsidRPr="00B63E45">
        <w:rPr>
          <w:rFonts w:ascii="Courier New" w:eastAsia="宋体" w:hAnsi="Courier New" w:cs="Courier New"/>
          <w:sz w:val="18"/>
          <w:szCs w:val="18"/>
        </w:rPr>
        <w:t>+1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self.visited[key] += 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对记录字典进行更新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self.key_list[count].pop(key)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self.key_list[count+1][key] = None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="0058077A">
        <w:rPr>
          <w:rFonts w:ascii="Courier New" w:eastAsia="宋体" w:hAnsi="Courier New" w:cs="Courier New" w:hint="eastAsia"/>
          <w:sz w:val="18"/>
          <w:szCs w:val="18"/>
        </w:rPr>
        <w:t>等于最小访问次数，并且该次数已经没有值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，则最小访问次数</w:t>
      </w:r>
      <w:r w:rsidRPr="00B63E45">
        <w:rPr>
          <w:rFonts w:ascii="Courier New" w:eastAsia="宋体" w:hAnsi="Courier New" w:cs="Courier New"/>
          <w:sz w:val="18"/>
          <w:szCs w:val="18"/>
        </w:rPr>
        <w:t>+1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，为下次加入做准备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count == self.mincount and len(self.key_list[count]) == 0: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self.mincount += 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self.cache[key]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LFU = LFUCache(3)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LFU.set(2, 2)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LFU.set(1, 1)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res1 = LFU.get(2)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res2 = LFU.get(1)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res3 = LFU.get(2)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LFU.set(3, 3)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LFU.set(4, 4)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res4 = LFU.get(3)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res5 = LFU.get(2)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res6 = LFU.get(1)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res7 = LFU.get(4)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a = [res1, res2, res3, res4, res5, res6, res7]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\n  LFUCache(3) \n  set(2, 2) \n  set(1, 1) \n  get(2) \n  get(1) \n  get(2) \n  set(3, 3) \n  set(4, 4) \n  get(3) \n  get(2) \n  get(1) \n  get(4)")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", a)</w:t>
      </w:r>
    </w:p>
    <w:p w:rsidR="00B63E45" w:rsidRPr="00C73457" w:rsidRDefault="00B30D35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54" w:name="_Toc92663457"/>
      <w:bookmarkStart w:id="1555" w:name="_Toc92664458"/>
      <w:bookmarkStart w:id="1556" w:name="_Toc10453080"/>
      <w:r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634FB8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</w:t>
      </w:r>
      <w:r w:rsidRPr="002B74E5">
        <w:rPr>
          <w:rFonts w:ascii="黑体" w:eastAsia="黑体" w:hAnsi="黑体" w:cs="Times New Roman"/>
          <w:kern w:val="44"/>
          <w:sz w:val="28"/>
          <w:szCs w:val="28"/>
          <w:u w:val="wave"/>
        </w:rPr>
        <w:t>5</w:t>
      </w:r>
      <w:r w:rsidR="006D7BAC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63E45" w:rsidRPr="002B74E5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音乐播放表</w:t>
      </w:r>
      <w:bookmarkEnd w:id="1554"/>
      <w:bookmarkEnd w:id="1555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55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57" w:name="_Toc92663460"/>
      <w:bookmarkStart w:id="1558" w:name="_Toc9266446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57"/>
      <w:bookmarkEnd w:id="1558"/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表示歌单里有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首歌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m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表示两首相同歌之间至少间隔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m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首歌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p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总共能听</w:t>
      </w:r>
      <w:r w:rsidRPr="00B63E45">
        <w:rPr>
          <w:rFonts w:ascii="Courier New" w:eastAsia="宋体" w:hAnsi="Courier New" w:cs="Courier New"/>
          <w:sz w:val="18"/>
          <w:szCs w:val="18"/>
        </w:rPr>
        <w:t>p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首歌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返回值为整数，为方案的总和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mod = 1000000007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getAns(self, n, m, p):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 = [[0 for i in range(n+1)] for j in range(p+1)]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range(p+1):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range(n+1):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dp[i][j] = 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dp[0][0] = 1;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range(1, p+1):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range(1, n+1):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dp[i][j] += dp[i-1][j-1] * (n - j + 1);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dp[i][j] %= mod;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(j &gt; m):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dp[i][j] += dp[i-1][j] * (j - m)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dp[i][j] %= mod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dp[p][n]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 = 2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m = 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 = 3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歌单里有</w:t>
      </w:r>
      <w:r w:rsidRPr="00B63E45">
        <w:rPr>
          <w:rFonts w:ascii="Courier New" w:eastAsia="宋体" w:hAnsi="Courier New" w:cs="Courier New"/>
          <w:sz w:val="18"/>
          <w:szCs w:val="18"/>
        </w:rPr>
        <w:t>", n, 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首歌，两首相同歌之间至少间隔</w:t>
      </w:r>
      <w:r w:rsidRPr="00B63E45">
        <w:rPr>
          <w:rFonts w:ascii="Courier New" w:eastAsia="宋体" w:hAnsi="Courier New" w:cs="Courier New"/>
          <w:sz w:val="18"/>
          <w:szCs w:val="18"/>
        </w:rPr>
        <w:t>",m , 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首歌，总共能听</w:t>
      </w:r>
      <w:r w:rsidRPr="00B63E45">
        <w:rPr>
          <w:rFonts w:ascii="Courier New" w:eastAsia="宋体" w:hAnsi="Courier New" w:cs="Courier New"/>
          <w:sz w:val="18"/>
          <w:szCs w:val="18"/>
        </w:rPr>
        <w:t>",p ,"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首歌</w:t>
      </w:r>
      <w:r w:rsidRPr="00B63E45">
        <w:rPr>
          <w:rFonts w:ascii="Courier New" w:eastAsia="宋体" w:hAnsi="Courier New" w:cs="Courier New"/>
          <w:sz w:val="18"/>
          <w:szCs w:val="18"/>
        </w:rPr>
        <w:t>")</w:t>
      </w:r>
    </w:p>
    <w:p w:rsidR="00B63E45" w:rsidRPr="00B63E45" w:rsidRDefault="00B63E45" w:rsidP="00EE2FFE">
      <w:pPr>
        <w:ind w:leftChars="100" w:left="210" w:firstLine="36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print("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可以生成：</w:t>
      </w:r>
      <w:r w:rsidRPr="00B63E45">
        <w:rPr>
          <w:rFonts w:ascii="Courier New" w:eastAsia="宋体" w:hAnsi="Courier New" w:cs="Courier New"/>
          <w:sz w:val="18"/>
          <w:szCs w:val="18"/>
        </w:rPr>
        <w:t>", solution.getAns(n, m, p), 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个歌单</w:t>
      </w:r>
      <w:r w:rsidRPr="00B63E45">
        <w:rPr>
          <w:rFonts w:ascii="Courier New" w:eastAsia="宋体" w:hAnsi="Courier New" w:cs="Courier New"/>
          <w:sz w:val="18"/>
          <w:szCs w:val="18"/>
        </w:rPr>
        <w:t>")</w:t>
      </w:r>
    </w:p>
    <w:p w:rsidR="00B63E45" w:rsidRPr="00C73457" w:rsidRDefault="00B30D35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59" w:name="_Toc92663462"/>
      <w:bookmarkStart w:id="1560" w:name="_Toc92664463"/>
      <w:bookmarkStart w:id="1561" w:name="_Toc10453081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634FB8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6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阶乘</w:t>
      </w:r>
      <w:bookmarkEnd w:id="1559"/>
      <w:bookmarkEnd w:id="1560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56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62" w:name="_Toc92663465"/>
      <w:bookmarkStart w:id="1563" w:name="_Toc9266446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62"/>
      <w:bookmarkEnd w:id="1563"/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import math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634FB8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634FB8">
        <w:rPr>
          <w:rFonts w:ascii="Courier New" w:eastAsia="宋体" w:hAnsi="Courier New" w:cs="Courier New" w:hint="eastAsia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返回字符串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factorial(self, n):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str(math.factorial(n))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solution=Solution()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n=20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="006D7BA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",n)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ab/>
        <w:t>print("</w:t>
      </w:r>
      <w:r w:rsidR="006D7BA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",solution.factorial(n))</w:t>
      </w:r>
    </w:p>
    <w:p w:rsidR="00B63E45" w:rsidRPr="00C73457" w:rsidRDefault="00B30D35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64" w:name="_Toc92663467"/>
      <w:bookmarkStart w:id="1565" w:name="_Toc92664468"/>
      <w:bookmarkStart w:id="1566" w:name="_Toc10453082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634FB8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7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解码方式</w:t>
      </w:r>
      <w:bookmarkEnd w:id="1564"/>
      <w:bookmarkEnd w:id="1565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56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67" w:name="_Toc92663470"/>
      <w:bookmarkStart w:id="1568" w:name="_Toc9266447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67"/>
      <w:bookmarkEnd w:id="1568"/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def numDecodings(self, s):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="00EB6295">
        <w:rPr>
          <w:rFonts w:ascii="Courier New" w:eastAsia="宋体" w:hAnsi="Courier New" w:cs="Courier New" w:hint="eastAsia"/>
          <w:sz w:val="18"/>
          <w:szCs w:val="18"/>
        </w:rPr>
        <w:t>#</w:t>
      </w:r>
      <w:r w:rsidRPr="00EB629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EB6295">
        <w:rPr>
          <w:rFonts w:ascii="Courier New" w:eastAsia="宋体" w:hAnsi="Courier New" w:cs="Courier New"/>
          <w:sz w:val="18"/>
          <w:szCs w:val="18"/>
        </w:rPr>
        <w:t>s</w:t>
      </w:r>
      <w:r w:rsidRPr="00EB6295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</w:t>
      </w:r>
      <w:r w:rsidR="00EB6295">
        <w:rPr>
          <w:rFonts w:ascii="Courier New" w:eastAsia="宋体" w:hAnsi="Courier New" w:cs="Courier New" w:hint="eastAsia"/>
          <w:sz w:val="18"/>
          <w:szCs w:val="18"/>
        </w:rPr>
        <w:t>#</w:t>
      </w:r>
      <w:r w:rsidRPr="00EB6295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if s == None: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mod = 1000000007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n = len(s)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f = [0] * (n + 1)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f[0] = 1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for i in range(1, n + 1):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if s[i - 1] == '*':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f[i] = (f[i] + 9 * f[i - 1]) % mod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if i &gt;= 2: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t = 0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if s[i - 2] == '*':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f[i] = (f[i] + 15 * f[i - 2]) % mod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elif s[i - 2] == '1':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f[i] = (f[i] + 9 * f[i - 2]) % mod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elif s[i - 2] == '2':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f[i] = (f[i] + 6 * f[i - 2]) % mod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if s[i - 1] &gt;= '1' and s[i - 1] &lt;= '9':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f[i] = (f[i] + f[i - 1]) % mod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if i &gt;= 2: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if s[i - 2] == '*':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t = 0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if s[i - 1] &gt;= '0' and s[i - 1] &lt;= '6':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    f[i] = (f[i] + 2 * f[i - 2]) % mod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elif s[i - 1] &gt;= '7' and s[i - 1] &lt;= '9':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    f[i] = (f[i] + f[i - 2]) % mod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else: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twoDigits = int(s[i - 2 : i])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if twoDigits &gt;= 10 and twoDigits &lt;= 26: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                    f[i] = (f[i] + f[i - 2]) % mod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    return f[n]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>#</w:t>
      </w:r>
      <w:r w:rsidRPr="00EB629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s = "1*"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ans = solution.numDecodings(s)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EB6295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EB6295">
        <w:rPr>
          <w:rFonts w:ascii="Courier New" w:eastAsia="宋体" w:hAnsi="Courier New" w:cs="Courier New"/>
          <w:sz w:val="18"/>
          <w:szCs w:val="18"/>
        </w:rPr>
        <w:t>", s)</w:t>
      </w:r>
    </w:p>
    <w:p w:rsidR="00B63E45" w:rsidRPr="00EB629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EB629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EB6295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EB6295">
        <w:rPr>
          <w:rFonts w:ascii="Courier New" w:eastAsia="宋体" w:hAnsi="Courier New" w:cs="Courier New"/>
          <w:sz w:val="18"/>
          <w:szCs w:val="18"/>
        </w:rPr>
        <w:t>", ans)</w:t>
      </w:r>
    </w:p>
    <w:p w:rsidR="00B63E45" w:rsidRPr="004B1323" w:rsidRDefault="000612E8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569" w:name="_Toc92663472"/>
      <w:bookmarkStart w:id="1570" w:name="_Toc92664473"/>
      <w:bookmarkStart w:id="1571" w:name="_Toc1045308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EB629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8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最大树</w:t>
      </w:r>
      <w:bookmarkEnd w:id="1569"/>
      <w:bookmarkEnd w:id="1570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 </w:t>
      </w:r>
      <w:bookmarkEnd w:id="157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72" w:name="_Toc92663475"/>
      <w:bookmarkStart w:id="1573" w:name="_Toc9266447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72"/>
      <w:bookmarkEnd w:id="1573"/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定义树节点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A: </w:t>
      </w:r>
      <w:r w:rsidR="000612E8">
        <w:rPr>
          <w:rFonts w:ascii="Courier New" w:eastAsia="宋体" w:hAnsi="Courier New" w:cs="Courier New" w:hint="eastAsia"/>
          <w:sz w:val="18"/>
          <w:szCs w:val="18"/>
        </w:rPr>
        <w:t>给定没有重复项的整数数组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: </w:t>
      </w:r>
      <w:r w:rsidR="000612E8">
        <w:rPr>
          <w:rFonts w:ascii="Courier New" w:eastAsia="宋体" w:hAnsi="Courier New" w:cs="Courier New" w:hint="eastAsia"/>
          <w:sz w:val="18"/>
          <w:szCs w:val="18"/>
        </w:rPr>
        <w:t>最大树的根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maxTree(self, A):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stack = []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element in A: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TreeNode(element)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len(stack) != 0 and element &gt; stack[-1].val: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node.left = stack.pop()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len(stack) != 0: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stack[-1].right = node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stack.append(node)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stack[0]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A = [2,5,6,0,3,1]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tree = solution.maxTree(A)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 = [tree.val, tree.left.val, tree.right.val, tree.left.left.val, 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tree.right.left.val, tree.right.right.val]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", A)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", t)</w:t>
      </w:r>
    </w:p>
    <w:p w:rsidR="00B63E45" w:rsidRPr="00C73457" w:rsidRDefault="000612E8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74" w:name="_Toc92663477"/>
      <w:bookmarkStart w:id="1575" w:name="_Toc92664478"/>
      <w:bookmarkStart w:id="1576" w:name="_Toc10453084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EB629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</w:t>
      </w:r>
      <w:r w:rsidR="006D7BAC">
        <w:rPr>
          <w:rFonts w:ascii="黑体" w:eastAsia="黑体" w:hAnsi="黑体" w:cs="Times New Roman"/>
          <w:kern w:val="44"/>
          <w:sz w:val="28"/>
          <w:szCs w:val="28"/>
          <w:u w:val="wave"/>
        </w:rPr>
        <w:t>9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6D7BAC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单词搜索</w:t>
      </w:r>
      <w:bookmarkEnd w:id="1574"/>
      <w:bookmarkEnd w:id="1575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57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77" w:name="_Toc92663480"/>
      <w:bookmarkStart w:id="1578" w:name="_Toc9266448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77"/>
      <w:bookmarkEnd w:id="1578"/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DIRECTIONS = [(0, -1), (0, 1), (-1, 0), (1, 0)]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class TrieNode:    </w:t>
      </w:r>
      <w:r w:rsidRPr="00B63E45">
        <w:rPr>
          <w:rFonts w:ascii="Courier New" w:eastAsia="宋体" w:hAnsi="Courier New" w:cs="Courier New"/>
          <w:sz w:val="18"/>
          <w:szCs w:val="18"/>
        </w:rPr>
        <w:tab/>
      </w:r>
      <w:r w:rsidRPr="00B63E45">
        <w:rPr>
          <w:rFonts w:ascii="Courier New" w:eastAsia="宋体" w:hAnsi="Courier New" w:cs="Courier New"/>
          <w:sz w:val="18"/>
          <w:szCs w:val="18"/>
        </w:rPr>
        <w:tab/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定义字典树的节点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self.children = {}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self.is_word = False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self.word = None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Trie: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self.root = TrieNode()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add(self, word):</w:t>
      </w:r>
      <w:r w:rsidRPr="00B63E45">
        <w:rPr>
          <w:rFonts w:ascii="Courier New" w:eastAsia="宋体" w:hAnsi="Courier New" w:cs="Courier New"/>
          <w:sz w:val="18"/>
          <w:szCs w:val="18"/>
        </w:rPr>
        <w:tab/>
      </w:r>
      <w:r w:rsidRPr="00B63E45">
        <w:rPr>
          <w:rFonts w:ascii="Courier New" w:eastAsia="宋体" w:hAnsi="Courier New" w:cs="Courier New"/>
          <w:sz w:val="18"/>
          <w:szCs w:val="18"/>
        </w:rPr>
        <w:tab/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字典树插入单词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 = self.root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c in word: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c not in node.children:</w:t>
      </w:r>
    </w:p>
    <w:p w:rsidR="007E55F1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node.children[c] = TrieNode()  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node.children[c]     </w:t>
      </w:r>
      <w:r w:rsidRPr="00B63E45">
        <w:rPr>
          <w:rFonts w:ascii="Courier New" w:eastAsia="宋体" w:hAnsi="Courier New" w:cs="Courier New"/>
          <w:sz w:val="18"/>
          <w:szCs w:val="18"/>
        </w:rPr>
        <w:tab/>
      </w:r>
      <w:r w:rsidRPr="00B63E45">
        <w:rPr>
          <w:rFonts w:ascii="Courier New" w:eastAsia="宋体" w:hAnsi="Courier New" w:cs="Courier New"/>
          <w:sz w:val="18"/>
          <w:szCs w:val="18"/>
        </w:rPr>
        <w:tab/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继续遍历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node.is_word = True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node.word = word        </w:t>
      </w:r>
      <w:r w:rsidR="000612E8">
        <w:rPr>
          <w:rFonts w:ascii="Courier New" w:eastAsia="宋体" w:hAnsi="Courier New" w:cs="Courier New"/>
          <w:sz w:val="18"/>
          <w:szCs w:val="18"/>
        </w:rPr>
        <w:t xml:space="preserve">                   </w:t>
      </w: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存入单词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find(self, word):</w:t>
      </w:r>
      <w:r w:rsidRPr="00B63E45">
        <w:rPr>
          <w:rFonts w:ascii="Courier New" w:eastAsia="宋体" w:hAnsi="Courier New" w:cs="Courier New"/>
          <w:sz w:val="18"/>
          <w:szCs w:val="18"/>
        </w:rPr>
        <w:tab/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 = self.root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c in word: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node.children.get(c)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node is None: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None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node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board: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二维字符串列表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words: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字符串列表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: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字符串列表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wordSearchII(self, board, words):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board is None or len(board) == 0: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trie = Trie()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word in words:</w:t>
      </w:r>
      <w:r w:rsidRPr="00B63E45">
        <w:rPr>
          <w:rFonts w:ascii="Courier New" w:eastAsia="宋体" w:hAnsi="Courier New" w:cs="Courier New"/>
          <w:sz w:val="18"/>
          <w:szCs w:val="18"/>
        </w:rPr>
        <w:tab/>
      </w:r>
      <w:r w:rsidRPr="00B63E45">
        <w:rPr>
          <w:rFonts w:ascii="Courier New" w:eastAsia="宋体" w:hAnsi="Courier New" w:cs="Courier New"/>
          <w:sz w:val="18"/>
          <w:szCs w:val="18"/>
        </w:rPr>
        <w:tab/>
      </w:r>
      <w:r w:rsidRPr="00B63E45">
        <w:rPr>
          <w:rFonts w:ascii="Courier New" w:eastAsia="宋体" w:hAnsi="Courier New" w:cs="Courier New"/>
          <w:sz w:val="18"/>
          <w:szCs w:val="18"/>
        </w:rPr>
        <w:tab/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插入单词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trie.add(word)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result = set()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7E55F1">
        <w:rPr>
          <w:rFonts w:ascii="Courier New" w:eastAsia="宋体" w:hAnsi="Courier New" w:cs="Courier New"/>
          <w:sz w:val="18"/>
          <w:szCs w:val="18"/>
        </w:rPr>
        <w:t xml:space="preserve">    for i in range(len(board)):</w:t>
      </w: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遍历字母矩阵，将每个字母作为单词首字母开始搜索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range(len(board[0])):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 = board[i][j]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self.search(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board,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i,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j,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trie.root.children.get(c),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set([(i, j)]),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result,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list(result)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search(self, board, x, y, node, visited, result):#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在字典树上</w:t>
      </w:r>
      <w:r w:rsidRPr="00B63E45">
        <w:rPr>
          <w:rFonts w:ascii="Courier New" w:eastAsia="宋体" w:hAnsi="Courier New" w:cs="Courier New"/>
          <w:sz w:val="18"/>
          <w:szCs w:val="18"/>
        </w:rPr>
        <w:t>dfs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查找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node is None: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node.is_word: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result.add(node.word)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delta_x, delta_y in DIRECTIONS:</w:t>
      </w:r>
      <w:r w:rsidRPr="00B63E45">
        <w:rPr>
          <w:rFonts w:ascii="Courier New" w:eastAsia="宋体" w:hAnsi="Courier New" w:cs="Courier New"/>
          <w:sz w:val="18"/>
          <w:szCs w:val="18"/>
        </w:rPr>
        <w:tab/>
      </w:r>
      <w:r w:rsidRPr="00B63E45">
        <w:rPr>
          <w:rFonts w:ascii="Courier New" w:eastAsia="宋体" w:hAnsi="Courier New" w:cs="Courier New"/>
          <w:sz w:val="18"/>
          <w:szCs w:val="18"/>
        </w:rPr>
        <w:tab/>
      </w:r>
      <w:r w:rsidRPr="00B63E45">
        <w:rPr>
          <w:rFonts w:ascii="Courier New" w:eastAsia="宋体" w:hAnsi="Courier New" w:cs="Courier New"/>
          <w:sz w:val="18"/>
          <w:szCs w:val="18"/>
        </w:rPr>
        <w:tab/>
      </w:r>
      <w:r w:rsidRPr="00B63E45">
        <w:rPr>
          <w:rFonts w:ascii="Courier New" w:eastAsia="宋体" w:hAnsi="Courier New" w:cs="Courier New"/>
          <w:sz w:val="18"/>
          <w:szCs w:val="18"/>
        </w:rPr>
        <w:tab/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向四个方向查找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x_ = x + delta_x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y_ = y + delta_y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not self.inside(board, x_, y_):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continue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(x_, y_) in visited: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continue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visited.add((x_, y_))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self.search(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board,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x_,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y_,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node.children.get(board[x_][y_]),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visited,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result,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visited.remove((x_, y_))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inside(self, board, x, y):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0 &lt;= x &lt; len(board) and 0 &lt;= y &lt; len(board[0])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board = [list("doaf"),list("agai"),list("dcan")]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words = ["dog","dad","dgdg","can","again"]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result = solution.wordSearchII(board, words)</w:t>
      </w:r>
    </w:p>
    <w:p w:rsidR="00B63E45" w:rsidRPr="00B63E45" w:rsidRDefault="00B63E45" w:rsidP="00EE2FFE">
      <w:pPr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["doaf","agai","dcan"],  ["dog","dad","dgdg","can","again"]')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", result)</w:t>
      </w:r>
    </w:p>
    <w:p w:rsidR="00B63E45" w:rsidRPr="00C73457" w:rsidRDefault="000612E8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79" w:name="_Toc92663482"/>
      <w:bookmarkStart w:id="1580" w:name="_Toc92664483"/>
      <w:bookmarkStart w:id="1581" w:name="_Toc10453085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80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LRU缓存策略</w:t>
      </w:r>
      <w:bookmarkEnd w:id="1579"/>
      <w:bookmarkEnd w:id="1580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58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82" w:name="_Toc92663485"/>
      <w:bookmarkStart w:id="1583" w:name="_Toc9266448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82"/>
      <w:bookmarkEnd w:id="1583"/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>class LinkedNode: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def __init__(self, key=None, value=None, next=None):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self.key = key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self.value = value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self.next = next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>class LRUCache: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600506">
        <w:rPr>
          <w:rFonts w:ascii="Courier New" w:eastAsia="宋体" w:hAnsi="Courier New" w:cs="Courier New"/>
          <w:sz w:val="18"/>
          <w:szCs w:val="18"/>
        </w:rPr>
        <w:t>参数</w:t>
      </w:r>
      <w:r w:rsidRPr="00600506">
        <w:rPr>
          <w:rFonts w:ascii="Courier New" w:eastAsia="宋体" w:hAnsi="Courier New" w:cs="Courier New"/>
          <w:sz w:val="18"/>
          <w:szCs w:val="18"/>
        </w:rPr>
        <w:t>capacity</w:t>
      </w:r>
      <w:r w:rsidRPr="00600506">
        <w:rPr>
          <w:rFonts w:ascii="Courier New" w:eastAsia="宋体" w:hAnsi="Courier New" w:cs="Courier New"/>
          <w:sz w:val="18"/>
          <w:szCs w:val="18"/>
        </w:rPr>
        <w:t>为整数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def __init__(self, capacity):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self.hash = {}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self.head = LinkedNode()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self.tail = self.head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self.capacity = capacity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def push_back(self, node):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self.hash[node.key] = self.tail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self.tail.next = node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self.tail = node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def pop_front(self):    </w:t>
      </w:r>
      <w:r w:rsidRPr="00600506">
        <w:rPr>
          <w:rFonts w:ascii="Courier New" w:eastAsia="宋体" w:hAnsi="Courier New" w:cs="Courier New"/>
          <w:sz w:val="18"/>
          <w:szCs w:val="18"/>
        </w:rPr>
        <w:tab/>
        <w:t>#</w:t>
      </w:r>
      <w:r w:rsidRPr="00600506">
        <w:rPr>
          <w:rFonts w:ascii="Courier New" w:eastAsia="宋体" w:hAnsi="Courier New" w:cs="Courier New"/>
          <w:sz w:val="18"/>
          <w:szCs w:val="18"/>
        </w:rPr>
        <w:t>删除头部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del self.hash[self.head.next.key]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self.head.next = self.head.next.next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self.hash[self.head.next.key] = self.head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def kick(self, prev):</w:t>
      </w:r>
      <w:r w:rsidRPr="00600506">
        <w:rPr>
          <w:rFonts w:ascii="Courier New" w:eastAsia="宋体" w:hAnsi="Courier New" w:cs="Courier New"/>
          <w:sz w:val="18"/>
          <w:szCs w:val="18"/>
        </w:rPr>
        <w:tab/>
        <w:t>#</w:t>
      </w:r>
      <w:r w:rsidRPr="00600506">
        <w:rPr>
          <w:rFonts w:ascii="Courier New" w:eastAsia="宋体" w:hAnsi="Courier New" w:cs="Courier New"/>
          <w:sz w:val="18"/>
          <w:szCs w:val="18"/>
        </w:rPr>
        <w:t>将数据移动至尾部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node = prev.next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if node == self.tail: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prev.next = node.next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if node.next is not None: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self.hash[node.next.key] = prev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node.next = None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self.push_back(node)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def get(self, key):</w:t>
      </w:r>
      <w:r w:rsidRPr="00600506">
        <w:rPr>
          <w:rFonts w:ascii="Courier New" w:eastAsia="宋体" w:hAnsi="Courier New" w:cs="Courier New"/>
          <w:sz w:val="18"/>
          <w:szCs w:val="18"/>
        </w:rPr>
        <w:tab/>
      </w:r>
      <w:r w:rsidRPr="00600506">
        <w:rPr>
          <w:rFonts w:ascii="Courier New" w:eastAsia="宋体" w:hAnsi="Courier New" w:cs="Courier New"/>
          <w:sz w:val="18"/>
          <w:szCs w:val="18"/>
        </w:rPr>
        <w:tab/>
        <w:t>#</w:t>
      </w:r>
      <w:r w:rsidRPr="00600506">
        <w:rPr>
          <w:rFonts w:ascii="Courier New" w:eastAsia="宋体" w:hAnsi="Courier New" w:cs="Courier New"/>
          <w:sz w:val="18"/>
          <w:szCs w:val="18"/>
        </w:rPr>
        <w:t>获取数据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if key not in self.hash: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self.kick(self.hash[key])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return self.hash[key].next.value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600506">
        <w:rPr>
          <w:rFonts w:ascii="Courier New" w:eastAsia="宋体" w:hAnsi="Courier New" w:cs="Courier New"/>
          <w:sz w:val="18"/>
          <w:szCs w:val="18"/>
        </w:rPr>
        <w:t>参数</w:t>
      </w:r>
      <w:r w:rsidRPr="00600506">
        <w:rPr>
          <w:rFonts w:ascii="Courier New" w:eastAsia="宋体" w:hAnsi="Courier New" w:cs="Courier New"/>
          <w:sz w:val="18"/>
          <w:szCs w:val="18"/>
        </w:rPr>
        <w:t>key</w:t>
      </w:r>
      <w:r w:rsidRPr="00600506">
        <w:rPr>
          <w:rFonts w:ascii="Courier New" w:eastAsia="宋体" w:hAnsi="Courier New" w:cs="Courier New"/>
          <w:sz w:val="18"/>
          <w:szCs w:val="18"/>
        </w:rPr>
        <w:t>为整数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600506">
        <w:rPr>
          <w:rFonts w:ascii="Courier New" w:eastAsia="宋体" w:hAnsi="Courier New" w:cs="Courier New"/>
          <w:sz w:val="18"/>
          <w:szCs w:val="18"/>
        </w:rPr>
        <w:t>参数</w:t>
      </w:r>
      <w:r w:rsidRPr="00600506">
        <w:rPr>
          <w:rFonts w:ascii="Courier New" w:eastAsia="宋体" w:hAnsi="Courier New" w:cs="Courier New"/>
          <w:sz w:val="18"/>
          <w:szCs w:val="18"/>
        </w:rPr>
        <w:t>value</w:t>
      </w:r>
      <w:r w:rsidRPr="00600506">
        <w:rPr>
          <w:rFonts w:ascii="Courier New" w:eastAsia="宋体" w:hAnsi="Courier New" w:cs="Courier New"/>
          <w:sz w:val="18"/>
          <w:szCs w:val="18"/>
        </w:rPr>
        <w:t>为整数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600506">
        <w:rPr>
          <w:rFonts w:ascii="Courier New" w:eastAsia="宋体" w:hAnsi="Courier New" w:cs="Courier New"/>
          <w:sz w:val="18"/>
          <w:szCs w:val="18"/>
        </w:rPr>
        <w:t>返回值：无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def set(self, key, value):     #</w:t>
      </w:r>
      <w:r w:rsidRPr="00600506">
        <w:rPr>
          <w:rFonts w:ascii="Courier New" w:eastAsia="宋体" w:hAnsi="Courier New" w:cs="Courier New"/>
          <w:sz w:val="18"/>
          <w:szCs w:val="18"/>
        </w:rPr>
        <w:t>数据放入缓存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if key in self.hash:</w:t>
      </w:r>
      <w:r w:rsidRPr="00600506">
        <w:rPr>
          <w:rFonts w:ascii="Courier New" w:eastAsia="宋体" w:hAnsi="Courier New" w:cs="Courier New"/>
          <w:sz w:val="18"/>
          <w:szCs w:val="18"/>
        </w:rPr>
        <w:tab/>
        <w:t xml:space="preserve">   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self.kick(self.hash[key])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self.hash[key].next.value = value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self.push_back(LinkedNode(key, value))  #</w:t>
      </w:r>
      <w:r w:rsidRPr="00600506">
        <w:rPr>
          <w:rFonts w:ascii="Courier New" w:eastAsia="宋体" w:hAnsi="Courier New" w:cs="Courier New"/>
          <w:sz w:val="18"/>
          <w:szCs w:val="18"/>
        </w:rPr>
        <w:t>如果</w:t>
      </w:r>
      <w:r w:rsidRPr="00600506">
        <w:rPr>
          <w:rFonts w:ascii="Courier New" w:eastAsia="宋体" w:hAnsi="Courier New" w:cs="Courier New"/>
          <w:sz w:val="18"/>
          <w:szCs w:val="18"/>
        </w:rPr>
        <w:t>key</w:t>
      </w:r>
      <w:r w:rsidRPr="00600506">
        <w:rPr>
          <w:rFonts w:ascii="Courier New" w:eastAsia="宋体" w:hAnsi="Courier New" w:cs="Courier New"/>
          <w:sz w:val="18"/>
          <w:szCs w:val="18"/>
        </w:rPr>
        <w:t>不存在，则存入新节点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if len(self.hash) &gt; self.capacity:</w:t>
      </w:r>
      <w:r w:rsidRPr="00600506">
        <w:rPr>
          <w:rFonts w:ascii="Courier New" w:eastAsia="宋体" w:hAnsi="Courier New" w:cs="Courier New"/>
          <w:sz w:val="18"/>
          <w:szCs w:val="18"/>
        </w:rPr>
        <w:tab/>
        <w:t xml:space="preserve">    </w:t>
      </w:r>
      <w:r w:rsidR="007E55F1">
        <w:rPr>
          <w:rFonts w:ascii="Courier New" w:eastAsia="宋体" w:hAnsi="Courier New" w:cs="Courier New"/>
          <w:sz w:val="18"/>
          <w:szCs w:val="18"/>
        </w:rPr>
        <w:t xml:space="preserve">  </w:t>
      </w:r>
      <w:r w:rsidRPr="00600506">
        <w:rPr>
          <w:rFonts w:ascii="Courier New" w:eastAsia="宋体" w:hAnsi="Courier New" w:cs="Courier New"/>
          <w:sz w:val="18"/>
          <w:szCs w:val="18"/>
        </w:rPr>
        <w:t>#</w:t>
      </w:r>
      <w:r w:rsidRPr="00600506">
        <w:rPr>
          <w:rFonts w:ascii="Courier New" w:eastAsia="宋体" w:hAnsi="Courier New" w:cs="Courier New"/>
          <w:sz w:val="18"/>
          <w:szCs w:val="18"/>
        </w:rPr>
        <w:t>如果缓存超出上限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    self.pop_front()</w:t>
      </w:r>
      <w:r w:rsidRPr="00600506">
        <w:rPr>
          <w:rFonts w:ascii="Courier New" w:eastAsia="宋体" w:hAnsi="Courier New" w:cs="Courier New"/>
          <w:sz w:val="18"/>
          <w:szCs w:val="18"/>
        </w:rPr>
        <w:tab/>
      </w:r>
      <w:r w:rsidRPr="00600506">
        <w:rPr>
          <w:rFonts w:ascii="Courier New" w:eastAsia="宋体" w:hAnsi="Courier New" w:cs="Courier New"/>
          <w:sz w:val="18"/>
          <w:szCs w:val="18"/>
        </w:rPr>
        <w:tab/>
        <w:t xml:space="preserve">   </w:t>
      </w:r>
      <w:r w:rsidR="007E55F1">
        <w:rPr>
          <w:rFonts w:ascii="Courier New" w:eastAsia="宋体" w:hAnsi="Courier New" w:cs="Courier New"/>
          <w:sz w:val="18"/>
          <w:szCs w:val="18"/>
        </w:rPr>
        <w:t xml:space="preserve">           </w:t>
      </w:r>
      <w:r w:rsidRPr="00600506">
        <w:rPr>
          <w:rFonts w:ascii="Courier New" w:eastAsia="宋体" w:hAnsi="Courier New" w:cs="Courier New"/>
          <w:sz w:val="18"/>
          <w:szCs w:val="18"/>
        </w:rPr>
        <w:t xml:space="preserve"> #</w:t>
      </w:r>
      <w:r w:rsidRPr="00600506">
        <w:rPr>
          <w:rFonts w:ascii="Courier New" w:eastAsia="宋体" w:hAnsi="Courier New" w:cs="Courier New"/>
          <w:sz w:val="18"/>
          <w:szCs w:val="18"/>
        </w:rPr>
        <w:t>删除头部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>#</w:t>
      </w:r>
      <w:r w:rsidRPr="00600506">
        <w:rPr>
          <w:rFonts w:ascii="Courier New" w:eastAsia="宋体" w:hAnsi="Courier New" w:cs="Courier New"/>
          <w:sz w:val="18"/>
          <w:szCs w:val="18"/>
        </w:rPr>
        <w:t>主函数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lru = LRUCache(2)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lru.set(2, 1)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lru.set(1, 1)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ans1 = lru.get(2)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lru.set(4, 1)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ans2 = lru.get(1)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ans3 = lru.get(2)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a = [ans1, ans2, ans3]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if a == [1, -1, 1]: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print("</w:t>
      </w:r>
      <w:r w:rsidRPr="00600506">
        <w:rPr>
          <w:rFonts w:ascii="Courier New" w:eastAsia="宋体" w:hAnsi="Courier New" w:cs="Courier New"/>
          <w:sz w:val="18"/>
          <w:szCs w:val="18"/>
        </w:rPr>
        <w:t>输入：</w:t>
      </w:r>
      <w:r w:rsidRPr="00600506">
        <w:rPr>
          <w:rFonts w:ascii="Courier New" w:eastAsia="宋体" w:hAnsi="Courier New" w:cs="Courier New"/>
          <w:sz w:val="18"/>
          <w:szCs w:val="18"/>
        </w:rPr>
        <w:t>LRUCache(2), set(2, 1), set(1, 1), get(2), set(4, 1), get(1), get(2)")</w:t>
      </w:r>
    </w:p>
    <w:p w:rsidR="00B63E45" w:rsidRPr="00B63E45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print("</w:t>
      </w:r>
      <w:r w:rsidRPr="00600506">
        <w:rPr>
          <w:rFonts w:ascii="Courier New" w:eastAsia="宋体" w:hAnsi="Courier New" w:cs="Courier New"/>
          <w:sz w:val="18"/>
          <w:szCs w:val="18"/>
        </w:rPr>
        <w:t>输出：</w:t>
      </w:r>
      <w:r w:rsidRPr="00600506">
        <w:rPr>
          <w:rFonts w:ascii="Courier New" w:eastAsia="宋体" w:hAnsi="Courier New" w:cs="Courier New"/>
          <w:sz w:val="18"/>
          <w:szCs w:val="18"/>
        </w:rPr>
        <w:t>", a)</w:t>
      </w:r>
    </w:p>
    <w:p w:rsidR="00B63E45" w:rsidRPr="00C73457" w:rsidRDefault="000612E8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84" w:name="_Toc92663487"/>
      <w:bookmarkStart w:id="1585" w:name="_Toc92664488"/>
      <w:bookmarkStart w:id="1586" w:name="_Toc10453086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600506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8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书籍复印</w:t>
      </w:r>
      <w:bookmarkEnd w:id="1584"/>
      <w:bookmarkEnd w:id="1585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58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87" w:name="_Toc92663490"/>
      <w:bookmarkStart w:id="1588" w:name="_Toc9266449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87"/>
      <w:bookmarkEnd w:id="1588"/>
    </w:p>
    <w:p w:rsidR="00600506" w:rsidRPr="007E55F1" w:rsidRDefault="00600506" w:rsidP="007E55F1">
      <w:pPr>
        <w:ind w:firstLineChars="200" w:firstLine="420"/>
        <w:rPr>
          <w:rFonts w:ascii="Times New Roman" w:eastAsia="宋体" w:hAnsi="Times New Roman" w:cs="Times New Roman"/>
          <w:color w:val="24292E"/>
          <w:kern w:val="0"/>
          <w:szCs w:val="20"/>
        </w:rPr>
      </w:pP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#</w:t>
      </w: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参数</w:t>
      </w: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pages</w:t>
      </w: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是个整型数数组</w:t>
      </w:r>
    </w:p>
    <w:p w:rsidR="00600506" w:rsidRPr="007E55F1" w:rsidRDefault="00600506" w:rsidP="007E55F1">
      <w:pPr>
        <w:ind w:firstLineChars="200" w:firstLine="420"/>
        <w:rPr>
          <w:rFonts w:ascii="Times New Roman" w:eastAsia="宋体" w:hAnsi="Times New Roman" w:cs="Times New Roman"/>
          <w:color w:val="24292E"/>
          <w:kern w:val="0"/>
          <w:szCs w:val="20"/>
        </w:rPr>
      </w:pP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#</w:t>
      </w: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参数</w:t>
      </w: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k</w:t>
      </w: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是一个整数，表示几个人复印书籍</w:t>
      </w:r>
    </w:p>
    <w:p w:rsidR="00600506" w:rsidRPr="007E55F1" w:rsidRDefault="00600506" w:rsidP="007E55F1">
      <w:pPr>
        <w:ind w:firstLineChars="200" w:firstLine="420"/>
        <w:rPr>
          <w:rFonts w:ascii="Times New Roman" w:eastAsia="宋体" w:hAnsi="Times New Roman" w:cs="Times New Roman"/>
          <w:color w:val="24292E"/>
          <w:kern w:val="0"/>
          <w:szCs w:val="20"/>
        </w:rPr>
      </w:pP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#</w:t>
      </w:r>
      <w:r w:rsidRPr="007E55F1">
        <w:rPr>
          <w:rFonts w:ascii="Times New Roman" w:eastAsia="宋体" w:hAnsi="Times New Roman" w:cs="Times New Roman"/>
          <w:color w:val="24292E"/>
          <w:kern w:val="0"/>
          <w:szCs w:val="20"/>
        </w:rPr>
        <w:t>返回值是一个整型数表示最少需要的时间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def copyBooks(self, pages, k):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if not pages: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start, end = max(pages), sum(pages)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while start + 1 &lt; end:</w:t>
      </w:r>
    </w:p>
    <w:p w:rsidR="00600506" w:rsidRPr="000909AE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mid = (start + end) </w:t>
      </w:r>
      <w:r w:rsidRPr="000909AE">
        <w:rPr>
          <w:rFonts w:ascii="Courier New" w:eastAsia="宋体" w:hAnsi="Courier New" w:cs="Courier New"/>
          <w:sz w:val="18"/>
          <w:szCs w:val="18"/>
        </w:rPr>
        <w:t>// 2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if self.get_least_people(pages, mid) &lt;= k: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    end = mid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    start = mid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if self.get_least_people(pages, start) &lt;= k: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return start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return end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def get_least_people(self, pages, time_limit):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count = 0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time_cost = 0 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for page in pages: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if time_cost + page &gt; time_limit: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    count += 1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    time_cost = 0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    time_cost += page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    return count + 1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>#</w:t>
      </w:r>
      <w:r w:rsidRPr="00600506">
        <w:rPr>
          <w:rFonts w:ascii="Courier New" w:eastAsia="宋体" w:hAnsi="Courier New" w:cs="Courier New"/>
          <w:sz w:val="18"/>
          <w:szCs w:val="18"/>
        </w:rPr>
        <w:t>主函数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generator=[3,2,4]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k=2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600506" w:rsidRPr="00600506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600506">
        <w:rPr>
          <w:rFonts w:ascii="Courier New" w:eastAsia="宋体" w:hAnsi="Courier New" w:cs="Courier New"/>
          <w:sz w:val="18"/>
          <w:szCs w:val="18"/>
        </w:rPr>
        <w:t>输入：</w:t>
      </w:r>
      <w:r w:rsidRPr="00600506">
        <w:rPr>
          <w:rFonts w:ascii="Courier New" w:eastAsia="宋体" w:hAnsi="Courier New" w:cs="Courier New"/>
          <w:sz w:val="18"/>
          <w:szCs w:val="18"/>
        </w:rPr>
        <w:t>", generator)</w:t>
      </w:r>
    </w:p>
    <w:p w:rsidR="00B63E45" w:rsidRPr="00B63E45" w:rsidRDefault="00600506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600506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600506">
        <w:rPr>
          <w:rFonts w:ascii="Courier New" w:eastAsia="宋体" w:hAnsi="Courier New" w:cs="Courier New"/>
          <w:sz w:val="18"/>
          <w:szCs w:val="18"/>
        </w:rPr>
        <w:t>输出：</w:t>
      </w:r>
      <w:r w:rsidRPr="00600506">
        <w:rPr>
          <w:rFonts w:ascii="Courier New" w:eastAsia="宋体" w:hAnsi="Courier New" w:cs="Courier New"/>
          <w:sz w:val="18"/>
          <w:szCs w:val="18"/>
        </w:rPr>
        <w:t>", solution. copyBooks(generator,k))</w:t>
      </w:r>
    </w:p>
    <w:p w:rsidR="00B63E45" w:rsidRPr="00C73457" w:rsidRDefault="000612E8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589" w:name="_Toc92663492"/>
      <w:bookmarkStart w:id="1590" w:name="_Toc92664493"/>
      <w:bookmarkStart w:id="1591" w:name="_Toc10453087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600506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8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2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二进制表示</w:t>
      </w:r>
      <w:bookmarkEnd w:id="1589"/>
      <w:bookmarkEnd w:id="1590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59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92" w:name="_Toc92663495"/>
      <w:bookmarkStart w:id="1593" w:name="_Toc9266449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92"/>
      <w:bookmarkEnd w:id="1593"/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from decimal import *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7E55F1" w:rsidRDefault="00B63E45" w:rsidP="007E55F1">
      <w:pPr>
        <w:ind w:firstLineChars="200" w:firstLine="360"/>
        <w:rPr>
          <w:rFonts w:ascii="Times New Roman" w:eastAsia="宋体" w:hAnsi="Times New Roman" w:cs="Times New Roman"/>
          <w:szCs w:val="21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7E55F1">
        <w:rPr>
          <w:rFonts w:ascii="Times New Roman" w:eastAsia="宋体" w:hAnsi="Times New Roman" w:cs="Times New Roman"/>
          <w:szCs w:val="21"/>
        </w:rPr>
        <w:t>#</w:t>
      </w:r>
      <w:r w:rsidRPr="007E55F1">
        <w:rPr>
          <w:rFonts w:ascii="Times New Roman" w:eastAsia="宋体" w:hAnsi="Times New Roman" w:cs="Times New Roman" w:hint="eastAsia"/>
          <w:szCs w:val="21"/>
        </w:rPr>
        <w:t>参数</w:t>
      </w:r>
      <w:r w:rsidRPr="007E55F1">
        <w:rPr>
          <w:rFonts w:ascii="Times New Roman" w:eastAsia="宋体" w:hAnsi="Times New Roman" w:cs="Times New Roman"/>
          <w:szCs w:val="21"/>
        </w:rPr>
        <w:t>n</w:t>
      </w:r>
      <w:r w:rsidR="00600506" w:rsidRPr="007E55F1">
        <w:rPr>
          <w:rFonts w:ascii="Times New Roman" w:eastAsia="宋体" w:hAnsi="Times New Roman" w:cs="Times New Roman" w:hint="eastAsia"/>
          <w:szCs w:val="21"/>
        </w:rPr>
        <w:t>为</w:t>
      </w:r>
      <w:r w:rsidR="00597D5F" w:rsidRPr="007E55F1">
        <w:rPr>
          <w:rFonts w:ascii="Times New Roman" w:eastAsia="宋体" w:hAnsi="Times New Roman" w:cs="Times New Roman" w:hint="eastAsia"/>
          <w:szCs w:val="21"/>
        </w:rPr>
        <w:t>给定作为字符串传入的十进制数</w:t>
      </w:r>
    </w:p>
    <w:p w:rsidR="00B63E45" w:rsidRPr="007E55F1" w:rsidRDefault="007E55F1" w:rsidP="007E55F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</w:t>
      </w:r>
      <w:r w:rsidR="00B63E45" w:rsidRPr="007E55F1">
        <w:rPr>
          <w:rFonts w:ascii="Times New Roman" w:eastAsia="宋体" w:hAnsi="Times New Roman" w:cs="Times New Roman"/>
          <w:szCs w:val="21"/>
        </w:rPr>
        <w:t>#</w:t>
      </w:r>
      <w:r w:rsidR="00B63E45" w:rsidRPr="007E55F1">
        <w:rPr>
          <w:rFonts w:ascii="Times New Roman" w:eastAsia="宋体" w:hAnsi="Times New Roman" w:cs="Times New Roman" w:hint="eastAsia"/>
          <w:szCs w:val="21"/>
        </w:rPr>
        <w:t>返回值</w:t>
      </w:r>
      <w:r w:rsidR="00600506" w:rsidRPr="007E55F1">
        <w:rPr>
          <w:rFonts w:ascii="Times New Roman" w:eastAsia="宋体" w:hAnsi="Times New Roman" w:cs="Times New Roman" w:hint="eastAsia"/>
          <w:szCs w:val="21"/>
        </w:rPr>
        <w:t>为</w:t>
      </w:r>
      <w:r w:rsidR="00B63E45" w:rsidRPr="007E55F1">
        <w:rPr>
          <w:rFonts w:ascii="Times New Roman" w:eastAsia="宋体" w:hAnsi="Times New Roman" w:cs="Times New Roman" w:hint="eastAsia"/>
          <w:szCs w:val="21"/>
        </w:rPr>
        <w:t>字符串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binaryRepresentation(self, num):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(a, b) = num.split('.')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 = '{:b}'.format(int(a))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b = self.frac_to_binary(b)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b is None: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'ERROR'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elif b == '':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a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a + '.' + b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frac_to_binary(self, num):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int(num) == 0: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''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int(num) % 10 != 5: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None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res = ''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num = Decimal('0.' + str(num))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num: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num *= 2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num &gt;= 1: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 += '1'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num -= 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 += '0'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num = num.normalize()    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num and str(num)[-1] != '5':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None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num = 3.5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ans = solution.binaryRepresentation(str(num))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", num)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", ans)</w:t>
      </w:r>
    </w:p>
    <w:p w:rsidR="00B63E45" w:rsidRPr="004B1323" w:rsidRDefault="00597D5F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594" w:name="_Toc92663497"/>
      <w:bookmarkStart w:id="1595" w:name="_Toc92664498"/>
      <w:bookmarkStart w:id="1596" w:name="_Toc1045308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833D52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8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3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房屋染色</w:t>
      </w:r>
      <w:bookmarkEnd w:id="1594"/>
      <w:bookmarkEnd w:id="1595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bookmarkEnd w:id="159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597" w:name="_Toc92663500"/>
      <w:bookmarkStart w:id="1598" w:name="_Toc9266450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597"/>
      <w:bookmarkEnd w:id="1598"/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costs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是一个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="000118DF">
        <w:rPr>
          <w:rFonts w:ascii="Courier New" w:eastAsia="宋体" w:hAnsi="Courier New" w:cs="Courier New" w:hint="eastAsia"/>
          <w:sz w:val="18"/>
          <w:szCs w:val="18"/>
        </w:rPr>
        <w:t>行</w:t>
      </w:r>
      <w:r w:rsidR="000118DF">
        <w:rPr>
          <w:rFonts w:ascii="Courier New" w:eastAsia="宋体" w:hAnsi="Courier New" w:cs="Courier New" w:hint="eastAsia"/>
          <w:sz w:val="18"/>
          <w:szCs w:val="18"/>
        </w:rPr>
        <w:t>k</w:t>
      </w:r>
      <w:r w:rsidR="000118DF">
        <w:rPr>
          <w:rFonts w:ascii="Courier New" w:eastAsia="宋体" w:hAnsi="Courier New" w:cs="Courier New" w:hint="eastAsia"/>
          <w:sz w:val="18"/>
          <w:szCs w:val="18"/>
        </w:rPr>
        <w:t>列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表示花费的矩阵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</w:t>
      </w:r>
      <w:r w:rsidRPr="00B63E45">
        <w:rPr>
          <w:rFonts w:ascii="Courier New" w:eastAsia="宋体" w:hAnsi="Courier New" w:cs="Courier New"/>
          <w:sz w:val="18"/>
          <w:szCs w:val="18"/>
        </w:rPr>
        <w:t>res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是染色的最小总花费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import sys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minCostII(self, costs):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len(costs)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not n:return 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k = len(costs[0])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not k:return 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 = [[0]*k for i in range(n+1)]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min1,min2 = 0,0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id1,id2 =0,0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range(1,n+1):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min1 = min2 = sys.maxsize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range(k):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f[i-1][j]&lt;min1: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min2 = min1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min1 = f[i-1][j]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id1 = j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if f[i-1][j] &lt; min2: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min2 = f[i-1][j]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id2 = j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range(k):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f[i][j] = costs[i-1][j]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j != id1: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f[i][j]+=min1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f[i][j]+=min2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res = min(f[-1])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generation=[[14,2,11],[11,14,5],[14,3,10]]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 Solution()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4D443F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generation)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4D443F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solution.minCostII(generation))</w:t>
      </w:r>
    </w:p>
    <w:p w:rsidR="00B63E45" w:rsidRPr="004B1323" w:rsidRDefault="004D443F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599" w:name="_Toc92663502"/>
      <w:bookmarkStart w:id="1600" w:name="_Toc92664503"/>
      <w:bookmarkStart w:id="1601" w:name="_Toc10453089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833D52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8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4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数组最大价值</w:t>
      </w:r>
      <w:bookmarkEnd w:id="1599"/>
      <w:bookmarkEnd w:id="1600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 </w:t>
      </w:r>
      <w:bookmarkEnd w:id="160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02" w:name="_Toc92663505"/>
      <w:bookmarkStart w:id="1603" w:name="_Toc9266450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02"/>
      <w:bookmarkEnd w:id="1603"/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a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与</w:t>
      </w:r>
      <w:r w:rsidRPr="00B63E45">
        <w:rPr>
          <w:rFonts w:ascii="Courier New" w:eastAsia="宋体" w:hAnsi="Courier New" w:cs="Courier New"/>
          <w:sz w:val="18"/>
          <w:szCs w:val="18"/>
        </w:rPr>
        <w:t>b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分别是匹配数组和价值数组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="004D443F">
        <w:rPr>
          <w:rFonts w:ascii="Courier New" w:eastAsia="宋体" w:hAnsi="Courier New" w:cs="Courier New" w:hint="eastAsia"/>
          <w:sz w:val="18"/>
          <w:szCs w:val="18"/>
        </w:rPr>
        <w:t>返回值是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整数，代表选择区间的最大价值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getAnswer(self, a, b):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 = [-1 for i in range(len(a))]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ans[0] = 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range(1, len(a)):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range(i):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a[i] == a[j]: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temp = 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for k in range(j, i + 1):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   temp += b[k]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ans[i] = max(a[i - 1], temp)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break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ans[i] == -1: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ans[i] = ans[i - 1]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ans[len(a) - 1]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a = [1,2,3,4,2,6]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b = [1,2,1,2,1,100]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833D52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/>
          <w:sz w:val="18"/>
          <w:szCs w:val="18"/>
        </w:rPr>
        <w:t>a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与</w:t>
      </w:r>
      <w:r w:rsidRPr="00B63E45">
        <w:rPr>
          <w:rFonts w:ascii="Courier New" w:eastAsia="宋体" w:hAnsi="Courier New" w:cs="Courier New"/>
          <w:sz w:val="18"/>
          <w:szCs w:val="18"/>
        </w:rPr>
        <w:t>b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a, b)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833D52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最大</w:t>
      </w:r>
      <w:r w:rsidR="00833D52">
        <w:rPr>
          <w:rFonts w:ascii="Courier New" w:eastAsia="宋体" w:hAnsi="Courier New" w:cs="Courier New" w:hint="eastAsia"/>
          <w:sz w:val="18"/>
          <w:szCs w:val="18"/>
        </w:rPr>
        <w:t>价值</w:t>
      </w:r>
      <w:r w:rsidRPr="00B63E45">
        <w:rPr>
          <w:rFonts w:ascii="Courier New" w:eastAsia="宋体" w:hAnsi="Courier New" w:cs="Courier New"/>
          <w:sz w:val="18"/>
          <w:szCs w:val="18"/>
        </w:rPr>
        <w:t>:", solution.getAnswer(a, b))</w:t>
      </w:r>
    </w:p>
    <w:p w:rsidR="00B63E45" w:rsidRPr="00C73457" w:rsidRDefault="004D443F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604" w:name="_Toc92663507"/>
      <w:bookmarkStart w:id="1605" w:name="_Toc92664508"/>
      <w:bookmarkStart w:id="1606" w:name="_Toc10453090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CE2A1B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8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5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最大字数组</w:t>
      </w:r>
      <w:bookmarkEnd w:id="1604"/>
      <w:bookmarkEnd w:id="1605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60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07" w:name="_Toc92663510"/>
      <w:bookmarkStart w:id="1608" w:name="_Toc9266451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07"/>
      <w:bookmarkEnd w:id="1608"/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nums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为整型数组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k1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k2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返回最大和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maxSubarray5(self, nums, k1, k2):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len(nums)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 &lt; k1: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import sys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result = -sys.maxsize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sum = [0 for _ in range(n + 1)]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from collections import deque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queue = deque()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range(1, n + 1):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sum[i] = sum[i - 1] + nums[i - 1]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len(queue) and queue[0] &lt; i- k2: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queue.popleft()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i &gt;= k1: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while len(queue) and sum[queue[-1]] &gt; sum[i - k1]: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queue.pop()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queue.append(i - k1)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len(queue) and sum[i] - sum[queue[0]] &gt; result: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result = max(result, sum[i] - sum[queue[0]])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inputnum=[-2,2,-3,4,-1,2,1,-5,3]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k1 = 2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k2 = 4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5308D6">
        <w:rPr>
          <w:rFonts w:ascii="Courier New" w:eastAsia="宋体" w:hAnsi="Courier New" w:cs="Courier New" w:hint="eastAsia"/>
          <w:sz w:val="18"/>
          <w:szCs w:val="18"/>
        </w:rPr>
        <w:t>输入数组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",inputnum)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/>
          <w:sz w:val="18"/>
          <w:szCs w:val="18"/>
        </w:rPr>
        <w:t>k1=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",k1)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/>
          <w:sz w:val="18"/>
          <w:szCs w:val="18"/>
        </w:rPr>
        <w:t>k2=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",k2)</w:t>
      </w:r>
    </w:p>
    <w:p w:rsidR="00B63E45" w:rsidRPr="00B63E45" w:rsidRDefault="00B63E45" w:rsidP="00EE2FFE">
      <w:pPr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/>
          <w:sz w:val="18"/>
          <w:szCs w:val="18"/>
        </w:rPr>
        <w:t>sum=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",solution.maxSubarray5(inputnum,k1,k2))</w:t>
      </w:r>
    </w:p>
    <w:p w:rsidR="00B63E45" w:rsidRPr="00C73457" w:rsidRDefault="008F7257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609" w:name="_Toc92663512"/>
      <w:bookmarkStart w:id="1610" w:name="_Toc92664513"/>
      <w:bookmarkStart w:id="1611" w:name="_Toc10453091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CE2A1B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8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6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青蛙跳</w:t>
      </w:r>
      <w:bookmarkEnd w:id="1609"/>
      <w:bookmarkEnd w:id="1610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611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12" w:name="_Toc92663515"/>
      <w:bookmarkStart w:id="1613" w:name="_Toc9266451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12"/>
      <w:bookmarkEnd w:id="1613"/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stones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是石头位置列表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返回青蛙是否可以过河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canCross(self, stones):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 = {}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stone in stones: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dp[stone] = set([])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dp[0].add(0)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stone in stones: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k in dp[stone]:</w:t>
      </w:r>
    </w:p>
    <w:p w:rsidR="00B63E45" w:rsidRPr="00B63E45" w:rsidRDefault="006F6B7C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        #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>k - 1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k - 1 &gt; 0 and stone + k - 1 in dp: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dp[stone + k - 1].add(k - 1)</w:t>
      </w:r>
    </w:p>
    <w:p w:rsidR="00B63E45" w:rsidRPr="00B63E45" w:rsidRDefault="006F6B7C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        #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>k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stone + k in dp: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dp[stone + k].add(k)</w:t>
      </w:r>
    </w:p>
    <w:p w:rsidR="00B63E45" w:rsidRPr="00B63E45" w:rsidRDefault="006F6B7C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        #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>k + 1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stone + k + 1 in dp: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dp[stone + k + 1].add(k + 1)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len(dp[stones[-1]]) &gt; 0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__name__=='__main__':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inputnum=[0,1,3,5,6,8,12,17]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6F6B7C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",inputnum)</w:t>
      </w:r>
    </w:p>
    <w:p w:rsidR="00B63E45" w:rsidRPr="00B63E45" w:rsidRDefault="00B63E45" w:rsidP="00EE2FF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6F6B7C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",solution.canCross(inputnum))</w:t>
      </w:r>
    </w:p>
    <w:p w:rsidR="00B63E45" w:rsidRPr="00C73457" w:rsidRDefault="008F7257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614" w:name="_Toc92663517"/>
      <w:bookmarkStart w:id="1615" w:name="_Toc92664518"/>
      <w:bookmarkStart w:id="1616" w:name="_Toc10453092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260148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8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7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二叉搜索树中最接近的值</w:t>
      </w:r>
      <w:bookmarkEnd w:id="1614"/>
      <w:bookmarkEnd w:id="1615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616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17" w:name="_Toc92663520"/>
      <w:bookmarkStart w:id="1618" w:name="_Toc9266452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17"/>
      <w:bookmarkEnd w:id="1618"/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root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为二叉搜索树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target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为给定目标值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k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</w:t>
      </w:r>
      <w:r w:rsidRPr="00B63E45">
        <w:rPr>
          <w:rFonts w:ascii="Courier New" w:eastAsia="宋体" w:hAnsi="Courier New" w:cs="Courier New"/>
          <w:sz w:val="18"/>
          <w:szCs w:val="18"/>
        </w:rPr>
        <w:t>k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个数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closestKValues(self, root, target, k):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root is None or k == 0: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lower_stack = self.get_stack(root, target)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upper_stack = list(lower_stack)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lower_stack[-1].val &lt; target: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self.move_upper(upper_stack)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self.move_lower(lower_stack)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result = []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range(k):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self.is_lower_closer(lower_stack, upper_stack, target):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result.append(lower_stack[-1].val)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self.move_lower(lower_stack)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result.append(upper_stack[-1].val)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self.move_upper(upper_stack)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get_stack(self, root, target):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stack = []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root: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stack.append(root)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target &lt; root.val: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root = root.left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root = root.right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stack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move_upper(self, stack):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stack[-1].right: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stack[-1].right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node: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stack.append(node)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node = node.left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stack.pop()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stack and stack[-1].right == node: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node = stack.pop()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move_lower(self, stack):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stack[-1].left: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stack[-1].left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node: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stack.append(node)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node = node.right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stack.pop()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stack and stack[-1].left == node: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node = stack.pop()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is_lower_closer(self, lower_stack, upper_stack, target):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not lower_stack: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not upper_stack: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target - lower_stack[-1].val &lt; upper_stack[-1].val - target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root = TreeNode(1)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target = 0.000000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k = 1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/>
          <w:sz w:val="18"/>
          <w:szCs w:val="18"/>
        </w:rPr>
        <w:t>k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",k)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5308D6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",solution.closestKValues(root, target, k))</w:t>
      </w:r>
    </w:p>
    <w:p w:rsidR="00B63E45" w:rsidRPr="00DB61BB" w:rsidRDefault="00995185" w:rsidP="00DB61BB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19" w:name="_Toc92663522"/>
      <w:bookmarkStart w:id="1620" w:name="_Toc9266452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88 </w:t>
      </w:r>
      <w:r w:rsidR="002553D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k步编辑</w:t>
      </w:r>
      <w:bookmarkEnd w:id="1619"/>
      <w:bookmarkEnd w:id="1620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21" w:name="_Toc92663525"/>
      <w:bookmarkStart w:id="1622" w:name="_Toc9266452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21"/>
      <w:bookmarkEnd w:id="1622"/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TrieNode: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B63E45" w:rsidRPr="00B63E45" w:rsidRDefault="002553D4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="00B63E45" w:rsidRPr="00B63E45">
        <w:rPr>
          <w:rFonts w:ascii="Courier New" w:eastAsia="宋体" w:hAnsi="Courier New" w:cs="Courier New" w:hint="eastAsia"/>
          <w:sz w:val="18"/>
          <w:szCs w:val="18"/>
        </w:rPr>
        <w:t>定义数据结构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self.children = [None for i in range(26)]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self.hasWord = False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self.str = None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@classmethod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addWord(cls, root, word):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 = root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letter in word: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child = node.children[ord(letter) - ord('a')]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child is None: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child = TrieNode()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node.children[ord(letter) - ord('a')] = child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child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node.hasWord = True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node.str = word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words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为一组字符串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target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为目标字符串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k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返回满足需求的字符串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 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kDistance(self, words, target, k):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root = TrieNode()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word in words: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TrieNode.addWord(root, word)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result = []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len(target)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 = [i for i in range(n + 1)]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self.find(root, result, k, target, dp)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find(self, node, result, k, target, dp):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len(target)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node.hasWord and dp[n] &lt;= k: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result.append(node.str)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next = [0 for i in range(n + 1)]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range(26):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node.children[i] is not None: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next[0] = dp[0] + 1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for j in range(1, n + 1):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if ord(target[j - 1]) - ord('a') == i: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 </w:t>
      </w:r>
      <w:r w:rsidR="001D49B4">
        <w:rPr>
          <w:rFonts w:ascii="Courier New" w:eastAsia="宋体" w:hAnsi="Courier New" w:cs="Courier New"/>
          <w:sz w:val="18"/>
          <w:szCs w:val="18"/>
        </w:rPr>
        <w:t xml:space="preserve"> next[j]</w:t>
      </w:r>
      <w:r w:rsidRPr="00B63E45">
        <w:rPr>
          <w:rFonts w:ascii="Courier New" w:eastAsia="宋体" w:hAnsi="Courier New" w:cs="Courier New"/>
          <w:sz w:val="18"/>
          <w:szCs w:val="18"/>
        </w:rPr>
        <w:t>= min(dp[j - 1], min(next[j - 1] + 1, dp[j] + 1))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else:</w:t>
      </w:r>
    </w:p>
    <w:p w:rsidR="00B63E45" w:rsidRPr="00B63E45" w:rsidRDefault="001D49B4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                next[j]=min(dp[j-1]+1, min(next[j-1]+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>1, dp[j] + 1))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self.find(node.children[i], result, k, target, next)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inputwords=["abc","abd","abcd","adc"]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target="ac"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k=1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输入字符串：</w:t>
      </w:r>
      <w:r w:rsidRPr="00B63E45">
        <w:rPr>
          <w:rFonts w:ascii="Courier New" w:eastAsia="宋体" w:hAnsi="Courier New" w:cs="Courier New"/>
          <w:sz w:val="18"/>
          <w:szCs w:val="18"/>
        </w:rPr>
        <w:t>",inputwords)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目标字符串：</w:t>
      </w:r>
      <w:r w:rsidRPr="00B63E45">
        <w:rPr>
          <w:rFonts w:ascii="Courier New" w:eastAsia="宋体" w:hAnsi="Courier New" w:cs="Courier New"/>
          <w:sz w:val="18"/>
          <w:szCs w:val="18"/>
        </w:rPr>
        <w:t>",target)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输出字符串：</w:t>
      </w:r>
      <w:r w:rsidRPr="00B63E45">
        <w:rPr>
          <w:rFonts w:ascii="Courier New" w:eastAsia="宋体" w:hAnsi="Courier New" w:cs="Courier New"/>
          <w:sz w:val="18"/>
          <w:szCs w:val="18"/>
        </w:rPr>
        <w:t>",solution.kDistance(inputwords,target,k))</w:t>
      </w:r>
    </w:p>
    <w:p w:rsidR="00B63E45" w:rsidRPr="00C73457" w:rsidRDefault="002553D4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623" w:name="_Toc92663527"/>
      <w:bookmarkStart w:id="1624" w:name="_Toc92664528"/>
      <w:bookmarkStart w:id="1625" w:name="_Toc1045309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260148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8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9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符号串生成器</w:t>
      </w:r>
      <w:bookmarkEnd w:id="1623"/>
      <w:bookmarkEnd w:id="1624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625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26" w:name="_Toc92663530"/>
      <w:bookmarkStart w:id="1627" w:name="_Toc9266453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26"/>
      <w:bookmarkEnd w:id="1627"/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为字符串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K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返回字符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licenseKeyFormatting(self, S, K):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 = S.replace("-", "").upper()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count = 0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res = ""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c in S[::-1]: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count == K: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 = "-" + res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count = 0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res = c + res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count += 1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 = '5F3Z-2e-9-w'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K = 4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5308D6">
        <w:rPr>
          <w:rFonts w:ascii="Courier New" w:eastAsia="宋体" w:hAnsi="Courier New" w:cs="Courier New" w:hint="eastAsia"/>
          <w:sz w:val="18"/>
          <w:szCs w:val="18"/>
        </w:rPr>
        <w:t>输入字符串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输入分组长度：</w:t>
      </w:r>
      <w:r w:rsidRPr="00B63E45">
        <w:rPr>
          <w:rFonts w:ascii="Courier New" w:eastAsia="宋体" w:hAnsi="Courier New" w:cs="Courier New"/>
          <w:sz w:val="18"/>
          <w:szCs w:val="18"/>
        </w:rPr>
        <w:t>",K)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5308D6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",s.licenseKeyFormatting(S,K))</w:t>
      </w:r>
    </w:p>
    <w:p w:rsidR="00B63E45" w:rsidRPr="00C73457" w:rsidRDefault="002553D4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628" w:name="_Toc92663532"/>
      <w:bookmarkStart w:id="1629" w:name="_Toc92664533"/>
      <w:bookmarkStart w:id="1630" w:name="_Toc10453094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260148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单词合成问题</w:t>
      </w:r>
      <w:bookmarkEnd w:id="1628"/>
      <w:bookmarkEnd w:id="1629"/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 </w:t>
      </w:r>
      <w:bookmarkEnd w:id="1630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31" w:name="_Toc92663535"/>
      <w:bookmarkStart w:id="1632" w:name="_Toc9266453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31"/>
      <w:bookmarkEnd w:id="1632"/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target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代表目标被组合的单词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words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是可选单词集合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返回值是一个布尔值，代表能否被合成这个目标单词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arr = [[] for i in range(20)]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belong = [-1 for i in range(20)]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vis = [False for i in range(20)]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dfs(self, now):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range(len(self.arr[now])):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v = self.arr[now][i]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self.vis[v]: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continue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self.vis[v] = True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self.belong[v] == -1 or self.dfs(self.belong[v]):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self.belong[v] = now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matchFunction(self, target, words):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lent = len(target)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range(lent):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range(len(words)):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target[i] in words[j]: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self.arr[i].append(j)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range(lent):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self.vis = [False for i in range(20)]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not self.dfs(i):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target="ray"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words=["buy","discard","lip","rep"]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5308D6">
        <w:rPr>
          <w:rFonts w:ascii="Courier New" w:eastAsia="宋体" w:hAnsi="Courier New" w:cs="Courier New" w:hint="eastAsia"/>
          <w:sz w:val="18"/>
          <w:szCs w:val="18"/>
        </w:rPr>
        <w:t>目标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target)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5308D6">
        <w:rPr>
          <w:rFonts w:ascii="Courier New" w:eastAsia="宋体" w:hAnsi="Courier New" w:cs="Courier New" w:hint="eastAsia"/>
          <w:sz w:val="18"/>
          <w:szCs w:val="18"/>
        </w:rPr>
        <w:t>单词组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words)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能否组成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:", solution.matchFunction(target, words)) </w:t>
      </w:r>
    </w:p>
    <w:p w:rsidR="00B63E45" w:rsidRPr="00C73457" w:rsidRDefault="002553D4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633" w:name="_Toc92663537"/>
      <w:bookmarkStart w:id="1634" w:name="_Toc92664538"/>
      <w:bookmarkStart w:id="1635" w:name="_Toc10453095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8364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最长数列</w:t>
      </w:r>
      <w:bookmarkEnd w:id="1633"/>
      <w:bookmarkEnd w:id="1634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635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36" w:name="_Toc92663540"/>
      <w:bookmarkStart w:id="1637" w:name="_Toc9266454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36"/>
      <w:bookmarkEnd w:id="1637"/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a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为输入原始数组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返回值是整数，代表最大数组长度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getAnswer(self, a):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dp = [[2 for i in range(5050)] for j in range(5050)]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len(a)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a.sort();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ans = 2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range(0, n):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l = i - 1;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 = i + 1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(l &gt;= 0 and r &lt; n):</w:t>
      </w:r>
    </w:p>
    <w:p w:rsidR="00B63E45" w:rsidRPr="00B63E45" w:rsidRDefault="002553D4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      </w:t>
      </w:r>
      <w:r w:rsidR="00DB7592">
        <w:rPr>
          <w:rFonts w:ascii="Courier New" w:eastAsia="宋体" w:hAnsi="Courier New" w:cs="Courier New"/>
          <w:sz w:val="18"/>
          <w:szCs w:val="18"/>
        </w:rPr>
        <w:t xml:space="preserve"> </w:t>
      </w:r>
      <w:r w:rsidR="00B63E45" w:rsidRPr="00B63E45">
        <w:rPr>
          <w:rFonts w:ascii="Courier New" w:eastAsia="宋体" w:hAnsi="Courier New" w:cs="Courier New"/>
          <w:sz w:val="18"/>
          <w:szCs w:val="18"/>
        </w:rPr>
        <w:t xml:space="preserve"> if (a[l] + a[r] == a[i] * 2):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dp[i][r] = max(dp[i][r], dp[l][i] + 1)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ans = max(ans, dp[i][r])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r += 1;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l -= 1;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elif (a[l] + a[r] &lt; a[i] * 2):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r += 1;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l -= 1;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a = [1,2,5,9,10]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="00457837">
        <w:rPr>
          <w:rFonts w:ascii="Courier New" w:eastAsia="宋体" w:hAnsi="Courier New" w:cs="Courier New" w:hint="eastAsia"/>
          <w:sz w:val="18"/>
          <w:szCs w:val="18"/>
        </w:rPr>
        <w:t>输入数组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a)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 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最</w:t>
      </w:r>
      <w:r w:rsidR="00DB61BB">
        <w:rPr>
          <w:rFonts w:ascii="Courier New" w:eastAsia="宋体" w:hAnsi="Courier New" w:cs="Courier New" w:hint="eastAsia"/>
          <w:sz w:val="18"/>
          <w:szCs w:val="18"/>
        </w:rPr>
        <w:t>大长度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solution.getAnswer(a))</w:t>
      </w:r>
    </w:p>
    <w:p w:rsidR="00B63E45" w:rsidRPr="004B1323" w:rsidRDefault="002553D4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38" w:name="_Toc92663542"/>
      <w:bookmarkStart w:id="1639" w:name="_Toc92664543"/>
      <w:bookmarkStart w:id="1640" w:name="_Toc10453096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8364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2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拆分子数组</w:t>
      </w:r>
      <w:bookmarkEnd w:id="1638"/>
      <w:bookmarkEnd w:id="1639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bookmarkEnd w:id="1640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41" w:name="_Toc92663545"/>
      <w:bookmarkStart w:id="1642" w:name="_Toc9266454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41"/>
      <w:bookmarkEnd w:id="1642"/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nums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为整数列表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m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返回整数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splitArray(self, nums, m):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not nums: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len(nums)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start = max(nums)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end = sum(nums)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start + 1 &lt; end: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largest_sum = (start + end) </w:t>
      </w:r>
      <w:r w:rsidRPr="00DB7592">
        <w:rPr>
          <w:rFonts w:ascii="Courier New" w:eastAsia="宋体" w:hAnsi="Courier New" w:cs="Courier New"/>
          <w:sz w:val="18"/>
          <w:szCs w:val="18"/>
        </w:rPr>
        <w:t xml:space="preserve">// 2 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self.largest_sum_satisfy_m( nums, m, largest_sum 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end = largest_sum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start = largest_sum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self.largest_sum_satisfy_m( nums, m, start):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start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end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largest_sum_satisfy_m(self, nums, m, largest_sum):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num_of_sub = 0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curr_sum = 0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num in nums: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curr_sum + num &lt;= largest_sum: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curr_sum += num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num_of_sub += 1 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curr_sum = num 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num_of_sub += 1 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num_of_sub &lt;= m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 = Solution()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 =[7,2,5,10,8]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m =2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457837">
        <w:rPr>
          <w:rFonts w:ascii="Courier New" w:eastAsia="宋体" w:hAnsi="Courier New" w:cs="Courier New" w:hint="eastAsia"/>
          <w:sz w:val="18"/>
          <w:szCs w:val="18"/>
        </w:rPr>
        <w:t>输入数组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",n)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457837">
        <w:rPr>
          <w:rFonts w:ascii="Courier New" w:eastAsia="宋体" w:hAnsi="Courier New" w:cs="Courier New" w:hint="eastAsia"/>
          <w:sz w:val="18"/>
          <w:szCs w:val="18"/>
        </w:rPr>
        <w:t>输入分组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",m)</w:t>
      </w:r>
    </w:p>
    <w:p w:rsidR="00B63E45" w:rsidRPr="00B63E45" w:rsidRDefault="00B63E4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457837">
        <w:rPr>
          <w:rFonts w:ascii="Courier New" w:eastAsia="宋体" w:hAnsi="Courier New" w:cs="Courier New" w:hint="eastAsia"/>
          <w:sz w:val="18"/>
          <w:szCs w:val="18"/>
        </w:rPr>
        <w:t>输出结果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",s.splitArray(n,m))</w:t>
      </w:r>
    </w:p>
    <w:p w:rsidR="00B63E45" w:rsidRPr="00C73457" w:rsidRDefault="005836D8" w:rsidP="00C73457">
      <w:pPr>
        <w:keepNext/>
        <w:keepLines/>
        <w:spacing w:before="340" w:after="330" w:line="578" w:lineRule="auto"/>
        <w:outlineLvl w:val="0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bookmarkStart w:id="1643" w:name="_Toc92663547"/>
      <w:bookmarkStart w:id="1644" w:name="_Toc92664548"/>
      <w:bookmarkStart w:id="1645" w:name="_Toc10453097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8364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3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停车场</w:t>
      </w:r>
      <w:bookmarkEnd w:id="1643"/>
      <w:bookmarkEnd w:id="1644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="00B63E45" w:rsidRPr="00C73457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 xml:space="preserve"> </w:t>
      </w:r>
      <w:bookmarkEnd w:id="1645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46" w:name="_Toc92663550"/>
      <w:bookmarkStart w:id="1647" w:name="_Toc9266455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46"/>
      <w:bookmarkEnd w:id="1647"/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#</w:t>
      </w:r>
      <w:r w:rsidRPr="00933C35">
        <w:rPr>
          <w:rFonts w:ascii="Courier New" w:eastAsia="宋体" w:hAnsi="Courier New" w:cs="Courier New"/>
          <w:sz w:val="18"/>
          <w:szCs w:val="18"/>
        </w:rPr>
        <w:t>参数</w:t>
      </w:r>
      <w:r w:rsidRPr="00933C35">
        <w:rPr>
          <w:rFonts w:ascii="Courier New" w:eastAsia="宋体" w:hAnsi="Courier New" w:cs="Courier New"/>
          <w:sz w:val="18"/>
          <w:szCs w:val="18"/>
        </w:rPr>
        <w:t>n</w:t>
      </w:r>
      <w:r w:rsidRPr="00933C35">
        <w:rPr>
          <w:rFonts w:ascii="Courier New" w:eastAsia="宋体" w:hAnsi="Courier New" w:cs="Courier New"/>
          <w:sz w:val="18"/>
          <w:szCs w:val="18"/>
        </w:rPr>
        <w:t>是层数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#</w:t>
      </w:r>
      <w:r w:rsidRPr="00933C35">
        <w:rPr>
          <w:rFonts w:ascii="Courier New" w:eastAsia="宋体" w:hAnsi="Courier New" w:cs="Courier New"/>
          <w:sz w:val="18"/>
          <w:szCs w:val="18"/>
        </w:rPr>
        <w:t>参数</w:t>
      </w:r>
      <w:r w:rsidRPr="00933C35">
        <w:rPr>
          <w:rFonts w:ascii="Courier New" w:eastAsia="宋体" w:hAnsi="Courier New" w:cs="Courier New"/>
          <w:sz w:val="18"/>
          <w:szCs w:val="18"/>
        </w:rPr>
        <w:t>num_rows</w:t>
      </w:r>
      <w:r w:rsidRPr="00933C35">
        <w:rPr>
          <w:rFonts w:ascii="Courier New" w:eastAsia="宋体" w:hAnsi="Courier New" w:cs="Courier New"/>
          <w:sz w:val="18"/>
          <w:szCs w:val="18"/>
        </w:rPr>
        <w:t>是每层停车的车位行数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#</w:t>
      </w:r>
      <w:r w:rsidRPr="00933C35">
        <w:rPr>
          <w:rFonts w:ascii="Courier New" w:eastAsia="宋体" w:hAnsi="Courier New" w:cs="Courier New"/>
          <w:sz w:val="18"/>
          <w:szCs w:val="18"/>
        </w:rPr>
        <w:t>参数</w:t>
      </w:r>
      <w:r w:rsidRPr="00933C35">
        <w:rPr>
          <w:rFonts w:ascii="Courier New" w:eastAsia="宋体" w:hAnsi="Courier New" w:cs="Courier New"/>
          <w:sz w:val="18"/>
          <w:szCs w:val="18"/>
        </w:rPr>
        <w:t>spots_per_row</w:t>
      </w:r>
      <w:r w:rsidRPr="00933C35">
        <w:rPr>
          <w:rFonts w:ascii="Courier New" w:eastAsia="宋体" w:hAnsi="Courier New" w:cs="Courier New"/>
          <w:sz w:val="18"/>
          <w:szCs w:val="18"/>
        </w:rPr>
        <w:t>是每行停车位的车位数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#</w:t>
      </w:r>
      <w:r w:rsidRPr="00933C35">
        <w:rPr>
          <w:rFonts w:ascii="Courier New" w:eastAsia="宋体" w:hAnsi="Courier New" w:cs="Courier New"/>
          <w:sz w:val="18"/>
          <w:szCs w:val="18"/>
        </w:rPr>
        <w:t>参数</w:t>
      </w:r>
      <w:r w:rsidRPr="00933C35">
        <w:rPr>
          <w:rFonts w:ascii="Courier New" w:eastAsia="宋体" w:hAnsi="Courier New" w:cs="Courier New"/>
          <w:sz w:val="18"/>
          <w:szCs w:val="18"/>
        </w:rPr>
        <w:t>vehicle</w:t>
      </w:r>
      <w:r w:rsidRPr="00933C35">
        <w:rPr>
          <w:rFonts w:ascii="Courier New" w:eastAsia="宋体" w:hAnsi="Courier New" w:cs="Courier New"/>
          <w:sz w:val="18"/>
          <w:szCs w:val="18"/>
        </w:rPr>
        <w:t>是需要停的车辆对象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#</w:t>
      </w:r>
      <w:r w:rsidRPr="00933C35">
        <w:rPr>
          <w:rFonts w:ascii="Courier New" w:eastAsia="宋体" w:hAnsi="Courier New" w:cs="Courier New"/>
          <w:sz w:val="18"/>
          <w:szCs w:val="18"/>
        </w:rPr>
        <w:t>返回值是个布尔值，停车成功返回</w:t>
      </w:r>
      <w:r w:rsidRPr="00933C35">
        <w:rPr>
          <w:rFonts w:ascii="Courier New" w:eastAsia="宋体" w:hAnsi="Courier New" w:cs="Courier New"/>
          <w:sz w:val="18"/>
          <w:szCs w:val="18"/>
        </w:rPr>
        <w:t>True</w:t>
      </w:r>
      <w:r w:rsidRPr="00933C35">
        <w:rPr>
          <w:rFonts w:ascii="Courier New" w:eastAsia="宋体" w:hAnsi="Courier New" w:cs="Courier New"/>
          <w:sz w:val="18"/>
          <w:szCs w:val="18"/>
        </w:rPr>
        <w:t>，否则，</w:t>
      </w:r>
      <w:r w:rsidRPr="00933C35">
        <w:rPr>
          <w:rFonts w:ascii="Courier New" w:eastAsia="宋体" w:hAnsi="Courier New" w:cs="Courier New"/>
          <w:sz w:val="18"/>
          <w:szCs w:val="18"/>
        </w:rPr>
        <w:t>False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class VehicleSize: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Motorcycle = 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Compact = 2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Large = 3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Other = 99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class Vehicle: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self.parking_spots = []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self.spots_needed = 0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self.size = None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self.license_plate = None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get_spots_needed(self):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self.spots_needed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get_size(self):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self.size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park_in_spot(self, spot):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self.parking_spots.append(spot)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clear_spots(self):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for spot in self.parking_spots: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spot.remove_vehicle()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self.park_sports = []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can_fit_in_spot(self, spot):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raise NotImplementedError('This method should have implemented.')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class Motorcycle(Vehicle):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Vehicle.__init__(self)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self.spots_needed = 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self.size = VehicleSize.Motorcycle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can_fit_in_spot(self, spot):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class Car(Vehicle):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Vehicle.__init__(self)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self.spots_needed = 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self.size = VehicleSize.Compact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can_fit_in_spot(self, spot):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spot.get_size() == VehicleSize.Large or \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spot.get_size() == VehicleSize.Compact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class Bus(Vehicle):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Vehicle.__init__(self)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self.spots_needed = 5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self.size = VehicleSize.Large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can_fit_in_spot(self, spot):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spot.get_size() == VehicleSize.Large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class ParkingSpot: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__init__(self, lvl, r, n, sz):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self.level = lvl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self.row = r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self.spot_number = n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self.spot_size = sz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self.vehicle = None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is_available(self):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self.vehicle == None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can_fit_vehicle(self, 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self.is_available() and vehicle.can_fit_in_spot(self)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park(self, v):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if not self.can_fit_vehicle(v):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self.vehicle = v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self.vehicle.park_in_spot(self)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remove_vehicle(self):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self.level.spot_freed()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self.vehicle = None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get_row(self):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self.row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get_spot_number(self):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self.spot_number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get_size(self):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self.spot_size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class Level: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__init__(self, flr, num_rows, spots_per_row):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self.floor = flr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self.spots_per_row = spots_per_row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self.number_spots = 0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self.available_spots = 0;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self.spots = []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for row in range(num_rows):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for spot in range(0, spots_per_row // 4):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sz = VehicleSize.Motorcycle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self.spots.append(ParkingSpot(self, row, self.number_spots, sz))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self.number_spots += 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for spot in range(spots_per_row // 4, spots_per_row // 4 * 3):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sz = VehicleSize.Compact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self.spots.append(ParkingSpot(self, row, self.number_spots, sz))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self.number_spots += 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for spot in range(spots_per_row // 4 * 3, spots_per_row):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sz = VehicleSize.Large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self.spots.append(ParkingSpot(self, row, self.number_spots, sz))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self.number_spots += 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self.available_spots = self.number_spots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park_vehicle(self, 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if self.get_available_spots() &lt; vehicle.get_spots_needed():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spot_num = self.find_available_spots(vehicle)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if spot_num &lt; 0: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self.park_starting_at_spot(spot_num, vehicle)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find_available_spots(self, 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spots_needed = vehicle.get_spots_needed()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last_row = -1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spots_found = 0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for i in range(len(self.spots)):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spot = self.spots[i]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if last_row != spot.get_row():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spots_found = 0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last_row = spot.get_row()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if spot.can_fit_vehicle(vehicle):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spots_found += 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spots_found = 0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if spots_found == spots_needed: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return i - (spots_needed - 1)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-1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park_starting_at_spot(self, spot_num, 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vehicle.clear_spots()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success = True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for i in range(spot_num, spot_num + vehicle.get_spots_needed()):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success = success and self.spots[i].park(vehicle)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self.available_spots -= vehicle.get_spots_needed()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return success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spot_freed(self):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self.available_spots += 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get_available_spots(self):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return self.available_spots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class ParkingLot: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__init__(self, n, num_rows, spots_per_row):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self.levels = []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self.levels.append(Level(i, num_rows, spots_per_row))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933C35">
        <w:rPr>
          <w:rFonts w:ascii="Courier New" w:eastAsia="宋体" w:hAnsi="Courier New" w:cs="Courier New"/>
          <w:sz w:val="18"/>
          <w:szCs w:val="18"/>
        </w:rPr>
        <w:t>在停车位上停车，不成功返回</w:t>
      </w:r>
      <w:r w:rsidRPr="00933C35">
        <w:rPr>
          <w:rFonts w:ascii="Courier New" w:eastAsia="宋体" w:hAnsi="Courier New" w:cs="Courier New"/>
          <w:sz w:val="18"/>
          <w:szCs w:val="18"/>
        </w:rPr>
        <w:t>False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park_vehicle(self, 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for level in self.levels: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if level.park_vehicle(vehicle):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933C35">
        <w:rPr>
          <w:rFonts w:ascii="Courier New" w:eastAsia="宋体" w:hAnsi="Courier New" w:cs="Courier New"/>
          <w:sz w:val="18"/>
          <w:szCs w:val="18"/>
        </w:rPr>
        <w:t>车辆开出停车位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def unpark_vehicle(self, vehicle):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    vehicle.clear_spots()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#</w:t>
      </w:r>
      <w:r w:rsidRPr="00933C35">
        <w:rPr>
          <w:rFonts w:ascii="Courier New" w:eastAsia="宋体" w:hAnsi="Courier New" w:cs="Courier New"/>
          <w:sz w:val="18"/>
          <w:szCs w:val="18"/>
        </w:rPr>
        <w:t>主函数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level=1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num_rows=1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spots_per_row=11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pl=ParkingLot(level,num_rows,spots_per_row) 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Car_1=Car()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Car_2=Car()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Car_3=Car()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Car_4=Car()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Car_5=Car()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Bus_1=Bus()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933C35">
        <w:rPr>
          <w:rFonts w:ascii="Courier New" w:eastAsia="宋体" w:hAnsi="Courier New" w:cs="Courier New"/>
          <w:sz w:val="18"/>
          <w:szCs w:val="18"/>
        </w:rPr>
        <w:t>停第</w:t>
      </w:r>
      <w:r w:rsidRPr="00933C35">
        <w:rPr>
          <w:rFonts w:ascii="Courier New" w:eastAsia="宋体" w:hAnsi="Courier New" w:cs="Courier New"/>
          <w:sz w:val="18"/>
          <w:szCs w:val="18"/>
        </w:rPr>
        <w:t>1</w:t>
      </w:r>
      <w:r w:rsidRPr="00933C35">
        <w:rPr>
          <w:rFonts w:ascii="Courier New" w:eastAsia="宋体" w:hAnsi="Courier New" w:cs="Courier New"/>
          <w:sz w:val="18"/>
          <w:szCs w:val="18"/>
        </w:rPr>
        <w:t>辆小汽车：</w:t>
      </w:r>
      <w:r w:rsidRPr="00933C35">
        <w:rPr>
          <w:rFonts w:ascii="Courier New" w:eastAsia="宋体" w:hAnsi="Courier New" w:cs="Courier New"/>
          <w:sz w:val="18"/>
          <w:szCs w:val="18"/>
        </w:rPr>
        <w:t>',pl.park_vehicle(Car_1))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933C35">
        <w:rPr>
          <w:rFonts w:ascii="Courier New" w:eastAsia="宋体" w:hAnsi="Courier New" w:cs="Courier New"/>
          <w:sz w:val="18"/>
          <w:szCs w:val="18"/>
        </w:rPr>
        <w:t>停第</w:t>
      </w:r>
      <w:r w:rsidRPr="00933C35">
        <w:rPr>
          <w:rFonts w:ascii="Courier New" w:eastAsia="宋体" w:hAnsi="Courier New" w:cs="Courier New"/>
          <w:sz w:val="18"/>
          <w:szCs w:val="18"/>
        </w:rPr>
        <w:t>2</w:t>
      </w:r>
      <w:r w:rsidRPr="00933C35">
        <w:rPr>
          <w:rFonts w:ascii="Courier New" w:eastAsia="宋体" w:hAnsi="Courier New" w:cs="Courier New"/>
          <w:sz w:val="18"/>
          <w:szCs w:val="18"/>
        </w:rPr>
        <w:t>辆小汽车：</w:t>
      </w:r>
      <w:r w:rsidRPr="00933C35">
        <w:rPr>
          <w:rFonts w:ascii="Courier New" w:eastAsia="宋体" w:hAnsi="Courier New" w:cs="Courier New"/>
          <w:sz w:val="18"/>
          <w:szCs w:val="18"/>
        </w:rPr>
        <w:t>',pl.park_vehicle(Car_2))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933C35">
        <w:rPr>
          <w:rFonts w:ascii="Courier New" w:eastAsia="宋体" w:hAnsi="Courier New" w:cs="Courier New"/>
          <w:sz w:val="18"/>
          <w:szCs w:val="18"/>
        </w:rPr>
        <w:t>停第</w:t>
      </w:r>
      <w:r w:rsidRPr="00933C35">
        <w:rPr>
          <w:rFonts w:ascii="Courier New" w:eastAsia="宋体" w:hAnsi="Courier New" w:cs="Courier New"/>
          <w:sz w:val="18"/>
          <w:szCs w:val="18"/>
        </w:rPr>
        <w:t>3</w:t>
      </w:r>
      <w:r w:rsidRPr="00933C35">
        <w:rPr>
          <w:rFonts w:ascii="Courier New" w:eastAsia="宋体" w:hAnsi="Courier New" w:cs="Courier New"/>
          <w:sz w:val="18"/>
          <w:szCs w:val="18"/>
        </w:rPr>
        <w:t>辆小汽车：</w:t>
      </w:r>
      <w:r w:rsidRPr="00933C35">
        <w:rPr>
          <w:rFonts w:ascii="Courier New" w:eastAsia="宋体" w:hAnsi="Courier New" w:cs="Courier New"/>
          <w:sz w:val="18"/>
          <w:szCs w:val="18"/>
        </w:rPr>
        <w:t>',pl.park_vehicle(Car_3))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933C35">
        <w:rPr>
          <w:rFonts w:ascii="Courier New" w:eastAsia="宋体" w:hAnsi="Courier New" w:cs="Courier New"/>
          <w:sz w:val="18"/>
          <w:szCs w:val="18"/>
        </w:rPr>
        <w:t>停第</w:t>
      </w:r>
      <w:r w:rsidRPr="00933C35">
        <w:rPr>
          <w:rFonts w:ascii="Courier New" w:eastAsia="宋体" w:hAnsi="Courier New" w:cs="Courier New"/>
          <w:sz w:val="18"/>
          <w:szCs w:val="18"/>
        </w:rPr>
        <w:t>4</w:t>
      </w:r>
      <w:r w:rsidRPr="00933C35">
        <w:rPr>
          <w:rFonts w:ascii="Courier New" w:eastAsia="宋体" w:hAnsi="Courier New" w:cs="Courier New"/>
          <w:sz w:val="18"/>
          <w:szCs w:val="18"/>
        </w:rPr>
        <w:t>辆小汽车：</w:t>
      </w:r>
      <w:r w:rsidRPr="00933C35">
        <w:rPr>
          <w:rFonts w:ascii="Courier New" w:eastAsia="宋体" w:hAnsi="Courier New" w:cs="Courier New"/>
          <w:sz w:val="18"/>
          <w:szCs w:val="18"/>
        </w:rPr>
        <w:t>',pl.park_vehicle(Car_4))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933C35">
        <w:rPr>
          <w:rFonts w:ascii="Courier New" w:eastAsia="宋体" w:hAnsi="Courier New" w:cs="Courier New"/>
          <w:sz w:val="18"/>
          <w:szCs w:val="18"/>
        </w:rPr>
        <w:t>停第</w:t>
      </w:r>
      <w:r w:rsidRPr="00933C35">
        <w:rPr>
          <w:rFonts w:ascii="Courier New" w:eastAsia="宋体" w:hAnsi="Courier New" w:cs="Courier New"/>
          <w:sz w:val="18"/>
          <w:szCs w:val="18"/>
        </w:rPr>
        <w:t>5</w:t>
      </w:r>
      <w:r w:rsidRPr="00933C35">
        <w:rPr>
          <w:rFonts w:ascii="Courier New" w:eastAsia="宋体" w:hAnsi="Courier New" w:cs="Courier New"/>
          <w:sz w:val="18"/>
          <w:szCs w:val="18"/>
        </w:rPr>
        <w:t>辆小汽车：</w:t>
      </w:r>
      <w:r w:rsidRPr="00933C35">
        <w:rPr>
          <w:rFonts w:ascii="Courier New" w:eastAsia="宋体" w:hAnsi="Courier New" w:cs="Courier New"/>
          <w:sz w:val="18"/>
          <w:szCs w:val="18"/>
        </w:rPr>
        <w:t>',pl.park_vehicle(Car_5))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933C35">
        <w:rPr>
          <w:rFonts w:ascii="Courier New" w:eastAsia="宋体" w:hAnsi="Courier New" w:cs="Courier New"/>
          <w:sz w:val="18"/>
          <w:szCs w:val="18"/>
        </w:rPr>
        <w:t>停第</w:t>
      </w:r>
      <w:r w:rsidRPr="00933C35">
        <w:rPr>
          <w:rFonts w:ascii="Courier New" w:eastAsia="宋体" w:hAnsi="Courier New" w:cs="Courier New"/>
          <w:sz w:val="18"/>
          <w:szCs w:val="18"/>
        </w:rPr>
        <w:t>1</w:t>
      </w:r>
      <w:r w:rsidRPr="00933C35">
        <w:rPr>
          <w:rFonts w:ascii="Courier New" w:eastAsia="宋体" w:hAnsi="Courier New" w:cs="Courier New"/>
          <w:sz w:val="18"/>
          <w:szCs w:val="18"/>
        </w:rPr>
        <w:t>辆公交车：</w:t>
      </w:r>
      <w:r w:rsidRPr="00933C35">
        <w:rPr>
          <w:rFonts w:ascii="Courier New" w:eastAsia="宋体" w:hAnsi="Courier New" w:cs="Courier New"/>
          <w:sz w:val="18"/>
          <w:szCs w:val="18"/>
        </w:rPr>
        <w:t>',pl.park_vehicle(Bus_1))</w:t>
      </w:r>
    </w:p>
    <w:p w:rsidR="00933C35" w:rsidRPr="00933C3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pl.unpark_vehicle(Car_5)</w:t>
      </w:r>
    </w:p>
    <w:p w:rsidR="00B63E45" w:rsidRPr="00B63E45" w:rsidRDefault="00933C35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33C3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933C35">
        <w:rPr>
          <w:rFonts w:ascii="Courier New" w:eastAsia="宋体" w:hAnsi="Courier New" w:cs="Courier New"/>
          <w:sz w:val="18"/>
          <w:szCs w:val="18"/>
        </w:rPr>
        <w:t>开出一辆小汽车，停公交车：</w:t>
      </w:r>
      <w:r w:rsidRPr="00933C35">
        <w:rPr>
          <w:rFonts w:ascii="Courier New" w:eastAsia="宋体" w:hAnsi="Courier New" w:cs="Courier New"/>
          <w:sz w:val="18"/>
          <w:szCs w:val="18"/>
        </w:rPr>
        <w:t>',pl.park_vehicle(Bus_1))</w:t>
      </w:r>
    </w:p>
    <w:p w:rsidR="00B63E45" w:rsidRPr="004B1323" w:rsidRDefault="005836D8" w:rsidP="00C73457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48" w:name="_Toc10453098"/>
      <w:bookmarkStart w:id="1649" w:name="_Toc92663552"/>
      <w:bookmarkStart w:id="1650" w:name="_Toc9266455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DE137E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4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摆动排序</w:t>
      </w:r>
      <w:bookmarkEnd w:id="1648"/>
      <w:bookmarkEnd w:id="1649"/>
      <w:bookmarkEnd w:id="1650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51" w:name="_Toc92663555"/>
      <w:bookmarkStart w:id="1652" w:name="_Toc9266455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51"/>
      <w:bookmarkEnd w:id="1652"/>
    </w:p>
    <w:p w:rsid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</w:t>
      </w:r>
      <w:r w:rsidRPr="005A265F">
        <w:rPr>
          <w:rFonts w:ascii="Courier New" w:eastAsia="宋体" w:hAnsi="Courier New" w:cs="Courier New"/>
          <w:sz w:val="18"/>
          <w:szCs w:val="18"/>
        </w:rPr>
        <w:t>#</w:t>
      </w:r>
      <w:r w:rsidRPr="005A265F">
        <w:rPr>
          <w:rFonts w:ascii="Courier New" w:eastAsia="宋体" w:hAnsi="Courier New" w:cs="Courier New"/>
          <w:sz w:val="18"/>
          <w:szCs w:val="18"/>
        </w:rPr>
        <w:t>参数</w:t>
      </w:r>
      <w:r w:rsidRPr="005A265F">
        <w:rPr>
          <w:rFonts w:ascii="Courier New" w:eastAsia="宋体" w:hAnsi="Courier New" w:cs="Courier New"/>
          <w:sz w:val="18"/>
          <w:szCs w:val="18"/>
        </w:rPr>
        <w:t>nums</w:t>
      </w:r>
      <w:r w:rsidRPr="005A265F">
        <w:rPr>
          <w:rFonts w:ascii="Courier New" w:eastAsia="宋体" w:hAnsi="Courier New" w:cs="Courier New"/>
          <w:sz w:val="18"/>
          <w:szCs w:val="18"/>
        </w:rPr>
        <w:t>是个整数列表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>#</w:t>
      </w:r>
      <w:r w:rsidRPr="005A265F">
        <w:rPr>
          <w:rFonts w:ascii="Courier New" w:eastAsia="宋体" w:hAnsi="Courier New" w:cs="Courier New"/>
          <w:sz w:val="18"/>
          <w:szCs w:val="18"/>
        </w:rPr>
        <w:t>返回</w:t>
      </w:r>
      <w:r>
        <w:rPr>
          <w:rFonts w:ascii="Courier New" w:eastAsia="宋体" w:hAnsi="Courier New" w:cs="Courier New" w:hint="eastAsia"/>
          <w:sz w:val="18"/>
          <w:szCs w:val="18"/>
        </w:rPr>
        <w:t>一</w:t>
      </w:r>
      <w:r w:rsidRPr="005A265F">
        <w:rPr>
          <w:rFonts w:ascii="Courier New" w:eastAsia="宋体" w:hAnsi="Courier New" w:cs="Courier New"/>
          <w:sz w:val="18"/>
          <w:szCs w:val="18"/>
        </w:rPr>
        <w:t>种排列方案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def wiggleSort( self, nums):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    temp = list( sorted(nums))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    if len(temp) &lt;= 2: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        return temp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    count = 1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    for i in range(int((len(temp)+1)/2),len(temp)):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        temp[2*count-1],temp[i] = temp[i],temp[2*count-1]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        count = count + 1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    return temp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>#</w:t>
      </w:r>
      <w:r w:rsidRPr="005A265F">
        <w:rPr>
          <w:rFonts w:ascii="Courier New" w:eastAsia="宋体" w:hAnsi="Courier New" w:cs="Courier New"/>
          <w:sz w:val="18"/>
          <w:szCs w:val="18"/>
        </w:rPr>
        <w:t>主函数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generator=[1,5,1,1,6,4]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solution= Solution()</w:t>
      </w:r>
    </w:p>
    <w:p w:rsidR="005A265F" w:rsidRPr="005A265F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5836D8">
        <w:rPr>
          <w:rFonts w:ascii="Courier New" w:eastAsia="宋体" w:hAnsi="Courier New" w:cs="Courier New"/>
          <w:sz w:val="18"/>
          <w:szCs w:val="18"/>
        </w:rPr>
        <w:t>输入</w:t>
      </w:r>
      <w:r w:rsidRPr="005A265F">
        <w:rPr>
          <w:rFonts w:ascii="Courier New" w:eastAsia="宋体" w:hAnsi="Courier New" w:cs="Courier New"/>
          <w:sz w:val="18"/>
          <w:szCs w:val="18"/>
        </w:rPr>
        <w:t>:",generator)</w:t>
      </w:r>
    </w:p>
    <w:p w:rsidR="00B63E45" w:rsidRPr="00B63E45" w:rsidRDefault="005A265F" w:rsidP="00EE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5A265F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5836D8">
        <w:rPr>
          <w:rFonts w:ascii="Courier New" w:eastAsia="宋体" w:hAnsi="Courier New" w:cs="Courier New"/>
          <w:sz w:val="18"/>
          <w:szCs w:val="18"/>
        </w:rPr>
        <w:t>输出</w:t>
      </w:r>
      <w:r w:rsidRPr="005A265F">
        <w:rPr>
          <w:rFonts w:ascii="Courier New" w:eastAsia="宋体" w:hAnsi="Courier New" w:cs="Courier New"/>
          <w:sz w:val="18"/>
          <w:szCs w:val="18"/>
        </w:rPr>
        <w:t>:",solution.wiggleSort(generator))</w:t>
      </w:r>
    </w:p>
    <w:p w:rsidR="00B63E45" w:rsidRPr="004B1323" w:rsidRDefault="005836D8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53" w:name="_Toc10453099"/>
      <w:bookmarkStart w:id="1654" w:name="_Toc92663557"/>
      <w:bookmarkStart w:id="1655" w:name="_Toc9266455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B52917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5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实现Trie(前缀树)</w:t>
      </w:r>
      <w:bookmarkEnd w:id="1653"/>
      <w:bookmarkEnd w:id="1654"/>
      <w:bookmarkEnd w:id="1655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56" w:name="_Toc92663560"/>
      <w:bookmarkStart w:id="1657" w:name="_Toc9266456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56"/>
      <w:bookmarkEnd w:id="1657"/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word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是输入的一个字符串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prefix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是需要查询</w:t>
      </w:r>
      <w:r w:rsidRPr="00B63E45">
        <w:rPr>
          <w:rFonts w:ascii="Courier New" w:eastAsia="宋体" w:hAnsi="Courier New" w:cs="Courier New"/>
          <w:sz w:val="18"/>
          <w:szCs w:val="18"/>
        </w:rPr>
        <w:t>word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的前缀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返回值是个布尔值，表示功能是否执行成功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TrieNode: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self.children = {}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self.is_word = False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Trie: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self.root = TrieNode()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insert(self, word):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 = self.root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c in word: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c not in node.children: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node.children[c] = TrieNode()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node.children[c]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node.is_word = True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find(self, word):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 = self.root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c in word: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node = node.children.get(c)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node is None: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None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node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search(self, word):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node = self.find(word)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node is not None and node.is_word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startsWith(self, prefix):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self.find(prefix) is not None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33489C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3489C">
        <w:rPr>
          <w:rFonts w:ascii="Courier New" w:eastAsia="宋体" w:hAnsi="Courier New" w:cs="Courier New"/>
          <w:sz w:val="18"/>
          <w:szCs w:val="18"/>
        </w:rPr>
        <w:t xml:space="preserve">    solution = Trie()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/>
          <w:sz w:val="18"/>
          <w:szCs w:val="18"/>
        </w:rPr>
        <w:t>: insert("progcode")')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/>
          <w:sz w:val="18"/>
          <w:szCs w:val="18"/>
        </w:rPr>
        <w:t>: search("prog")')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B63E45">
        <w:rPr>
          <w:rFonts w:ascii="Courier New" w:eastAsia="宋体" w:hAnsi="Courier New" w:cs="Courier New"/>
          <w:sz w:val="18"/>
          <w:szCs w:val="18"/>
        </w:rPr>
        <w:t>: startsWith("prog")')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/>
          <w:sz w:val="18"/>
          <w:szCs w:val="18"/>
        </w:rPr>
        <w:t>:", solution.insert("progcode"))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/>
          <w:sz w:val="18"/>
          <w:szCs w:val="18"/>
        </w:rPr>
        <w:t>:", solution.search("prog"))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B63E45">
        <w:rPr>
          <w:rFonts w:ascii="Courier New" w:eastAsia="宋体" w:hAnsi="Courier New" w:cs="Courier New"/>
          <w:sz w:val="18"/>
          <w:szCs w:val="18"/>
        </w:rPr>
        <w:t>:", solution.startsWith("prog"))</w:t>
      </w:r>
    </w:p>
    <w:p w:rsidR="00B63E45" w:rsidRPr="004B1323" w:rsidRDefault="005836D8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58" w:name="_Toc10453101"/>
      <w:bookmarkStart w:id="1659" w:name="_Toc92663562"/>
      <w:bookmarkStart w:id="1660" w:name="_Toc9266456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C261EE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96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Geo哈希</w:t>
      </w:r>
      <w:bookmarkEnd w:id="1658"/>
      <w:r w:rsidR="00255563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I</w:t>
      </w:r>
      <w:bookmarkEnd w:id="1659"/>
      <w:bookmarkEnd w:id="1660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61" w:name="_Toc92663565"/>
      <w:bookmarkStart w:id="1662" w:name="_Toc9266456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61"/>
      <w:bookmarkEnd w:id="1662"/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latitude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，</w:t>
      </w:r>
      <w:r w:rsidRPr="00B63E45">
        <w:rPr>
          <w:rFonts w:ascii="Courier New" w:eastAsia="宋体" w:hAnsi="Courier New" w:cs="Courier New"/>
          <w:sz w:val="18"/>
          <w:szCs w:val="18"/>
        </w:rPr>
        <w:t>longitude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是一个坐标对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precision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是一个整数从</w:t>
      </w:r>
      <w:r w:rsidRPr="00B63E45">
        <w:rPr>
          <w:rFonts w:ascii="Courier New" w:eastAsia="宋体" w:hAnsi="Courier New" w:cs="Courier New"/>
          <w:sz w:val="18"/>
          <w:szCs w:val="18"/>
        </w:rPr>
        <w:t>1</w:t>
      </w:r>
      <w:r w:rsidR="005836D8">
        <w:rPr>
          <w:rFonts w:ascii="Courier New" w:eastAsia="宋体" w:hAnsi="Courier New" w:cs="Courier New" w:hint="eastAsia"/>
          <w:sz w:val="18"/>
          <w:szCs w:val="18"/>
        </w:rPr>
        <w:t>~</w:t>
      </w:r>
      <w:r w:rsidRPr="00B63E45">
        <w:rPr>
          <w:rFonts w:ascii="Courier New" w:eastAsia="宋体" w:hAnsi="Courier New" w:cs="Courier New"/>
          <w:sz w:val="18"/>
          <w:szCs w:val="18"/>
        </w:rPr>
        <w:t>12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返回值是一个字符串，坐标对对应的字符串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GeoHash: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encode(self, latitude, longitude, precision):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_base32 = "0123456789bcdefghjkmnpqrstuvwxyz"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lat_bin = self.get_bin(latitude, -90, 90)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lng_bin = self.get_bin(longitude, -180, 180)        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hash_code, b = '', ''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range(30):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b += lng_bin[i] + lat_bin[i]        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range(0, 60, 5):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hash_code += _base32[int(b[i:i + 5], 2)]        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hash_code[:precision]    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get_bin(self, value, left, right):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b = ''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range(30):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mid = (left + right) / 2.0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value &gt; mid: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left = mid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b += '1'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right = mid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b += '0'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b</w:t>
      </w:r>
    </w:p>
    <w:p w:rsidR="00B63E45" w:rsidRPr="00B63E45" w:rsidRDefault="00B63E45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 w:hint="eastAsia"/>
          <w:sz w:val="18"/>
          <w:szCs w:val="18"/>
        </w:rPr>
        <w:t>主函数</w:t>
      </w:r>
    </w:p>
    <w:p w:rsidR="003F39B3" w:rsidRPr="003F39B3" w:rsidRDefault="003F39B3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F39B3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3F39B3" w:rsidRPr="003F39B3" w:rsidRDefault="003F39B3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F39B3">
        <w:rPr>
          <w:rFonts w:ascii="Courier New" w:eastAsia="宋体" w:hAnsi="Courier New" w:cs="Courier New"/>
          <w:sz w:val="18"/>
          <w:szCs w:val="18"/>
        </w:rPr>
        <w:t xml:space="preserve">    solution= GeoHash()</w:t>
      </w:r>
    </w:p>
    <w:p w:rsidR="003F39B3" w:rsidRPr="003F39B3" w:rsidRDefault="003F39B3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F39B3">
        <w:rPr>
          <w:rFonts w:ascii="Courier New" w:eastAsia="宋体" w:hAnsi="Courier New" w:cs="Courier New"/>
          <w:sz w:val="18"/>
          <w:szCs w:val="18"/>
        </w:rPr>
        <w:t xml:space="preserve">    lat = -90</w:t>
      </w:r>
    </w:p>
    <w:p w:rsidR="003F39B3" w:rsidRPr="003F39B3" w:rsidRDefault="003F39B3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F39B3">
        <w:rPr>
          <w:rFonts w:ascii="Courier New" w:eastAsia="宋体" w:hAnsi="Courier New" w:cs="Courier New"/>
          <w:sz w:val="18"/>
          <w:szCs w:val="18"/>
        </w:rPr>
        <w:t xml:space="preserve">    lng = 180</w:t>
      </w:r>
    </w:p>
    <w:p w:rsidR="003F39B3" w:rsidRPr="003F39B3" w:rsidRDefault="003F39B3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F39B3">
        <w:rPr>
          <w:rFonts w:ascii="Courier New" w:eastAsia="宋体" w:hAnsi="Courier New" w:cs="Courier New"/>
          <w:sz w:val="18"/>
          <w:szCs w:val="18"/>
        </w:rPr>
        <w:t xml:space="preserve">    precision = 12</w:t>
      </w:r>
    </w:p>
    <w:p w:rsidR="003F39B3" w:rsidRPr="003F39B3" w:rsidRDefault="003F39B3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F39B3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55563">
        <w:rPr>
          <w:rFonts w:ascii="Courier New" w:eastAsia="宋体" w:hAnsi="Courier New" w:cs="Courier New"/>
          <w:sz w:val="18"/>
          <w:szCs w:val="18"/>
        </w:rPr>
        <w:t>输入</w:t>
      </w:r>
      <w:r w:rsidRPr="003F39B3">
        <w:rPr>
          <w:rFonts w:ascii="Courier New" w:eastAsia="宋体" w:hAnsi="Courier New" w:cs="Courier New"/>
          <w:sz w:val="18"/>
          <w:szCs w:val="18"/>
        </w:rPr>
        <w:t xml:space="preserve"> :lat=",lat,"lng=",lng,"precision =",precision)</w:t>
      </w:r>
    </w:p>
    <w:p w:rsidR="00B63E45" w:rsidRPr="00B63E45" w:rsidRDefault="003F39B3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F39B3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55563">
        <w:rPr>
          <w:rFonts w:ascii="Courier New" w:eastAsia="宋体" w:hAnsi="Courier New" w:cs="Courier New"/>
          <w:sz w:val="18"/>
          <w:szCs w:val="18"/>
        </w:rPr>
        <w:t>输出</w:t>
      </w:r>
      <w:r w:rsidRPr="003F39B3">
        <w:rPr>
          <w:rFonts w:ascii="Courier New" w:eastAsia="宋体" w:hAnsi="Courier New" w:cs="Courier New"/>
          <w:sz w:val="18"/>
          <w:szCs w:val="18"/>
        </w:rPr>
        <w:t xml:space="preserve"> :",solution.encode(lat,lng,precision))</w:t>
      </w:r>
    </w:p>
    <w:p w:rsidR="00B63E45" w:rsidRPr="004B1323" w:rsidRDefault="00255563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63" w:name="_Toc10453102"/>
      <w:bookmarkStart w:id="1664" w:name="_Toc92663567"/>
      <w:bookmarkStart w:id="1665" w:name="_Toc9266456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C261EE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7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Geo哈希II</w:t>
      </w:r>
      <w:bookmarkEnd w:id="1663"/>
      <w:bookmarkEnd w:id="1664"/>
      <w:bookmarkEnd w:id="1665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66" w:name="_Toc92663570"/>
      <w:bookmarkStart w:id="1667" w:name="_Toc9266457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66"/>
      <w:bookmarkEnd w:id="1667"/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>#</w:t>
      </w:r>
      <w:r w:rsidRPr="00C261EE">
        <w:rPr>
          <w:rFonts w:ascii="Courier New" w:eastAsia="宋体" w:hAnsi="Courier New" w:cs="Courier New"/>
          <w:sz w:val="18"/>
          <w:szCs w:val="18"/>
        </w:rPr>
        <w:t>参数</w:t>
      </w:r>
      <w:r w:rsidRPr="00C261EE">
        <w:rPr>
          <w:rFonts w:ascii="Courier New" w:eastAsia="宋体" w:hAnsi="Courier New" w:cs="Courier New"/>
          <w:sz w:val="18"/>
          <w:szCs w:val="18"/>
        </w:rPr>
        <w:t>geohash</w:t>
      </w:r>
      <w:r w:rsidRPr="00C261EE">
        <w:rPr>
          <w:rFonts w:ascii="Courier New" w:eastAsia="宋体" w:hAnsi="Courier New" w:cs="Courier New"/>
          <w:sz w:val="18"/>
          <w:szCs w:val="18"/>
        </w:rPr>
        <w:t>是一个</w:t>
      </w:r>
      <w:r w:rsidRPr="00C261EE">
        <w:rPr>
          <w:rFonts w:ascii="Courier New" w:eastAsia="宋体" w:hAnsi="Courier New" w:cs="Courier New"/>
          <w:sz w:val="18"/>
          <w:szCs w:val="18"/>
        </w:rPr>
        <w:t>32</w:t>
      </w:r>
      <w:r w:rsidRPr="00C261EE">
        <w:rPr>
          <w:rFonts w:ascii="Courier New" w:eastAsia="宋体" w:hAnsi="Courier New" w:cs="Courier New"/>
          <w:sz w:val="18"/>
          <w:szCs w:val="18"/>
        </w:rPr>
        <w:t>位字符串的哈希坐标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>#</w:t>
      </w:r>
      <w:r w:rsidRPr="00C261EE">
        <w:rPr>
          <w:rFonts w:ascii="Courier New" w:eastAsia="宋体" w:hAnsi="Courier New" w:cs="Courier New"/>
          <w:sz w:val="18"/>
          <w:szCs w:val="18"/>
        </w:rPr>
        <w:t>返回值</w:t>
      </w:r>
      <w:r w:rsidRPr="00C261EE">
        <w:rPr>
          <w:rFonts w:ascii="Courier New" w:eastAsia="宋体" w:hAnsi="Courier New" w:cs="Courier New"/>
          <w:sz w:val="18"/>
          <w:szCs w:val="18"/>
        </w:rPr>
        <w:t>location</w:t>
      </w:r>
      <w:r w:rsidRPr="00C261EE">
        <w:rPr>
          <w:rFonts w:ascii="Courier New" w:eastAsia="宋体" w:hAnsi="Courier New" w:cs="Courier New"/>
          <w:sz w:val="18"/>
          <w:szCs w:val="18"/>
        </w:rPr>
        <w:t>是对应的坐标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>class GeoHash: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def decode(self, geohash):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_base32 = "0123456789bcdefghjkmnpqrstuvwxyz"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b = ""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for c in geohash: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b += self.i2b(_base32.find(c))        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odd = ''.join([b[i] for i in range(0, len(b), 2)])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even = ''.join([b[i] for i in range(1, len(b), 2)])        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location = []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location.append(self.get_location(-90.0, 90.0, even))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location.append(self.get_location(-180.0, 180.0, odd))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return location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def i2b(self, val):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b = ""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for i in range(5):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if val % 2: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    b = '1' + b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    b = '0' + b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val //= 2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return b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def get_location(self, start, end, string):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for c in string: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mid = (start + end) / 2.0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if c == '1':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    start = mid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        end = mid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    return (start + end) / 2.0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>#</w:t>
      </w:r>
      <w:r w:rsidRPr="00C261EE">
        <w:rPr>
          <w:rFonts w:ascii="Courier New" w:eastAsia="宋体" w:hAnsi="Courier New" w:cs="Courier New"/>
          <w:sz w:val="18"/>
          <w:szCs w:val="18"/>
        </w:rPr>
        <w:t>主函数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solution= GeoHash()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generator="wx4g0s"</w:t>
      </w:r>
    </w:p>
    <w:p w:rsidR="00C261EE" w:rsidRPr="00C261EE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55563">
        <w:rPr>
          <w:rFonts w:ascii="Courier New" w:eastAsia="宋体" w:hAnsi="Courier New" w:cs="Courier New"/>
          <w:sz w:val="18"/>
          <w:szCs w:val="18"/>
        </w:rPr>
        <w:t>输入</w:t>
      </w:r>
      <w:r w:rsidRPr="00C261EE">
        <w:rPr>
          <w:rFonts w:ascii="Courier New" w:eastAsia="宋体" w:hAnsi="Courier New" w:cs="Courier New"/>
          <w:sz w:val="18"/>
          <w:szCs w:val="18"/>
        </w:rPr>
        <w:t xml:space="preserve"> :",generator)</w:t>
      </w:r>
    </w:p>
    <w:p w:rsidR="00B63E45" w:rsidRPr="00B63E45" w:rsidRDefault="00C261EE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Courier New" w:eastAsia="宋体" w:hAnsi="Courier New" w:cs="Courier New"/>
          <w:sz w:val="18"/>
          <w:szCs w:val="18"/>
        </w:rPr>
      </w:pPr>
      <w:r w:rsidRPr="00C261EE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55563">
        <w:rPr>
          <w:rFonts w:ascii="Courier New" w:eastAsia="宋体" w:hAnsi="Courier New" w:cs="Courier New"/>
          <w:sz w:val="18"/>
          <w:szCs w:val="18"/>
        </w:rPr>
        <w:t>输出</w:t>
      </w:r>
      <w:r w:rsidRPr="00C261EE">
        <w:rPr>
          <w:rFonts w:ascii="Courier New" w:eastAsia="宋体" w:hAnsi="Courier New" w:cs="Courier New"/>
          <w:sz w:val="18"/>
          <w:szCs w:val="18"/>
        </w:rPr>
        <w:t xml:space="preserve"> :",solution.decode(generator))</w:t>
      </w:r>
    </w:p>
    <w:p w:rsidR="00B85E10" w:rsidRPr="004B1323" w:rsidRDefault="00255563" w:rsidP="00255563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68" w:name="_Toc10453103"/>
      <w:bookmarkStart w:id="1669" w:name="_Toc92663572"/>
      <w:bookmarkStart w:id="1670" w:name="_Toc9266457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0558F4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8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友谊服务</w:t>
      </w:r>
      <w:bookmarkEnd w:id="1668"/>
      <w:bookmarkEnd w:id="1669"/>
      <w:bookmarkEnd w:id="1670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71" w:name="_Toc92663575"/>
      <w:bookmarkStart w:id="1672" w:name="_Toc9266457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71"/>
      <w:bookmarkEnd w:id="1672"/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>#</w:t>
      </w:r>
      <w:r w:rsidRPr="00B6465F">
        <w:rPr>
          <w:rFonts w:ascii="Courier New" w:eastAsia="宋体" w:hAnsi="Courier New" w:cs="Courier New"/>
          <w:sz w:val="18"/>
          <w:szCs w:val="18"/>
        </w:rPr>
        <w:t>参数</w:t>
      </w:r>
      <w:r w:rsidRPr="00B6465F">
        <w:rPr>
          <w:rFonts w:ascii="Courier New" w:eastAsia="宋体" w:hAnsi="Courier New" w:cs="Courier New"/>
          <w:sz w:val="18"/>
          <w:szCs w:val="18"/>
        </w:rPr>
        <w:t>user_id</w:t>
      </w:r>
      <w:r w:rsidRPr="00B6465F">
        <w:rPr>
          <w:rFonts w:ascii="Courier New" w:eastAsia="宋体" w:hAnsi="Courier New" w:cs="Courier New"/>
          <w:sz w:val="18"/>
          <w:szCs w:val="18"/>
        </w:rPr>
        <w:t>是个整数，用户</w:t>
      </w:r>
      <w:r w:rsidRPr="00B6465F">
        <w:rPr>
          <w:rFonts w:ascii="Courier New" w:eastAsia="宋体" w:hAnsi="Courier New" w:cs="Courier New"/>
          <w:sz w:val="18"/>
          <w:szCs w:val="18"/>
        </w:rPr>
        <w:t>ID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>#</w:t>
      </w:r>
      <w:r w:rsidRPr="00B6465F">
        <w:rPr>
          <w:rFonts w:ascii="Courier New" w:eastAsia="宋体" w:hAnsi="Courier New" w:cs="Courier New"/>
          <w:sz w:val="18"/>
          <w:szCs w:val="18"/>
        </w:rPr>
        <w:t>返回值</w:t>
      </w:r>
      <w:r w:rsidRPr="00B6465F">
        <w:rPr>
          <w:rFonts w:ascii="Courier New" w:eastAsia="宋体" w:hAnsi="Courier New" w:cs="Courier New"/>
          <w:sz w:val="18"/>
          <w:szCs w:val="18"/>
        </w:rPr>
        <w:t>results</w:t>
      </w:r>
      <w:r w:rsidRPr="00B6465F">
        <w:rPr>
          <w:rFonts w:ascii="Courier New" w:eastAsia="宋体" w:hAnsi="Courier New" w:cs="Courier New"/>
          <w:sz w:val="18"/>
          <w:szCs w:val="18"/>
        </w:rPr>
        <w:t>是个整数数组，由该用户所有的</w:t>
      </w:r>
      <w:r w:rsidRPr="00B6465F">
        <w:rPr>
          <w:rFonts w:ascii="Courier New" w:eastAsia="宋体" w:hAnsi="Courier New" w:cs="Courier New"/>
          <w:sz w:val="18"/>
          <w:szCs w:val="18"/>
        </w:rPr>
        <w:t>followers</w:t>
      </w:r>
      <w:r w:rsidRPr="00B6465F">
        <w:rPr>
          <w:rFonts w:ascii="Courier New" w:eastAsia="宋体" w:hAnsi="Courier New" w:cs="Courier New"/>
          <w:sz w:val="18"/>
          <w:szCs w:val="18"/>
        </w:rPr>
        <w:t>组成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>class FriendshipService: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self.followers = dict()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self.followings = dict()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def getFollowers(self, user_id):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if user_id not in self.followers: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results = list(self.followers[user_id])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results.sort()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return results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def getFollowings(self, user_id):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if user_id not in self.followings: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results = list(self.followings[user_id])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results.sort()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return results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def follow(self, to_user_id, from_user_id):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if to_user_id not in self.followers: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    self.followers[to_user_id] = set()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self.followers[to_user_id].add(from_user_id)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if from_user_id not in self.followings: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    self.followings[from_user_id] = set()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self.followings[from_user_id].add(to_user_id)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def unfollow(self, to_user_id, from_user_id):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if to_user_id in self.followers: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    if from_user_id in self.followers[to_user_id]: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        self.followers[to_user_id].remove(from_user_id)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    if from_user_id in self.followings: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        if to_user_id in self.followings[from_user_id]: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                self.followings[from_user_id].remove(to_user_id)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>#</w:t>
      </w:r>
      <w:r w:rsidRPr="00B6465F">
        <w:rPr>
          <w:rFonts w:ascii="Courier New" w:eastAsia="宋体" w:hAnsi="Courier New" w:cs="Courier New"/>
          <w:sz w:val="18"/>
          <w:szCs w:val="18"/>
        </w:rPr>
        <w:t>主函数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solution = FriendshipService()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solution.follow(1,3)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solution.getFollowers(1)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print('</w:t>
      </w:r>
      <w:r w:rsidRPr="00B6465F">
        <w:rPr>
          <w:rFonts w:ascii="Courier New" w:eastAsia="宋体" w:hAnsi="Courier New" w:cs="Courier New"/>
          <w:sz w:val="18"/>
          <w:szCs w:val="18"/>
        </w:rPr>
        <w:t>输入</w:t>
      </w:r>
      <w:r w:rsidRPr="00B6465F">
        <w:rPr>
          <w:rFonts w:ascii="Courier New" w:eastAsia="宋体" w:hAnsi="Courier New" w:cs="Courier New"/>
          <w:sz w:val="18"/>
          <w:szCs w:val="18"/>
        </w:rPr>
        <w:t>:\nsolution.follow(1, 3)\n'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'solution.getFollowers(1)\nsolution.getFollowings(3)')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print('solution.follow(2, 3)\nsolution.getFollowing(3)')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print('solution.unfollow(1, 3)\nsolution.getFollowings(3)')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465F">
        <w:rPr>
          <w:rFonts w:ascii="Courier New" w:eastAsia="宋体" w:hAnsi="Courier New" w:cs="Courier New"/>
          <w:sz w:val="18"/>
          <w:szCs w:val="18"/>
        </w:rPr>
        <w:t>输出</w:t>
      </w:r>
      <w:r w:rsidRPr="00B6465F">
        <w:rPr>
          <w:rFonts w:ascii="Courier New" w:eastAsia="宋体" w:hAnsi="Courier New" w:cs="Courier New"/>
          <w:sz w:val="18"/>
          <w:szCs w:val="18"/>
        </w:rPr>
        <w:t>:")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print('3</w:t>
      </w:r>
      <w:r w:rsidRPr="00B6465F">
        <w:rPr>
          <w:rFonts w:ascii="Courier New" w:eastAsia="宋体" w:hAnsi="Courier New" w:cs="Courier New"/>
          <w:sz w:val="18"/>
          <w:szCs w:val="18"/>
        </w:rPr>
        <w:t>跟随</w:t>
      </w:r>
      <w:r w:rsidRPr="00B6465F">
        <w:rPr>
          <w:rFonts w:ascii="Courier New" w:eastAsia="宋体" w:hAnsi="Courier New" w:cs="Courier New"/>
          <w:sz w:val="18"/>
          <w:szCs w:val="18"/>
        </w:rPr>
        <w:t>1</w:t>
      </w:r>
      <w:r w:rsidRPr="00B6465F">
        <w:rPr>
          <w:rFonts w:ascii="Courier New" w:eastAsia="宋体" w:hAnsi="Courier New" w:cs="Courier New"/>
          <w:sz w:val="18"/>
          <w:szCs w:val="18"/>
        </w:rPr>
        <w:t>后，</w:t>
      </w:r>
      <w:r w:rsidRPr="00B6465F">
        <w:rPr>
          <w:rFonts w:ascii="Courier New" w:eastAsia="宋体" w:hAnsi="Courier New" w:cs="Courier New"/>
          <w:sz w:val="18"/>
          <w:szCs w:val="18"/>
        </w:rPr>
        <w:t>1</w:t>
      </w:r>
      <w:r w:rsidR="00657F8E">
        <w:rPr>
          <w:rFonts w:ascii="Courier New" w:eastAsia="宋体" w:hAnsi="Courier New" w:cs="Courier New"/>
          <w:sz w:val="18"/>
          <w:szCs w:val="18"/>
        </w:rPr>
        <w:t>的跟随者</w:t>
      </w:r>
      <w:r w:rsidRPr="00B6465F">
        <w:rPr>
          <w:rFonts w:ascii="Courier New" w:eastAsia="宋体" w:hAnsi="Courier New" w:cs="Courier New"/>
          <w:sz w:val="18"/>
          <w:szCs w:val="18"/>
        </w:rPr>
        <w:t>:',solution.getFollowers(1))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solution.getFollowings(3)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print('3</w:t>
      </w:r>
      <w:r w:rsidRPr="00B6465F">
        <w:rPr>
          <w:rFonts w:ascii="Courier New" w:eastAsia="宋体" w:hAnsi="Courier New" w:cs="Courier New"/>
          <w:sz w:val="18"/>
          <w:szCs w:val="18"/>
        </w:rPr>
        <w:t>跟随</w:t>
      </w:r>
      <w:r w:rsidRPr="00B6465F">
        <w:rPr>
          <w:rFonts w:ascii="Courier New" w:eastAsia="宋体" w:hAnsi="Courier New" w:cs="Courier New"/>
          <w:sz w:val="18"/>
          <w:szCs w:val="18"/>
        </w:rPr>
        <w:t>1</w:t>
      </w:r>
      <w:r w:rsidRPr="00B6465F">
        <w:rPr>
          <w:rFonts w:ascii="Courier New" w:eastAsia="宋体" w:hAnsi="Courier New" w:cs="Courier New"/>
          <w:sz w:val="18"/>
          <w:szCs w:val="18"/>
        </w:rPr>
        <w:t>后，</w:t>
      </w:r>
      <w:r w:rsidRPr="00B6465F">
        <w:rPr>
          <w:rFonts w:ascii="Courier New" w:eastAsia="宋体" w:hAnsi="Courier New" w:cs="Courier New"/>
          <w:sz w:val="18"/>
          <w:szCs w:val="18"/>
        </w:rPr>
        <w:t>3</w:t>
      </w:r>
      <w:r w:rsidR="00657F8E">
        <w:rPr>
          <w:rFonts w:ascii="Courier New" w:eastAsia="宋体" w:hAnsi="Courier New" w:cs="Courier New"/>
          <w:sz w:val="18"/>
          <w:szCs w:val="18"/>
        </w:rPr>
        <w:t>所跟随的</w:t>
      </w:r>
      <w:r w:rsidRPr="00B6465F">
        <w:rPr>
          <w:rFonts w:ascii="Courier New" w:eastAsia="宋体" w:hAnsi="Courier New" w:cs="Courier New"/>
          <w:sz w:val="18"/>
          <w:szCs w:val="18"/>
        </w:rPr>
        <w:t>:',solution.getFollowings(3))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solution.follow(2, 3)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solution.getFollowings(3)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print('3</w:t>
      </w:r>
      <w:r w:rsidRPr="00B6465F">
        <w:rPr>
          <w:rFonts w:ascii="Courier New" w:eastAsia="宋体" w:hAnsi="Courier New" w:cs="Courier New"/>
          <w:sz w:val="18"/>
          <w:szCs w:val="18"/>
        </w:rPr>
        <w:t>跟随</w:t>
      </w:r>
      <w:r w:rsidRPr="00B6465F">
        <w:rPr>
          <w:rFonts w:ascii="Courier New" w:eastAsia="宋体" w:hAnsi="Courier New" w:cs="Courier New"/>
          <w:sz w:val="18"/>
          <w:szCs w:val="18"/>
        </w:rPr>
        <w:t>2</w:t>
      </w:r>
      <w:r w:rsidRPr="00B6465F">
        <w:rPr>
          <w:rFonts w:ascii="Courier New" w:eastAsia="宋体" w:hAnsi="Courier New" w:cs="Courier New"/>
          <w:sz w:val="18"/>
          <w:szCs w:val="18"/>
        </w:rPr>
        <w:t>后</w:t>
      </w:r>
      <w:r w:rsidRPr="00B6465F">
        <w:rPr>
          <w:rFonts w:ascii="Courier New" w:eastAsia="宋体" w:hAnsi="Courier New" w:cs="Courier New"/>
          <w:sz w:val="18"/>
          <w:szCs w:val="18"/>
        </w:rPr>
        <w:t>, 3</w:t>
      </w:r>
      <w:r w:rsidR="00657F8E">
        <w:rPr>
          <w:rFonts w:ascii="Courier New" w:eastAsia="宋体" w:hAnsi="Courier New" w:cs="Courier New"/>
          <w:sz w:val="18"/>
          <w:szCs w:val="18"/>
        </w:rPr>
        <w:t>所跟随的</w:t>
      </w:r>
      <w:r w:rsidRPr="00B6465F">
        <w:rPr>
          <w:rFonts w:ascii="Courier New" w:eastAsia="宋体" w:hAnsi="Courier New" w:cs="Courier New"/>
          <w:sz w:val="18"/>
          <w:szCs w:val="18"/>
        </w:rPr>
        <w:t>:',solution.getFollowings(3))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solution.unfollow(1, 3)</w:t>
      </w:r>
    </w:p>
    <w:p w:rsidR="00B6465F" w:rsidRPr="00B6465F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solution.getFollowings(3)</w:t>
      </w:r>
    </w:p>
    <w:p w:rsidR="00B63E45" w:rsidRPr="00B63E45" w:rsidRDefault="00B6465F" w:rsidP="002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465F">
        <w:rPr>
          <w:rFonts w:ascii="Courier New" w:eastAsia="宋体" w:hAnsi="Courier New" w:cs="Courier New"/>
          <w:sz w:val="18"/>
          <w:szCs w:val="18"/>
        </w:rPr>
        <w:t xml:space="preserve">    print('3</w:t>
      </w:r>
      <w:r w:rsidRPr="00B6465F">
        <w:rPr>
          <w:rFonts w:ascii="Courier New" w:eastAsia="宋体" w:hAnsi="Courier New" w:cs="Courier New"/>
          <w:sz w:val="18"/>
          <w:szCs w:val="18"/>
        </w:rPr>
        <w:t>解除跟随</w:t>
      </w:r>
      <w:r w:rsidRPr="00B6465F">
        <w:rPr>
          <w:rFonts w:ascii="Courier New" w:eastAsia="宋体" w:hAnsi="Courier New" w:cs="Courier New"/>
          <w:sz w:val="18"/>
          <w:szCs w:val="18"/>
        </w:rPr>
        <w:t>1</w:t>
      </w:r>
      <w:r w:rsidRPr="00B6465F">
        <w:rPr>
          <w:rFonts w:ascii="Courier New" w:eastAsia="宋体" w:hAnsi="Courier New" w:cs="Courier New"/>
          <w:sz w:val="18"/>
          <w:szCs w:val="18"/>
        </w:rPr>
        <w:t>后</w:t>
      </w:r>
      <w:r w:rsidRPr="00B6465F">
        <w:rPr>
          <w:rFonts w:ascii="Courier New" w:eastAsia="宋体" w:hAnsi="Courier New" w:cs="Courier New"/>
          <w:sz w:val="18"/>
          <w:szCs w:val="18"/>
        </w:rPr>
        <w:t>, 3</w:t>
      </w:r>
      <w:r w:rsidR="00657F8E">
        <w:rPr>
          <w:rFonts w:ascii="Courier New" w:eastAsia="宋体" w:hAnsi="Courier New" w:cs="Courier New"/>
          <w:sz w:val="18"/>
          <w:szCs w:val="18"/>
        </w:rPr>
        <w:t>所跟随的</w:t>
      </w:r>
      <w:r w:rsidRPr="00B6465F">
        <w:rPr>
          <w:rFonts w:ascii="Courier New" w:eastAsia="宋体" w:hAnsi="Courier New" w:cs="Courier New"/>
          <w:sz w:val="18"/>
          <w:szCs w:val="18"/>
        </w:rPr>
        <w:t>:',solution.getFollowings(3))</w:t>
      </w:r>
    </w:p>
    <w:p w:rsidR="00B63E45" w:rsidRPr="004B1323" w:rsidRDefault="00255563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73" w:name="_Toc92663577"/>
      <w:bookmarkStart w:id="1674" w:name="_Toc9266457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例3</w:t>
      </w:r>
      <w:r w:rsidR="000558F4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9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DNA重复问题</w:t>
      </w:r>
      <w:bookmarkEnd w:id="1673"/>
      <w:bookmarkEnd w:id="1674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75" w:name="_Toc92663580"/>
      <w:bookmarkStart w:id="1676" w:name="_Toc9266458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75"/>
      <w:bookmarkEnd w:id="1676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s</w:t>
      </w:r>
      <w:r w:rsidRPr="00B63E45">
        <w:rPr>
          <w:rFonts w:ascii="Courier New" w:eastAsia="宋体" w:hAnsi="Courier New" w:cs="Courier New"/>
          <w:sz w:val="18"/>
          <w:szCs w:val="18"/>
        </w:rPr>
        <w:t>是一个字符串，代表</w:t>
      </w:r>
      <w:r w:rsidRPr="00B63E45">
        <w:rPr>
          <w:rFonts w:ascii="Courier New" w:eastAsia="宋体" w:hAnsi="Courier New" w:cs="Courier New"/>
          <w:sz w:val="18"/>
          <w:szCs w:val="18"/>
        </w:rPr>
        <w:t>DNA</w:t>
      </w:r>
      <w:r w:rsidRPr="00B63E45">
        <w:rPr>
          <w:rFonts w:ascii="Courier New" w:eastAsia="宋体" w:hAnsi="Courier New" w:cs="Courier New"/>
          <w:sz w:val="18"/>
          <w:szCs w:val="18"/>
        </w:rPr>
        <w:t>序列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返回所有</w:t>
      </w:r>
      <w:r w:rsidRPr="00B63E45">
        <w:rPr>
          <w:rFonts w:ascii="Courier New" w:eastAsia="宋体" w:hAnsi="Courier New" w:cs="Courier New"/>
          <w:sz w:val="18"/>
          <w:szCs w:val="18"/>
        </w:rPr>
        <w:t>10</w:t>
      </w:r>
      <w:r w:rsidRPr="00B63E45">
        <w:rPr>
          <w:rFonts w:ascii="Courier New" w:eastAsia="宋体" w:hAnsi="Courier New" w:cs="Courier New"/>
          <w:sz w:val="18"/>
          <w:szCs w:val="18"/>
        </w:rPr>
        <w:t>个字母长的序列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findRepeatedDna(self, s):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dict = {}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i in range(len(s) - 9):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key = s[i:i + 10]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key not in dict: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dict[key] 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else: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dict[key]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result = []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element in dict: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dict[element] &gt; 1: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result.append(e</w:t>
      </w:r>
      <w:r w:rsidR="004C56C9">
        <w:rPr>
          <w:rFonts w:ascii="Courier New" w:eastAsia="宋体" w:hAnsi="Courier New" w:cs="Courier New"/>
          <w:sz w:val="18"/>
          <w:szCs w:val="18"/>
        </w:rPr>
        <w:t>lement)</w:t>
      </w:r>
      <w:r w:rsidR="004C56C9">
        <w:rPr>
          <w:rFonts w:ascii="Courier New" w:eastAsia="宋体" w:hAnsi="Courier New" w:cs="Courier New"/>
          <w:sz w:val="18"/>
          <w:szCs w:val="18"/>
        </w:rPr>
        <w:br/>
        <w:t xml:space="preserve">        return result</w:t>
      </w:r>
      <w:r w:rsidR="004C56C9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s = "AAAAACCC</w:t>
      </w:r>
      <w:r w:rsidR="004C56C9">
        <w:rPr>
          <w:rFonts w:ascii="Courier New" w:eastAsia="宋体" w:hAnsi="Courier New" w:cs="Courier New"/>
          <w:sz w:val="18"/>
          <w:szCs w:val="18"/>
        </w:rPr>
        <w:t>CCAAAAACCCCCCAAAAAGGGTTT"</w:t>
      </w:r>
      <w:r w:rsidR="004C56C9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B63E45">
        <w:rPr>
          <w:rFonts w:ascii="Courier New" w:eastAsia="宋体" w:hAnsi="Courier New" w:cs="Courier New"/>
          <w:sz w:val="18"/>
          <w:szCs w:val="18"/>
        </w:rPr>
        <w:t>创建对象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8C607C">
        <w:rPr>
          <w:rFonts w:ascii="Courier New" w:eastAsia="宋体" w:hAnsi="Courier New" w:cs="Courier New"/>
          <w:sz w:val="18"/>
          <w:szCs w:val="18"/>
        </w:rPr>
        <w:t>输入</w:t>
      </w:r>
      <w:r w:rsidR="00657F8E">
        <w:rPr>
          <w:rFonts w:ascii="Courier New" w:eastAsia="宋体" w:hAnsi="Courier New" w:cs="Courier New"/>
          <w:sz w:val="18"/>
          <w:szCs w:val="18"/>
        </w:rPr>
        <w:t>字符串</w:t>
      </w:r>
      <w:r w:rsidR="000558F4">
        <w:rPr>
          <w:rFonts w:ascii="Courier New" w:eastAsia="宋体" w:hAnsi="Courier New" w:cs="Courier New" w:hint="eastAsia"/>
          <w:sz w:val="18"/>
          <w:szCs w:val="18"/>
        </w:rPr>
        <w:t>:</w:t>
      </w:r>
      <w:r w:rsidRPr="00B63E45">
        <w:rPr>
          <w:rFonts w:ascii="Courier New" w:eastAsia="宋体" w:hAnsi="Courier New" w:cs="Courier New"/>
          <w:sz w:val="18"/>
          <w:szCs w:val="18"/>
        </w:rPr>
        <w:t>", s)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8C607C">
        <w:rPr>
          <w:rFonts w:ascii="Courier New" w:eastAsia="宋体" w:hAnsi="Courier New" w:cs="Courier New"/>
          <w:sz w:val="18"/>
          <w:szCs w:val="18"/>
        </w:rPr>
        <w:t>输出</w:t>
      </w:r>
      <w:r w:rsidR="00657F8E">
        <w:rPr>
          <w:rFonts w:ascii="Courier New" w:eastAsia="宋体" w:hAnsi="Courier New" w:cs="Courier New"/>
          <w:sz w:val="18"/>
          <w:szCs w:val="18"/>
        </w:rPr>
        <w:t>结果</w:t>
      </w:r>
      <w:r w:rsidR="000558F4">
        <w:rPr>
          <w:rFonts w:ascii="Courier New" w:eastAsia="宋体" w:hAnsi="Courier New" w:cs="Courier New" w:hint="eastAsia"/>
          <w:sz w:val="18"/>
          <w:szCs w:val="18"/>
        </w:rPr>
        <w:t>:</w:t>
      </w:r>
      <w:r w:rsidRPr="00B63E45">
        <w:rPr>
          <w:rFonts w:ascii="Courier New" w:eastAsia="宋体" w:hAnsi="Courier New" w:cs="Courier New"/>
          <w:sz w:val="18"/>
          <w:szCs w:val="18"/>
        </w:rPr>
        <w:t>", solution.findRepeatedDna(s))</w:t>
      </w:r>
    </w:p>
    <w:p w:rsidR="00B63E45" w:rsidRPr="004B1323" w:rsidRDefault="004C56C9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77" w:name="_Toc536185058"/>
      <w:bookmarkStart w:id="1678" w:name="_Toc92663582"/>
      <w:bookmarkStart w:id="1679" w:name="_Toc9266458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00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字模式</w:t>
      </w:r>
      <w:bookmarkEnd w:id="1677"/>
      <w:bookmarkEnd w:id="1678"/>
      <w:bookmarkEnd w:id="1679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80" w:name="_Toc92663585"/>
      <w:bookmarkStart w:id="1681" w:name="_Toc9266458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80"/>
      <w:bookmarkEnd w:id="1681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pattern</w:t>
      </w:r>
      <w:r w:rsidRPr="00B63E45">
        <w:rPr>
          <w:rFonts w:ascii="Courier New" w:eastAsia="宋体" w:hAnsi="Courier New" w:cs="Courier New"/>
          <w:sz w:val="18"/>
          <w:szCs w:val="18"/>
        </w:rPr>
        <w:t>是一个字符串，代表了给定模式的字符串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teststr</w:t>
      </w:r>
      <w:r w:rsidRPr="00B63E45">
        <w:rPr>
          <w:rFonts w:ascii="Courier New" w:eastAsia="宋体" w:hAnsi="Courier New" w:cs="Courier New"/>
          <w:sz w:val="18"/>
          <w:szCs w:val="18"/>
        </w:rPr>
        <w:t>是一个字符串，代表了匹配的字符串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返回值是一个布尔值，代表了给定模式的字符串和匹配的字符串是否匹配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wordPattern(self, pattern, teststr):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map = {}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myset = set()  #set</w:t>
      </w:r>
      <w:r w:rsidRPr="00B63E45">
        <w:rPr>
          <w:rFonts w:ascii="Courier New" w:eastAsia="宋体" w:hAnsi="Courier New" w:cs="Courier New"/>
          <w:sz w:val="18"/>
          <w:szCs w:val="18"/>
        </w:rPr>
        <w:t>用来预防</w:t>
      </w:r>
      <w:r w:rsidRPr="00B63E45">
        <w:rPr>
          <w:rFonts w:ascii="Courier New" w:eastAsia="宋体" w:hAnsi="Courier New" w:cs="Courier New"/>
          <w:sz w:val="18"/>
          <w:szCs w:val="18"/>
        </w:rPr>
        <w:t>ab=“cat cat”</w:t>
      </w:r>
      <w:r w:rsidRPr="00B63E45">
        <w:rPr>
          <w:rFonts w:ascii="Courier New" w:eastAsia="宋体" w:hAnsi="Courier New" w:cs="Courier New"/>
          <w:sz w:val="18"/>
          <w:szCs w:val="18"/>
        </w:rPr>
        <w:t>这种情况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teststr = teststr.split(' ')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if len(pattern) != len(teststr):  #</w:t>
      </w:r>
      <w:r w:rsidRPr="00B63E45">
        <w:rPr>
          <w:rFonts w:ascii="Courier New" w:eastAsia="宋体" w:hAnsi="Courier New" w:cs="Courier New"/>
          <w:sz w:val="18"/>
          <w:szCs w:val="18"/>
        </w:rPr>
        <w:t>如果长度不等直接返回</w:t>
      </w:r>
      <w:r w:rsidRPr="00B63E45">
        <w:rPr>
          <w:rFonts w:ascii="Courier New" w:eastAsia="宋体" w:hAnsi="Courier New" w:cs="Courier New"/>
          <w:sz w:val="18"/>
          <w:szCs w:val="18"/>
        </w:rPr>
        <w:t>False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return False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i in range(len(pattern)):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pattern[i] not in map: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if teststr[i] not in myset:  </w:t>
      </w:r>
    </w:p>
    <w:p w:rsidR="000558F4" w:rsidRPr="000558F4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如果</w:t>
      </w:r>
      <w:r w:rsidRPr="00B63E45">
        <w:rPr>
          <w:rFonts w:ascii="Courier New" w:eastAsia="宋体" w:hAnsi="Courier New" w:cs="Courier New"/>
          <w:sz w:val="18"/>
          <w:szCs w:val="18"/>
        </w:rPr>
        <w:t>set</w:t>
      </w:r>
      <w:r w:rsidRPr="00B63E45">
        <w:rPr>
          <w:rFonts w:ascii="Courier New" w:eastAsia="宋体" w:hAnsi="Courier New" w:cs="Courier New"/>
          <w:sz w:val="18"/>
          <w:szCs w:val="18"/>
        </w:rPr>
        <w:t>中没有就代表此时的</w:t>
      </w:r>
      <w:r w:rsidRPr="00B63E45">
        <w:rPr>
          <w:rFonts w:ascii="Courier New" w:eastAsia="宋体" w:hAnsi="Courier New" w:cs="Courier New"/>
          <w:sz w:val="18"/>
          <w:szCs w:val="18"/>
        </w:rPr>
        <w:t>pattern</w:t>
      </w:r>
      <w:r w:rsidRPr="00B63E45">
        <w:rPr>
          <w:rFonts w:ascii="Courier New" w:eastAsia="宋体" w:hAnsi="Courier New" w:cs="Courier New"/>
          <w:sz w:val="18"/>
          <w:szCs w:val="18"/>
        </w:rPr>
        <w:t>和</w:t>
      </w:r>
      <w:r w:rsidRPr="00B63E45">
        <w:rPr>
          <w:rFonts w:ascii="Courier New" w:eastAsia="宋体" w:hAnsi="Courier New" w:cs="Courier New"/>
          <w:sz w:val="18"/>
          <w:szCs w:val="18"/>
        </w:rPr>
        <w:t>teststr</w:t>
      </w:r>
      <w:r w:rsidR="004C56C9">
        <w:rPr>
          <w:rFonts w:ascii="Courier New" w:eastAsia="宋体" w:hAnsi="Courier New" w:cs="Courier New"/>
          <w:sz w:val="18"/>
          <w:szCs w:val="18"/>
        </w:rPr>
        <w:t>都是新的，添加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map[pattern[i]] = teststr[i]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myset.add(teststr[i])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else: #</w:t>
      </w:r>
      <w:r w:rsidRPr="00B63E45">
        <w:rPr>
          <w:rFonts w:ascii="Courier New" w:eastAsia="宋体" w:hAnsi="Courier New" w:cs="Courier New"/>
          <w:sz w:val="18"/>
          <w:szCs w:val="18"/>
        </w:rPr>
        <w:t>如果</w:t>
      </w:r>
      <w:r w:rsidRPr="00B63E45">
        <w:rPr>
          <w:rFonts w:ascii="Courier New" w:eastAsia="宋体" w:hAnsi="Courier New" w:cs="Courier New"/>
          <w:sz w:val="18"/>
          <w:szCs w:val="18"/>
        </w:rPr>
        <w:t>set</w:t>
      </w:r>
      <w:r w:rsidRPr="00B63E45">
        <w:rPr>
          <w:rFonts w:ascii="Courier New" w:eastAsia="宋体" w:hAnsi="Courier New" w:cs="Courier New"/>
          <w:sz w:val="18"/>
          <w:szCs w:val="18"/>
        </w:rPr>
        <w:t>中存在，代表之前有的</w:t>
      </w:r>
      <w:r w:rsidRPr="00B63E45">
        <w:rPr>
          <w:rFonts w:ascii="Courier New" w:eastAsia="宋体" w:hAnsi="Courier New" w:cs="Courier New"/>
          <w:sz w:val="18"/>
          <w:szCs w:val="18"/>
        </w:rPr>
        <w:t>pattern</w:t>
      </w:r>
      <w:r w:rsidRPr="00B63E45">
        <w:rPr>
          <w:rFonts w:ascii="Courier New" w:eastAsia="宋体" w:hAnsi="Courier New" w:cs="Courier New"/>
          <w:sz w:val="18"/>
          <w:szCs w:val="18"/>
        </w:rPr>
        <w:t>已经表示了</w:t>
      </w:r>
      <w:r w:rsidRPr="00B63E45">
        <w:rPr>
          <w:rFonts w:ascii="Courier New" w:eastAsia="宋体" w:hAnsi="Courier New" w:cs="Courier New"/>
          <w:sz w:val="18"/>
          <w:szCs w:val="18"/>
        </w:rPr>
        <w:t>teststr</w:t>
      </w:r>
      <w:r w:rsidRPr="00B63E45">
        <w:rPr>
          <w:rFonts w:ascii="Courier New" w:eastAsia="宋体" w:hAnsi="Courier New" w:cs="Courier New"/>
          <w:sz w:val="18"/>
          <w:szCs w:val="18"/>
        </w:rPr>
        <w:t>，返回</w:t>
      </w:r>
      <w:r w:rsidRPr="00B63E45">
        <w:rPr>
          <w:rFonts w:ascii="Courier New" w:eastAsia="宋体" w:hAnsi="Courier New" w:cs="Courier New"/>
          <w:sz w:val="18"/>
          <w:szCs w:val="18"/>
        </w:rPr>
        <w:t>False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return False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teststr[i] != map[pattern[i]]: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return False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True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  <w:r w:rsidRPr="00B63E45">
        <w:rPr>
          <w:rFonts w:ascii="Courier New" w:eastAsia="宋体" w:hAnsi="Courier New" w:cs="Courier New"/>
          <w:sz w:val="18"/>
          <w:szCs w:val="18"/>
        </w:rPr>
        <w:br/>
      </w:r>
      <w:r w:rsidR="000558F4" w:rsidRPr="000558F4">
        <w:rPr>
          <w:rFonts w:ascii="Courier New" w:eastAsia="宋体" w:hAnsi="Courier New" w:cs="Courier New"/>
          <w:sz w:val="18"/>
          <w:szCs w:val="18"/>
        </w:rPr>
        <w:t>if __name__ == "__main__":</w:t>
      </w:r>
    </w:p>
    <w:p w:rsidR="000558F4" w:rsidRPr="000558F4" w:rsidRDefault="000558F4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0558F4">
        <w:rPr>
          <w:rFonts w:ascii="Courier New" w:eastAsia="宋体" w:hAnsi="Courier New" w:cs="Courier New"/>
          <w:sz w:val="18"/>
          <w:szCs w:val="18"/>
        </w:rPr>
        <w:t xml:space="preserve">    pattern = "abba"</w:t>
      </w:r>
    </w:p>
    <w:p w:rsidR="000558F4" w:rsidRPr="000558F4" w:rsidRDefault="000558F4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0558F4">
        <w:rPr>
          <w:rFonts w:ascii="Courier New" w:eastAsia="宋体" w:hAnsi="Courier New" w:cs="Courier New"/>
          <w:sz w:val="18"/>
          <w:szCs w:val="18"/>
        </w:rPr>
        <w:t xml:space="preserve">    str = "dog cat cat dog"</w:t>
      </w:r>
    </w:p>
    <w:p w:rsidR="000558F4" w:rsidRPr="000558F4" w:rsidRDefault="000558F4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0558F4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0558F4">
        <w:rPr>
          <w:rFonts w:ascii="Courier New" w:eastAsia="宋体" w:hAnsi="Courier New" w:cs="Courier New"/>
          <w:sz w:val="18"/>
          <w:szCs w:val="18"/>
        </w:rPr>
        <w:t>创建对象</w:t>
      </w:r>
    </w:p>
    <w:p w:rsidR="000558F4" w:rsidRPr="000558F4" w:rsidRDefault="000558F4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0558F4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0558F4" w:rsidRPr="000558F4" w:rsidRDefault="000558F4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0558F4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C62E4B">
        <w:rPr>
          <w:rFonts w:ascii="Courier New" w:eastAsia="宋体" w:hAnsi="Courier New" w:cs="Courier New"/>
          <w:sz w:val="18"/>
          <w:szCs w:val="18"/>
        </w:rPr>
        <w:t>输入</w:t>
      </w:r>
      <w:r w:rsidR="0012559F">
        <w:rPr>
          <w:rFonts w:ascii="Courier New" w:eastAsia="宋体" w:hAnsi="Courier New" w:cs="Courier New"/>
          <w:sz w:val="18"/>
          <w:szCs w:val="18"/>
        </w:rPr>
        <w:t>模式</w:t>
      </w:r>
      <w:r w:rsidRPr="000558F4">
        <w:rPr>
          <w:rFonts w:ascii="Courier New" w:eastAsia="宋体" w:hAnsi="Courier New" w:cs="Courier New"/>
          <w:sz w:val="18"/>
          <w:szCs w:val="18"/>
        </w:rPr>
        <w:t>",pattern,",</w:t>
      </w:r>
      <w:r w:rsidR="0012559F">
        <w:rPr>
          <w:rFonts w:ascii="Courier New" w:eastAsia="宋体" w:hAnsi="Courier New" w:cs="Courier New"/>
          <w:sz w:val="18"/>
          <w:szCs w:val="18"/>
        </w:rPr>
        <w:t>字符串</w:t>
      </w:r>
      <w:r w:rsidRPr="000558F4">
        <w:rPr>
          <w:rFonts w:ascii="Courier New" w:eastAsia="宋体" w:hAnsi="Courier New" w:cs="Courier New"/>
          <w:sz w:val="18"/>
          <w:szCs w:val="18"/>
        </w:rPr>
        <w:t>str=", str)</w:t>
      </w:r>
    </w:p>
    <w:p w:rsidR="00B63E45" w:rsidRPr="00B63E45" w:rsidRDefault="000558F4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0558F4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C62E4B">
        <w:rPr>
          <w:rFonts w:ascii="Courier New" w:eastAsia="宋体" w:hAnsi="Courier New" w:cs="Courier New"/>
          <w:sz w:val="18"/>
          <w:szCs w:val="18"/>
        </w:rPr>
        <w:t>输出</w:t>
      </w:r>
      <w:r w:rsidR="0012559F">
        <w:rPr>
          <w:rFonts w:ascii="Courier New" w:eastAsia="宋体" w:hAnsi="Courier New" w:cs="Courier New"/>
          <w:sz w:val="18"/>
          <w:szCs w:val="18"/>
        </w:rPr>
        <w:t>结果</w:t>
      </w:r>
      <w:r w:rsidRPr="000558F4">
        <w:rPr>
          <w:rFonts w:ascii="Courier New" w:eastAsia="宋体" w:hAnsi="Courier New" w:cs="Courier New"/>
          <w:sz w:val="18"/>
          <w:szCs w:val="18"/>
        </w:rPr>
        <w:t>:",solution.wordPattern(pattern, str))</w:t>
      </w:r>
    </w:p>
    <w:p w:rsidR="00B63E45" w:rsidRPr="004B1323" w:rsidRDefault="00A0623C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82" w:name="_Toc92663587"/>
      <w:bookmarkStart w:id="1683" w:name="_Toc9266458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01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字符同构</w:t>
      </w:r>
      <w:bookmarkEnd w:id="1682"/>
      <w:bookmarkEnd w:id="1683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84" w:name="_Toc92663590"/>
      <w:bookmarkStart w:id="1685" w:name="_Toc9266459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84"/>
      <w:bookmarkEnd w:id="1685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s</w:t>
      </w:r>
      <w:r w:rsidRPr="00B63E45">
        <w:rPr>
          <w:rFonts w:ascii="Courier New" w:eastAsia="宋体" w:hAnsi="Courier New" w:cs="Courier New"/>
          <w:sz w:val="18"/>
          <w:szCs w:val="18"/>
        </w:rPr>
        <w:t>是一个字符串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t</w:t>
      </w:r>
      <w:r w:rsidRPr="00B63E45">
        <w:rPr>
          <w:rFonts w:ascii="Courier New" w:eastAsia="宋体" w:hAnsi="Courier New" w:cs="Courier New"/>
          <w:sz w:val="18"/>
          <w:szCs w:val="18"/>
        </w:rPr>
        <w:t>是一个字符串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返回一个布尔值，如果</w:t>
      </w:r>
      <w:r w:rsidRPr="00B63E45">
        <w:rPr>
          <w:rFonts w:ascii="Courier New" w:eastAsia="宋体" w:hAnsi="Courier New" w:cs="Courier New"/>
          <w:sz w:val="18"/>
          <w:szCs w:val="18"/>
        </w:rPr>
        <w:t>s</w:t>
      </w:r>
      <w:r w:rsidRPr="00B63E45">
        <w:rPr>
          <w:rFonts w:ascii="Courier New" w:eastAsia="宋体" w:hAnsi="Courier New" w:cs="Courier New"/>
          <w:sz w:val="18"/>
          <w:szCs w:val="18"/>
        </w:rPr>
        <w:t>中的字符可以被取代就返回</w:t>
      </w:r>
      <w:r w:rsidRPr="00B63E45">
        <w:rPr>
          <w:rFonts w:ascii="Courier New" w:eastAsia="宋体" w:hAnsi="Courier New" w:cs="Courier New"/>
          <w:sz w:val="18"/>
          <w:szCs w:val="18"/>
        </w:rPr>
        <w:t>True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isUniqueMapping(self, s, t):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if len(s) != len(t):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return False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charMap = dict()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i in range(len(s)):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s[i] not in charMap: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charMap[s[i]] = t[i]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else: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if t[i] != charMap[s[i]]: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return False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True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isIsomorphic(self, s, t):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self.isUniqueMapping(s, t) and self.isUniqueMapping(t, s)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s = "paper"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t = "title"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B63E45">
        <w:rPr>
          <w:rFonts w:ascii="Courier New" w:eastAsia="宋体" w:hAnsi="Courier New" w:cs="Courier New"/>
          <w:sz w:val="18"/>
          <w:szCs w:val="18"/>
        </w:rPr>
        <w:t>创建对象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C62E4B">
        <w:rPr>
          <w:rFonts w:ascii="Courier New" w:eastAsia="宋体" w:hAnsi="Courier New" w:cs="Courier New"/>
          <w:sz w:val="18"/>
          <w:szCs w:val="18"/>
        </w:rPr>
        <w:t>初始</w:t>
      </w:r>
      <w:r w:rsidR="004D0052">
        <w:rPr>
          <w:rFonts w:ascii="Courier New" w:eastAsia="宋体" w:hAnsi="Courier New" w:cs="Courier New"/>
          <w:sz w:val="18"/>
          <w:szCs w:val="18"/>
        </w:rPr>
        <w:t>两个字符串</w:t>
      </w:r>
      <w:r w:rsidR="004D0052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s=:", s, "</w:t>
      </w:r>
      <w:r w:rsidR="00180523">
        <w:rPr>
          <w:rFonts w:ascii="Courier New" w:eastAsia="宋体" w:hAnsi="Courier New" w:cs="Courier New"/>
          <w:sz w:val="18"/>
          <w:szCs w:val="18"/>
        </w:rPr>
        <w:t>,</w:t>
      </w:r>
      <w:r w:rsidRPr="00B63E45">
        <w:rPr>
          <w:rFonts w:ascii="Courier New" w:eastAsia="宋体" w:hAnsi="Courier New" w:cs="Courier New"/>
          <w:sz w:val="18"/>
          <w:szCs w:val="18"/>
        </w:rPr>
        <w:t>t=:", t)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C62E4B">
        <w:rPr>
          <w:rFonts w:ascii="Courier New" w:eastAsia="宋体" w:hAnsi="Courier New" w:cs="Courier New"/>
          <w:sz w:val="18"/>
          <w:szCs w:val="18"/>
        </w:rPr>
        <w:t>输出结果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solution.isIsomorphic(s, t))</w:t>
      </w:r>
    </w:p>
    <w:p w:rsidR="00B63E45" w:rsidRPr="004B1323" w:rsidRDefault="00A0623C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86" w:name="_Toc536184960"/>
      <w:bookmarkStart w:id="1687" w:name="_Toc92663592"/>
      <w:bookmarkStart w:id="1688" w:name="_Toc9266459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02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课程表</w:t>
      </w:r>
      <w:bookmarkEnd w:id="1686"/>
      <w:bookmarkEnd w:id="1687"/>
      <w:bookmarkEnd w:id="1688"/>
    </w:p>
    <w:p w:rsidR="00726BFB" w:rsidRPr="004F1E0D" w:rsidRDefault="00726BFB" w:rsidP="00726BF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89" w:name="_Toc92663595"/>
      <w:bookmarkStart w:id="1690" w:name="_Toc9266459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89"/>
      <w:bookmarkEnd w:id="1690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采用</w:t>
      </w:r>
      <w:r w:rsidRPr="00B63E45">
        <w:rPr>
          <w:rFonts w:ascii="Courier New" w:eastAsia="宋体" w:hAnsi="Courier New" w:cs="Courier New"/>
          <w:sz w:val="18"/>
          <w:szCs w:val="18"/>
        </w:rPr>
        <w:t>utf-8</w:t>
      </w:r>
      <w:r w:rsidRPr="00B63E45">
        <w:rPr>
          <w:rFonts w:ascii="Courier New" w:eastAsia="宋体" w:hAnsi="Courier New" w:cs="Courier New"/>
          <w:sz w:val="18"/>
          <w:szCs w:val="18"/>
        </w:rPr>
        <w:t>编码格式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courses</w:t>
      </w:r>
      <w:r w:rsidRPr="00B63E45">
        <w:rPr>
          <w:rFonts w:ascii="Courier New" w:eastAsia="宋体" w:hAnsi="Courier New" w:cs="Courier New"/>
          <w:sz w:val="18"/>
          <w:szCs w:val="18"/>
        </w:rPr>
        <w:t>是课程持续时间和结束时间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返回值是可以上的最大数量课程数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import heapq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scheduleCourse(self, courses):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courses == None or len(courses) == 0: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courses.sort(key = lambda x : x[1])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queue = []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time = 0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range(len(courses)):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time + courses[i][0] &lt;= courses[i][1]: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time += courses[i][0]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heapq.heappush(queue, -courses[i][0])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elif queue and courses[i][0] &lt; (-queue[0]):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time += courses[i][0] - (-queue[0])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heapq.heapreplace(queue, -courses[i][0])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len(queue)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List1 = [[300, 100],[100, 100],[500, 800]]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List2 = </w:t>
      </w:r>
      <w:r w:rsidR="00180523" w:rsidRPr="00180523">
        <w:rPr>
          <w:rFonts w:ascii="Courier New" w:eastAsia="宋体" w:hAnsi="Courier New" w:cs="Courier New"/>
          <w:sz w:val="18"/>
          <w:szCs w:val="18"/>
        </w:rPr>
        <w:t>[[100, 200]</w:t>
      </w:r>
      <w:r w:rsidR="00180523">
        <w:rPr>
          <w:rFonts w:ascii="Courier New" w:eastAsia="宋体" w:hAnsi="Courier New" w:cs="Courier New"/>
          <w:sz w:val="18"/>
          <w:szCs w:val="18"/>
        </w:rPr>
        <w:t>,</w:t>
      </w:r>
      <w:r w:rsidR="00180523" w:rsidRPr="00180523">
        <w:rPr>
          <w:rFonts w:ascii="Courier New" w:eastAsia="宋体" w:hAnsi="Courier New" w:cs="Courier New"/>
          <w:sz w:val="18"/>
          <w:szCs w:val="18"/>
        </w:rPr>
        <w:t>[200, 1300]</w:t>
      </w:r>
      <w:r w:rsidR="00180523">
        <w:rPr>
          <w:rFonts w:ascii="Courier New" w:eastAsia="宋体" w:hAnsi="Courier New" w:cs="Courier New"/>
          <w:sz w:val="18"/>
          <w:szCs w:val="18"/>
        </w:rPr>
        <w:t>,</w:t>
      </w:r>
      <w:r w:rsidR="00180523" w:rsidRPr="00180523">
        <w:rPr>
          <w:rFonts w:ascii="Courier New" w:eastAsia="宋体" w:hAnsi="Courier New" w:cs="Courier New"/>
          <w:sz w:val="18"/>
          <w:szCs w:val="18"/>
        </w:rPr>
        <w:t>[1000, 1250]</w:t>
      </w:r>
      <w:r w:rsidR="00180523">
        <w:rPr>
          <w:rFonts w:ascii="Courier New" w:eastAsia="宋体" w:hAnsi="Courier New" w:cs="Courier New"/>
          <w:sz w:val="18"/>
          <w:szCs w:val="18"/>
        </w:rPr>
        <w:t>,</w:t>
      </w:r>
      <w:r w:rsidR="00180523" w:rsidRPr="00180523">
        <w:rPr>
          <w:rFonts w:ascii="Courier New" w:eastAsia="宋体" w:hAnsi="Courier New" w:cs="Courier New"/>
          <w:sz w:val="18"/>
          <w:szCs w:val="18"/>
        </w:rPr>
        <w:t>[2000, 3200]]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"+str(List1))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"+str(temp.scheduleCourse(List1)))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"+str(List2))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"+str(temp.scheduleCourse(List2)))</w:t>
      </w:r>
    </w:p>
    <w:p w:rsidR="00B63E45" w:rsidRPr="004B1323" w:rsidRDefault="00A0623C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91" w:name="_Toc92663597"/>
      <w:bookmarkStart w:id="1692" w:name="_Toc9266459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03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小行星的碰撞</w:t>
      </w:r>
      <w:bookmarkEnd w:id="1691"/>
      <w:bookmarkEnd w:id="1692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93" w:name="_Toc92663600"/>
      <w:bookmarkStart w:id="1694" w:name="_Toc9266460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93"/>
      <w:bookmarkEnd w:id="1694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参数为一个整数列表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返回一个整数列表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asteroidCollision(self, asteroids):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stack = []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result = []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asteroid in asteroids: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asteroid &gt; 0: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stack.append(asteroid)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else: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while stack and stack[-1] &lt; abs(asteroid):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stack.pop()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if not stack: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result.append(asteroid)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else: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if stack[-1] == abs(asteroid):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stack.pop()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continue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else: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continue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result + stack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if __name__=="__main__":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asteroids=[5,10,-5]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B63E45">
        <w:rPr>
          <w:rFonts w:ascii="Courier New" w:eastAsia="宋体" w:hAnsi="Courier New" w:cs="Courier New"/>
          <w:sz w:val="18"/>
          <w:szCs w:val="18"/>
        </w:rPr>
        <w:t>创建对象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solution=Solution()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A0623C">
        <w:rPr>
          <w:rFonts w:ascii="Courier New" w:eastAsia="宋体" w:hAnsi="Courier New" w:cs="Courier New"/>
          <w:sz w:val="18"/>
          <w:szCs w:val="18"/>
        </w:rPr>
        <w:t>输入</w:t>
      </w:r>
      <w:r w:rsidR="004D0052">
        <w:rPr>
          <w:rFonts w:ascii="Courier New" w:eastAsia="宋体" w:hAnsi="Courier New" w:cs="Courier New"/>
          <w:sz w:val="18"/>
          <w:szCs w:val="18"/>
        </w:rPr>
        <w:t>顺序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",asteroids)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4D0052">
        <w:rPr>
          <w:rFonts w:ascii="Courier New" w:eastAsia="宋体" w:hAnsi="Courier New" w:cs="Courier New"/>
          <w:sz w:val="18"/>
          <w:szCs w:val="18"/>
        </w:rPr>
        <w:t>运行结果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",solution.asteroidCollision(asteroids))</w:t>
      </w:r>
    </w:p>
    <w:p w:rsidR="00B63E45" w:rsidRPr="004B1323" w:rsidRDefault="004B1323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695" w:name="_Toc536185017"/>
      <w:bookmarkStart w:id="1696" w:name="_Toc92663602"/>
      <w:bookmarkStart w:id="1697" w:name="_Toc92664603"/>
      <w:r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A0623C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4</w:t>
      </w:r>
      <w:r w:rsidR="00A0623C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04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K个空的位置</w:t>
      </w:r>
      <w:bookmarkEnd w:id="1695"/>
      <w:bookmarkEnd w:id="1696"/>
      <w:bookmarkEnd w:id="1697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698" w:name="_Toc92663605"/>
      <w:bookmarkStart w:id="1699" w:name="_Toc9266460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698"/>
      <w:bookmarkEnd w:id="1699"/>
    </w:p>
    <w:p w:rsidR="00B70121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flowers</w:t>
      </w:r>
      <w:r w:rsidRPr="00B63E45">
        <w:rPr>
          <w:rFonts w:ascii="Courier New" w:eastAsia="宋体" w:hAnsi="Courier New" w:cs="Courier New"/>
          <w:sz w:val="18"/>
          <w:szCs w:val="18"/>
        </w:rPr>
        <w:t>是</w:t>
      </w:r>
      <w:r w:rsidR="00860788">
        <w:rPr>
          <w:rFonts w:ascii="Courier New" w:eastAsia="宋体" w:hAnsi="Courier New" w:cs="Courier New" w:hint="eastAsia"/>
          <w:sz w:val="18"/>
          <w:szCs w:val="18"/>
        </w:rPr>
        <w:t>哪</w:t>
      </w:r>
      <w:r w:rsidRPr="00B63E45">
        <w:rPr>
          <w:rFonts w:ascii="Courier New" w:eastAsia="宋体" w:hAnsi="Courier New" w:cs="Courier New"/>
          <w:sz w:val="18"/>
          <w:szCs w:val="18"/>
        </w:rPr>
        <w:t>一天将要开放的位置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k</w:t>
      </w:r>
      <w:r w:rsidRPr="00B63E45">
        <w:rPr>
          <w:rFonts w:ascii="Courier New" w:eastAsia="宋体" w:hAnsi="Courier New" w:cs="Courier New"/>
          <w:sz w:val="18"/>
          <w:szCs w:val="18"/>
        </w:rPr>
        <w:t>是一个整数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返回值是刚好有两朵花开放的那一天</w:t>
      </w:r>
      <w:r w:rsidRPr="00B63E45">
        <w:rPr>
          <w:rFonts w:ascii="Courier New" w:eastAsia="宋体" w:hAnsi="Courier New" w:cs="Courier New"/>
          <w:sz w:val="18"/>
          <w:szCs w:val="18"/>
        </w:rPr>
        <w:br/>
      </w:r>
      <w:r w:rsidR="00B70121" w:rsidRPr="00B70121">
        <w:rPr>
          <w:rFonts w:ascii="Courier New" w:eastAsia="宋体" w:hAnsi="Courier New" w:cs="Courier New"/>
          <w:sz w:val="18"/>
          <w:szCs w:val="18"/>
        </w:rPr>
        <w:t>import queue</w:t>
      </w:r>
    </w:p>
    <w:p w:rsidR="00B63E45" w:rsidRPr="00B63E45" w:rsidRDefault="00B63E45" w:rsidP="006B2204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kEmptySlots(self, flowers, k):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if flowers is None or len(flowers) &lt;= 1: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return -1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q = queue.Queue()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min_val, max_val = min(flowers[0], flowers[1]), max(flowers[0], flowers[1])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q.put((min_val, max_val))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n = len(flowers)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day = 2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i in range(2, n):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new_flower = flowers[i]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for j in range(q.qsize()):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left, right = q.get()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if right - left == k + 1: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return day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if new_flower &gt; left and new_flower &lt; right: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q.put((left, new_flower))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q.put((new_flower, right))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elif right - left &gt; k + 1: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q.put((left, right))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new_flower &lt; min_val: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q.put((new_flower, min_val))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min_val = new_flower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new_flower &gt; max_val: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q.put((max_val, new_flower))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max_val = new_flower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day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while not q.empty():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left, right = q.get()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left - right == k: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return day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-1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if __name__=="__main__":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flowers=[1,3,2]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k=1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B63E45">
        <w:rPr>
          <w:rFonts w:ascii="Courier New" w:eastAsia="宋体" w:hAnsi="Courier New" w:cs="Courier New"/>
          <w:sz w:val="18"/>
          <w:szCs w:val="18"/>
        </w:rPr>
        <w:t>创建对象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solution=Solution()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A0623C">
        <w:rPr>
          <w:rFonts w:ascii="Courier New" w:eastAsia="宋体" w:hAnsi="Courier New" w:cs="Courier New"/>
          <w:sz w:val="18"/>
          <w:szCs w:val="18"/>
        </w:rPr>
        <w:t>输入</w:t>
      </w:r>
      <w:r w:rsidR="004D0052">
        <w:rPr>
          <w:rFonts w:ascii="Courier New" w:eastAsia="宋体" w:hAnsi="Courier New" w:cs="Courier New" w:hint="eastAsia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flowers=",flowers,"k=",k 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Pr="00B63E45">
        <w:rPr>
          <w:rFonts w:ascii="Courier New" w:eastAsia="宋体" w:hAnsi="Courier New" w:cs="Courier New"/>
          <w:sz w:val="18"/>
          <w:szCs w:val="18"/>
        </w:rPr>
        <w:t>输出：恰好有两朵花处于盛开的状态是第</w:t>
      </w:r>
      <w:r w:rsidRPr="00B63E45">
        <w:rPr>
          <w:rFonts w:ascii="Courier New" w:eastAsia="宋体" w:hAnsi="Courier New" w:cs="Courier New"/>
          <w:sz w:val="18"/>
          <w:szCs w:val="18"/>
        </w:rPr>
        <w:t>%d</w:t>
      </w:r>
      <w:r w:rsidRPr="00B63E45">
        <w:rPr>
          <w:rFonts w:ascii="Courier New" w:eastAsia="宋体" w:hAnsi="Courier New" w:cs="Courier New"/>
          <w:sz w:val="18"/>
          <w:szCs w:val="18"/>
        </w:rPr>
        <w:t>天</w:t>
      </w:r>
      <w:r w:rsidRPr="00B63E45">
        <w:rPr>
          <w:rFonts w:ascii="Courier New" w:eastAsia="宋体" w:hAnsi="Courier New" w:cs="Courier New"/>
          <w:sz w:val="18"/>
          <w:szCs w:val="18"/>
        </w:rPr>
        <w:t>"% solution.kEmptySlots(flowers,k))</w:t>
      </w:r>
    </w:p>
    <w:p w:rsidR="00B63E45" w:rsidRPr="004B1323" w:rsidRDefault="00A0623C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00" w:name="_Toc536185018"/>
      <w:bookmarkStart w:id="1701" w:name="_Toc92663607"/>
      <w:bookmarkStart w:id="1702" w:name="_Toc9266460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05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逆序对</w:t>
      </w:r>
      <w:bookmarkEnd w:id="1700"/>
      <w:bookmarkEnd w:id="1701"/>
      <w:bookmarkEnd w:id="1702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03" w:name="_Toc92663610"/>
      <w:bookmarkStart w:id="1704" w:name="_Toc9266461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03"/>
      <w:bookmarkEnd w:id="1704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参数为一个数组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返回的是逆序对的总数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reversePairs(self, A):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self.tmp = [0] * len(A)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self.mergeSort(A, 0, len(A) - 1)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mergeSort(self, A, l, r):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if l &gt;= r: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return 0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m = (l + r) &gt;&gt;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ans = self.mergeSort(A, l, m) + self.mergeSort(A, m + 1, r)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i, j, k = l, m + 1, l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while i &lt;= m and j &lt;= r: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A[i] &gt; A[j]: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self.tmp[k] = A[j]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j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ans += m - i + 1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else: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self.tmp[k] = A[i]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i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k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while i &lt;= m: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self.tmp[k] = A[i]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k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while j &lt;= r: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self.tmp[k] = A[j]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k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j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i in range(l, r + 1):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A[i] = self.tmp[i]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ans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if __name__=="__main__":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arr=[2, 4, 1, 3, 5]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B63E45">
        <w:rPr>
          <w:rFonts w:ascii="Courier New" w:eastAsia="宋体" w:hAnsi="Courier New" w:cs="Courier New"/>
          <w:sz w:val="18"/>
          <w:szCs w:val="18"/>
        </w:rPr>
        <w:t>创建对象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solution=Solution()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A0623C">
        <w:rPr>
          <w:rFonts w:ascii="Courier New" w:eastAsia="宋体" w:hAnsi="Courier New" w:cs="Courier New"/>
          <w:sz w:val="18"/>
          <w:szCs w:val="18"/>
        </w:rPr>
        <w:t>输入</w:t>
      </w:r>
      <w:r w:rsidR="00C62E4B">
        <w:rPr>
          <w:rFonts w:ascii="Courier New" w:eastAsia="宋体" w:hAnsi="Courier New" w:cs="Courier New"/>
          <w:sz w:val="18"/>
          <w:szCs w:val="18"/>
        </w:rPr>
        <w:t>数组</w:t>
      </w:r>
      <w:r w:rsidR="004D0052">
        <w:rPr>
          <w:rFonts w:ascii="Courier New" w:eastAsia="宋体" w:hAnsi="Courier New" w:cs="Courier New"/>
          <w:sz w:val="18"/>
          <w:szCs w:val="18"/>
        </w:rPr>
        <w:t>顺序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",arr)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C62E4B">
        <w:rPr>
          <w:rFonts w:ascii="Courier New" w:eastAsia="宋体" w:hAnsi="Courier New" w:cs="Courier New"/>
          <w:sz w:val="18"/>
          <w:szCs w:val="18"/>
        </w:rPr>
        <w:t>逆序对总数</w:t>
      </w:r>
      <w:r w:rsidRPr="00B63E45">
        <w:rPr>
          <w:rFonts w:ascii="Courier New" w:eastAsia="宋体" w:hAnsi="Courier New" w:cs="Courier New"/>
          <w:sz w:val="18"/>
          <w:szCs w:val="18"/>
        </w:rPr>
        <w:t>:",solution.reversePairs(arr))</w:t>
      </w:r>
    </w:p>
    <w:p w:rsidR="00B63E45" w:rsidRPr="004B1323" w:rsidRDefault="00A0623C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05" w:name="_Toc92663612"/>
      <w:bookmarkStart w:id="1706" w:name="_Toc92664613"/>
      <w:bookmarkStart w:id="1707" w:name="_Toc536185021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06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任务调度器</w:t>
      </w:r>
      <w:bookmarkEnd w:id="1705"/>
      <w:bookmarkEnd w:id="1706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08" w:name="_Toc92663615"/>
      <w:bookmarkStart w:id="1709" w:name="_Toc9266461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08"/>
      <w:bookmarkEnd w:id="1709"/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#</w:t>
      </w:r>
      <w:r w:rsidRPr="00204DA8">
        <w:rPr>
          <w:rFonts w:ascii="Courier New" w:eastAsia="宋体" w:hAnsi="Courier New" w:cs="Courier New"/>
          <w:sz w:val="18"/>
          <w:szCs w:val="18"/>
        </w:rPr>
        <w:t>参数</w:t>
      </w:r>
      <w:r w:rsidRPr="00204DA8">
        <w:rPr>
          <w:rFonts w:ascii="Courier New" w:eastAsia="宋体" w:hAnsi="Courier New" w:cs="Courier New"/>
          <w:sz w:val="18"/>
          <w:szCs w:val="18"/>
        </w:rPr>
        <w:t>tasks</w:t>
      </w:r>
      <w:r w:rsidRPr="00204DA8">
        <w:rPr>
          <w:rFonts w:ascii="Courier New" w:eastAsia="宋体" w:hAnsi="Courier New" w:cs="Courier New"/>
          <w:sz w:val="18"/>
          <w:szCs w:val="18"/>
        </w:rPr>
        <w:t>是一个给定的字符数组，表示</w:t>
      </w:r>
      <w:r w:rsidRPr="00204DA8">
        <w:rPr>
          <w:rFonts w:ascii="Courier New" w:eastAsia="宋体" w:hAnsi="Courier New" w:cs="Courier New"/>
          <w:sz w:val="18"/>
          <w:szCs w:val="18"/>
        </w:rPr>
        <w:t>CPU</w:t>
      </w:r>
      <w:r w:rsidRPr="00204DA8">
        <w:rPr>
          <w:rFonts w:ascii="Courier New" w:eastAsia="宋体" w:hAnsi="Courier New" w:cs="Courier New"/>
          <w:sz w:val="18"/>
          <w:szCs w:val="18"/>
        </w:rPr>
        <w:t>需要执行的任务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#</w:t>
      </w:r>
      <w:r w:rsidRPr="00204DA8">
        <w:rPr>
          <w:rFonts w:ascii="Courier New" w:eastAsia="宋体" w:hAnsi="Courier New" w:cs="Courier New"/>
          <w:sz w:val="18"/>
          <w:szCs w:val="18"/>
        </w:rPr>
        <w:t>参数</w:t>
      </w:r>
      <w:r w:rsidRPr="00204DA8">
        <w:rPr>
          <w:rFonts w:ascii="Courier New" w:eastAsia="宋体" w:hAnsi="Courier New" w:cs="Courier New"/>
          <w:sz w:val="18"/>
          <w:szCs w:val="18"/>
        </w:rPr>
        <w:t>n</w:t>
      </w:r>
      <w:r w:rsidRPr="00204DA8">
        <w:rPr>
          <w:rFonts w:ascii="Courier New" w:eastAsia="宋体" w:hAnsi="Courier New" w:cs="Courier New"/>
          <w:sz w:val="18"/>
          <w:szCs w:val="18"/>
        </w:rPr>
        <w:t>是一个非负冷却间隔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#</w:t>
      </w:r>
      <w:r w:rsidRPr="00204DA8">
        <w:rPr>
          <w:rFonts w:ascii="Courier New" w:eastAsia="宋体" w:hAnsi="Courier New" w:cs="Courier New"/>
          <w:sz w:val="18"/>
          <w:szCs w:val="18"/>
        </w:rPr>
        <w:t>返回值是</w:t>
      </w:r>
      <w:r w:rsidRPr="00204DA8">
        <w:rPr>
          <w:rFonts w:ascii="Courier New" w:eastAsia="宋体" w:hAnsi="Courier New" w:cs="Courier New"/>
          <w:sz w:val="18"/>
          <w:szCs w:val="18"/>
        </w:rPr>
        <w:t>CPU</w:t>
      </w:r>
      <w:r w:rsidRPr="00204DA8">
        <w:rPr>
          <w:rFonts w:ascii="Courier New" w:eastAsia="宋体" w:hAnsi="Courier New" w:cs="Courier New"/>
          <w:sz w:val="18"/>
          <w:szCs w:val="18"/>
        </w:rPr>
        <w:t>完成所有给定任务所需的最小间隔时间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from collections import Counter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def leastInterval(self, tasks, n):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    ct = Counter(tasks)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    max_ct = max(ct.values())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    top_freq_task = [t for t in ct if ct[t] == max_ct]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#</w:t>
      </w:r>
      <w:r w:rsidRPr="00204DA8">
        <w:rPr>
          <w:rFonts w:ascii="Courier New" w:eastAsia="宋体" w:hAnsi="Courier New" w:cs="Courier New"/>
          <w:sz w:val="18"/>
          <w:szCs w:val="18"/>
        </w:rPr>
        <w:t>步骤</w:t>
      </w:r>
      <w:r w:rsidRPr="00204DA8">
        <w:rPr>
          <w:rFonts w:ascii="Courier New" w:eastAsia="宋体" w:hAnsi="Courier New" w:cs="Courier New"/>
          <w:sz w:val="18"/>
          <w:szCs w:val="18"/>
        </w:rPr>
        <w:t>1</w:t>
      </w:r>
      <w:r w:rsidRPr="00204DA8">
        <w:rPr>
          <w:rFonts w:ascii="Courier New" w:eastAsia="宋体" w:hAnsi="Courier New" w:cs="Courier New"/>
          <w:sz w:val="18"/>
          <w:szCs w:val="18"/>
        </w:rPr>
        <w:t>：计数最大频率任务的循环次数为</w:t>
      </w:r>
      <w:r w:rsidRPr="00204DA8">
        <w:rPr>
          <w:rFonts w:ascii="Courier New" w:eastAsia="宋体" w:hAnsi="Courier New" w:cs="Courier New"/>
          <w:sz w:val="18"/>
          <w:szCs w:val="18"/>
        </w:rPr>
        <w:t>max_ct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#</w:t>
      </w:r>
      <w:r w:rsidRPr="00204DA8">
        <w:rPr>
          <w:rFonts w:ascii="Courier New" w:eastAsia="宋体" w:hAnsi="Courier New" w:cs="Courier New"/>
          <w:sz w:val="18"/>
          <w:szCs w:val="18"/>
        </w:rPr>
        <w:t>步骤</w:t>
      </w:r>
      <w:r w:rsidRPr="00204DA8">
        <w:rPr>
          <w:rFonts w:ascii="Courier New" w:eastAsia="宋体" w:hAnsi="Courier New" w:cs="Courier New"/>
          <w:sz w:val="18"/>
          <w:szCs w:val="18"/>
        </w:rPr>
        <w:t>2</w:t>
      </w:r>
      <w:r w:rsidRPr="00204DA8">
        <w:rPr>
          <w:rFonts w:ascii="Courier New" w:eastAsia="宋体" w:hAnsi="Courier New" w:cs="Courier New"/>
          <w:sz w:val="18"/>
          <w:szCs w:val="18"/>
        </w:rPr>
        <w:t>：计数间隔总和为</w:t>
      </w:r>
      <w:r w:rsidRPr="00204DA8">
        <w:rPr>
          <w:rFonts w:ascii="Courier New" w:eastAsia="宋体" w:hAnsi="Courier New" w:cs="Courier New"/>
          <w:sz w:val="18"/>
          <w:szCs w:val="18"/>
        </w:rPr>
        <w:t>(max_ct - 1) * n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#</w:t>
      </w:r>
      <w:r w:rsidRPr="00204DA8">
        <w:rPr>
          <w:rFonts w:ascii="Courier New" w:eastAsia="宋体" w:hAnsi="Courier New" w:cs="Courier New"/>
          <w:sz w:val="18"/>
          <w:szCs w:val="18"/>
        </w:rPr>
        <w:t>步骤</w:t>
      </w:r>
      <w:r w:rsidRPr="00204DA8">
        <w:rPr>
          <w:rFonts w:ascii="Courier New" w:eastAsia="宋体" w:hAnsi="Courier New" w:cs="Courier New"/>
          <w:sz w:val="18"/>
          <w:szCs w:val="18"/>
        </w:rPr>
        <w:t>3</w:t>
      </w:r>
      <w:r w:rsidRPr="00204DA8">
        <w:rPr>
          <w:rFonts w:ascii="Courier New" w:eastAsia="宋体" w:hAnsi="Courier New" w:cs="Courier New"/>
          <w:sz w:val="18"/>
          <w:szCs w:val="18"/>
        </w:rPr>
        <w:t>：如果有绑定最高频率的任务，那么在步骤</w:t>
      </w:r>
      <w:r w:rsidRPr="00204DA8">
        <w:rPr>
          <w:rFonts w:ascii="Courier New" w:eastAsia="宋体" w:hAnsi="Courier New" w:cs="Courier New"/>
          <w:sz w:val="18"/>
          <w:szCs w:val="18"/>
        </w:rPr>
        <w:t>1</w:t>
      </w:r>
      <w:r w:rsidRPr="00204DA8">
        <w:rPr>
          <w:rFonts w:ascii="Courier New" w:eastAsia="宋体" w:hAnsi="Courier New" w:cs="Courier New"/>
          <w:sz w:val="18"/>
          <w:szCs w:val="18"/>
        </w:rPr>
        <w:t>的最后一个循环后，为每个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#</w:t>
      </w:r>
      <w:r w:rsidRPr="00204DA8">
        <w:rPr>
          <w:rFonts w:ascii="Courier New" w:eastAsia="宋体" w:hAnsi="Courier New" w:cs="Courier New"/>
          <w:sz w:val="18"/>
          <w:szCs w:val="18"/>
        </w:rPr>
        <w:t>额外的绑定最高频率的任务添加一个尾循环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    return max_ct + (max_ct - 1) * n + len(top_freq_task) - 1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#</w:t>
      </w:r>
      <w:r w:rsidRPr="00204DA8">
        <w:rPr>
          <w:rFonts w:ascii="Courier New" w:eastAsia="宋体" w:hAnsi="Courier New" w:cs="Courier New"/>
          <w:sz w:val="18"/>
          <w:szCs w:val="18"/>
        </w:rPr>
        <w:t>主函数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>if __name__ == "__main__":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tasks = ['A', 'A', 'A', 'B', 'B', 'B']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n = 2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204DA8">
        <w:rPr>
          <w:rFonts w:ascii="Courier New" w:eastAsia="宋体" w:hAnsi="Courier New" w:cs="Courier New"/>
          <w:sz w:val="18"/>
          <w:szCs w:val="18"/>
        </w:rPr>
        <w:t>创建对象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204DA8" w:rsidRPr="00204DA8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860788">
        <w:rPr>
          <w:rFonts w:ascii="Courier New" w:eastAsia="宋体" w:hAnsi="Courier New" w:cs="Courier New"/>
          <w:sz w:val="18"/>
          <w:szCs w:val="18"/>
        </w:rPr>
        <w:t>初始任务</w:t>
      </w:r>
      <w:r w:rsidRPr="00204DA8">
        <w:rPr>
          <w:rFonts w:ascii="Courier New" w:eastAsia="宋体" w:hAnsi="Courier New" w:cs="Courier New"/>
          <w:sz w:val="18"/>
          <w:szCs w:val="18"/>
        </w:rPr>
        <w:t>：</w:t>
      </w:r>
      <w:r w:rsidRPr="00204DA8">
        <w:rPr>
          <w:rFonts w:ascii="Courier New" w:eastAsia="宋体" w:hAnsi="Courier New" w:cs="Courier New"/>
          <w:sz w:val="18"/>
          <w:szCs w:val="18"/>
        </w:rPr>
        <w:t>", tasks, ",</w:t>
      </w:r>
      <w:r w:rsidR="002906DA">
        <w:rPr>
          <w:rFonts w:ascii="Courier New" w:eastAsia="宋体" w:hAnsi="Courier New" w:cs="Courier New"/>
          <w:sz w:val="18"/>
          <w:szCs w:val="18"/>
        </w:rPr>
        <w:t>给定</w:t>
      </w:r>
      <w:r w:rsidRPr="00204DA8">
        <w:rPr>
          <w:rFonts w:ascii="Courier New" w:eastAsia="宋体" w:hAnsi="Courier New" w:cs="Courier New"/>
          <w:sz w:val="18"/>
          <w:szCs w:val="18"/>
        </w:rPr>
        <w:t>n=", n)</w:t>
      </w:r>
    </w:p>
    <w:p w:rsidR="00B63E45" w:rsidRPr="00B63E45" w:rsidRDefault="00204DA8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04DA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204DA8">
        <w:rPr>
          <w:rFonts w:ascii="Courier New" w:eastAsia="宋体" w:hAnsi="Courier New" w:cs="Courier New"/>
          <w:sz w:val="18"/>
          <w:szCs w:val="18"/>
        </w:rPr>
        <w:t>最小间隔</w:t>
      </w:r>
      <w:r w:rsidR="00860788">
        <w:rPr>
          <w:rFonts w:ascii="Courier New" w:eastAsia="宋体" w:hAnsi="Courier New" w:cs="Courier New"/>
          <w:sz w:val="18"/>
          <w:szCs w:val="18"/>
        </w:rPr>
        <w:t>数</w:t>
      </w:r>
      <w:r w:rsidRPr="00204DA8">
        <w:rPr>
          <w:rFonts w:ascii="Courier New" w:eastAsia="宋体" w:hAnsi="Courier New" w:cs="Courier New"/>
          <w:sz w:val="18"/>
          <w:szCs w:val="18"/>
        </w:rPr>
        <w:t>：</w:t>
      </w:r>
      <w:r w:rsidRPr="00204DA8">
        <w:rPr>
          <w:rFonts w:ascii="Courier New" w:eastAsia="宋体" w:hAnsi="Courier New" w:cs="Courier New"/>
          <w:sz w:val="18"/>
          <w:szCs w:val="18"/>
        </w:rPr>
        <w:t>", solution.leastInterval(tasks, n))</w:t>
      </w:r>
    </w:p>
    <w:p w:rsidR="00B63E45" w:rsidRPr="004B1323" w:rsidRDefault="00A0623C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10" w:name="_Toc92663617"/>
      <w:bookmarkStart w:id="1711" w:name="_Toc9266461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07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下一个排列</w:t>
      </w:r>
      <w:bookmarkEnd w:id="1707"/>
      <w:bookmarkEnd w:id="1710"/>
      <w:bookmarkEnd w:id="1711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12" w:name="_Toc92663620"/>
      <w:bookmarkStart w:id="1713" w:name="_Toc9266462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12"/>
      <w:bookmarkEnd w:id="1713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nums</w:t>
      </w:r>
      <w:r w:rsidRPr="00B63E45">
        <w:rPr>
          <w:rFonts w:ascii="Courier New" w:eastAsia="宋体" w:hAnsi="Courier New" w:cs="Courier New"/>
          <w:sz w:val="18"/>
          <w:szCs w:val="18"/>
        </w:rPr>
        <w:t>是一个整数数组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返回值下一个排列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nextPermutation(self, nums):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#</w:t>
      </w:r>
      <w:r w:rsidRPr="00B63E45">
        <w:rPr>
          <w:rFonts w:ascii="Courier New" w:eastAsia="宋体" w:hAnsi="Courier New" w:cs="Courier New"/>
          <w:sz w:val="18"/>
          <w:szCs w:val="18"/>
        </w:rPr>
        <w:t>倒序遍历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i in range(len(nums)-1, -1, -1):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找到第一个数值变小的点，这样代表右边有大的可以和它</w:t>
      </w:r>
      <w:r w:rsidR="002906DA">
        <w:rPr>
          <w:rFonts w:ascii="Courier New" w:eastAsia="宋体" w:hAnsi="Courier New" w:cs="Courier New" w:hint="eastAsia"/>
          <w:sz w:val="18"/>
          <w:szCs w:val="18"/>
        </w:rPr>
        <w:t>交</w:t>
      </w:r>
      <w:r w:rsidRPr="00B63E45">
        <w:rPr>
          <w:rFonts w:ascii="Courier New" w:eastAsia="宋体" w:hAnsi="Courier New" w:cs="Courier New"/>
          <w:sz w:val="18"/>
          <w:szCs w:val="18"/>
        </w:rPr>
        <w:t>换，而且可以保证是下一个排列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i &gt; 0 and nums[i] &gt; nums[i-1]: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找到后再次倒序遍历，找到第一个比刚才那个数值大的点，互相交换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for j in range(len(nums)-1, i-1, -1):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if nums[j] &gt; nums[i-1]: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nums[j], nums[i-1] = nums[i-1], nums[j]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因为之前保证了，右边这段数从右到左是一直变大的，所以直接双指针反转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left, right = i, len(nums)-1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while left &lt;= right: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    nums[left], nums[right] = nums[right], nums[left]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    left +=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    right -=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    return nums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#</w:t>
      </w:r>
      <w:r w:rsidRPr="00B63E45">
        <w:rPr>
          <w:rFonts w:ascii="Courier New" w:eastAsia="宋体" w:hAnsi="Courier New" w:cs="Courier New"/>
          <w:sz w:val="18"/>
          <w:szCs w:val="18"/>
        </w:rPr>
        <w:t>如果循环结束了，没找到能替换的数，表示序列已经是最大的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nums.reverse()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nums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if __name__=="__main__":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nums = [1,2,3]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B63E45">
        <w:rPr>
          <w:rFonts w:ascii="Courier New" w:eastAsia="宋体" w:hAnsi="Courier New" w:cs="Courier New"/>
          <w:sz w:val="18"/>
          <w:szCs w:val="18"/>
        </w:rPr>
        <w:t>创建对象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solution=Solution()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2906DA">
        <w:rPr>
          <w:rFonts w:ascii="Courier New" w:eastAsia="宋体" w:hAnsi="Courier New" w:cs="Courier New"/>
          <w:sz w:val="18"/>
          <w:szCs w:val="18"/>
        </w:rPr>
        <w:t>输入</w:t>
      </w:r>
      <w:r w:rsidR="004D0052">
        <w:rPr>
          <w:rFonts w:ascii="Courier New" w:eastAsia="宋体" w:hAnsi="Courier New" w:cs="Courier New"/>
          <w:sz w:val="18"/>
          <w:szCs w:val="18"/>
        </w:rPr>
        <w:t>数组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",nums)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4D0052">
        <w:rPr>
          <w:rFonts w:ascii="Courier New" w:eastAsia="宋体" w:hAnsi="Courier New" w:cs="Courier New"/>
          <w:sz w:val="18"/>
          <w:szCs w:val="18"/>
        </w:rPr>
        <w:t>下一个排列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",solution.nextPermutation(nums))</w:t>
      </w:r>
    </w:p>
    <w:p w:rsidR="00B63E45" w:rsidRPr="004B1323" w:rsidRDefault="00EA2853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14" w:name="_Toc536185023"/>
      <w:bookmarkStart w:id="1715" w:name="_Toc92663622"/>
      <w:bookmarkStart w:id="1716" w:name="_Toc9266462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08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范围加法</w:t>
      </w:r>
      <w:bookmarkEnd w:id="1714"/>
      <w:bookmarkEnd w:id="1715"/>
      <w:bookmarkEnd w:id="1716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17" w:name="_Toc92663625"/>
      <w:bookmarkStart w:id="1718" w:name="_Toc9266462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17"/>
      <w:bookmarkEnd w:id="1718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length</w:t>
      </w:r>
      <w:r w:rsidRPr="00B63E45">
        <w:rPr>
          <w:rFonts w:ascii="Courier New" w:eastAsia="宋体" w:hAnsi="Courier New" w:cs="Courier New"/>
          <w:sz w:val="18"/>
          <w:szCs w:val="18"/>
        </w:rPr>
        <w:t>是数组的长度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updates</w:t>
      </w:r>
      <w:r w:rsidRPr="00B63E45">
        <w:rPr>
          <w:rFonts w:ascii="Courier New" w:eastAsia="宋体" w:hAnsi="Courier New" w:cs="Courier New"/>
          <w:sz w:val="18"/>
          <w:szCs w:val="18"/>
        </w:rPr>
        <w:t>是更新操作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返回执行</w:t>
      </w:r>
      <w:r w:rsidRPr="00B63E45">
        <w:rPr>
          <w:rFonts w:ascii="Courier New" w:eastAsia="宋体" w:hAnsi="Courier New" w:cs="Courier New"/>
          <w:sz w:val="18"/>
          <w:szCs w:val="18"/>
        </w:rPr>
        <w:t>k</w:t>
      </w:r>
      <w:r w:rsidRPr="00B63E45">
        <w:rPr>
          <w:rFonts w:ascii="Courier New" w:eastAsia="宋体" w:hAnsi="Courier New" w:cs="Courier New"/>
          <w:sz w:val="18"/>
          <w:szCs w:val="18"/>
        </w:rPr>
        <w:t>个更新操作后的新数组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class Solution: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getModifiedArray(self, length, updates):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result = [0 for i in range(length)]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operation = result + [0]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start, end, val in updates: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operation[start] += val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operation[end + 1] -= val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index in range(len(result)):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index == 0: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result[index] = operation[index]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continue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result[index] = operation[index] + result[index - 1]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result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if __name__=="__main__":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length = 5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updates=[[1,  3,  2],[2,  4,  3],[0,  2, -2]]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B63E45">
        <w:rPr>
          <w:rFonts w:ascii="Courier New" w:eastAsia="宋体" w:hAnsi="Courier New" w:cs="Courier New"/>
          <w:sz w:val="18"/>
          <w:szCs w:val="18"/>
        </w:rPr>
        <w:t>创建对象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solution=Solution()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1D7074">
        <w:rPr>
          <w:rFonts w:ascii="Courier New" w:eastAsia="宋体" w:hAnsi="Courier New" w:cs="Courier New"/>
          <w:sz w:val="18"/>
          <w:szCs w:val="18"/>
        </w:rPr>
        <w:t>输入</w:t>
      </w:r>
      <w:r w:rsidR="004D0052">
        <w:rPr>
          <w:rFonts w:ascii="Courier New" w:eastAsia="宋体" w:hAnsi="Courier New" w:cs="Courier New"/>
          <w:sz w:val="18"/>
          <w:szCs w:val="18"/>
        </w:rPr>
        <w:t>长度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",length,"</w:t>
      </w:r>
      <w:r w:rsidR="006A798A">
        <w:rPr>
          <w:rFonts w:ascii="Courier New" w:eastAsia="宋体" w:hAnsi="Courier New" w:cs="Courier New"/>
          <w:sz w:val="18"/>
          <w:szCs w:val="18"/>
        </w:rPr>
        <w:t>,</w:t>
      </w:r>
      <w:r w:rsidR="004D0052">
        <w:rPr>
          <w:rFonts w:ascii="Courier New" w:eastAsia="宋体" w:hAnsi="Courier New" w:cs="Courier New"/>
          <w:sz w:val="18"/>
          <w:szCs w:val="18"/>
        </w:rPr>
        <w:t>更新数组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",updates)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1D7074">
        <w:rPr>
          <w:rFonts w:ascii="Courier New" w:eastAsia="宋体" w:hAnsi="Courier New" w:cs="Courier New"/>
          <w:sz w:val="18"/>
          <w:szCs w:val="18"/>
        </w:rPr>
        <w:t>输出</w:t>
      </w:r>
      <w:r w:rsidR="004D0052">
        <w:rPr>
          <w:rFonts w:ascii="Courier New" w:eastAsia="宋体" w:hAnsi="Courier New" w:cs="Courier New"/>
          <w:sz w:val="18"/>
          <w:szCs w:val="18"/>
        </w:rPr>
        <w:t>结果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",solution.getModifiedArray(length,updates))</w:t>
      </w:r>
    </w:p>
    <w:p w:rsidR="00B63E45" w:rsidRPr="004B1323" w:rsidRDefault="00EA2853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19" w:name="_Toc536185278"/>
      <w:bookmarkStart w:id="1720" w:name="_Toc92663627"/>
      <w:bookmarkStart w:id="1721" w:name="_Toc92664628"/>
      <w:bookmarkStart w:id="1722" w:name="_Toc536185026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09 n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皇后问题</w:t>
      </w:r>
      <w:bookmarkEnd w:id="1719"/>
      <w:bookmarkEnd w:id="1720"/>
      <w:bookmarkEnd w:id="1721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23" w:name="_Toc92663630"/>
      <w:bookmarkStart w:id="1724" w:name="_Toc9266463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23"/>
      <w:bookmarkEnd w:id="1724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/>
          <w:sz w:val="18"/>
          <w:szCs w:val="18"/>
        </w:rPr>
        <w:t>是皇后的数量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返回值是所有不同的解决方法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solveNQueens(self, n):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results = []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self.search(n, [], results)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results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search(self, n, cols, results):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row = len(cols)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row == n: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results.append(self.draw_chessboard(cols))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col in range(n):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not self.is_valid(cols, row, col):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continue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cols.append(col)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self.search(n, cols, results)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cols.pop()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draw_chessboard(self, cols):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len(cols)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board = []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row = ['Q' if j == cols[i] else '.' for j in range(n)]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board.append(''.join(row))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board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is_valid(self, cols, row, col):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r, c in enumerate(cols):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c == col: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r - c == row - col or r + c == row + col: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True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 = int(input("</w:t>
      </w:r>
      <w:r w:rsidRPr="00B63E45">
        <w:rPr>
          <w:rFonts w:ascii="Courier New" w:eastAsia="宋体" w:hAnsi="Courier New" w:cs="Courier New"/>
          <w:sz w:val="18"/>
          <w:szCs w:val="18"/>
        </w:rPr>
        <w:t>请输入一个正整数：</w:t>
      </w:r>
      <w:r w:rsidRPr="00B63E45">
        <w:rPr>
          <w:rFonts w:ascii="Courier New" w:eastAsia="宋体" w:hAnsi="Courier New" w:cs="Courier New"/>
          <w:sz w:val="18"/>
          <w:szCs w:val="18"/>
        </w:rPr>
        <w:t>"))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print(n, "</w:t>
      </w:r>
      <w:r w:rsidR="004D0052">
        <w:rPr>
          <w:rFonts w:ascii="Courier New" w:eastAsia="宋体" w:hAnsi="Courier New" w:cs="Courier New"/>
          <w:sz w:val="18"/>
          <w:szCs w:val="18"/>
        </w:rPr>
        <w:t>皇后问题的解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solution.solveNQueens(n))</w:t>
      </w:r>
    </w:p>
    <w:p w:rsidR="00B63E45" w:rsidRPr="004B1323" w:rsidRDefault="00EA2853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25" w:name="_Toc536185273"/>
      <w:bookmarkStart w:id="1726" w:name="_Toc92663632"/>
      <w:bookmarkStart w:id="1727" w:name="_Toc92664633"/>
      <w:bookmarkEnd w:id="1722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10 用递归打印数字</w:t>
      </w:r>
      <w:bookmarkEnd w:id="1725"/>
      <w:bookmarkEnd w:id="1726"/>
      <w:bookmarkEnd w:id="1727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28" w:name="_Toc92663635"/>
      <w:bookmarkStart w:id="1729" w:name="_Toc9266463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28"/>
      <w:bookmarkEnd w:id="1729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/>
          <w:sz w:val="18"/>
          <w:szCs w:val="18"/>
        </w:rPr>
        <w:t>是一个整数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返回值是一个整数数组，储存了从</w:t>
      </w:r>
      <w:r w:rsidRPr="00B63E45">
        <w:rPr>
          <w:rFonts w:ascii="Courier New" w:eastAsia="宋体" w:hAnsi="Courier New" w:cs="Courier New"/>
          <w:sz w:val="18"/>
          <w:szCs w:val="18"/>
        </w:rPr>
        <w:t>1</w:t>
      </w:r>
      <w:r w:rsidRPr="00B63E45">
        <w:rPr>
          <w:rFonts w:ascii="Courier New" w:eastAsia="宋体" w:hAnsi="Courier New" w:cs="Courier New"/>
          <w:sz w:val="18"/>
          <w:szCs w:val="18"/>
        </w:rPr>
        <w:t>到最大的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/>
          <w:sz w:val="18"/>
          <w:szCs w:val="18"/>
        </w:rPr>
        <w:t>位整数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numbersByRecursion(self, n):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top = pow(10, n)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rt = []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range(1, top):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rt.append(i)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rt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 = int(input("</w:t>
      </w:r>
      <w:r w:rsidRPr="00B63E45">
        <w:rPr>
          <w:rFonts w:ascii="Courier New" w:eastAsia="宋体" w:hAnsi="Courier New" w:cs="Courier New"/>
          <w:sz w:val="18"/>
          <w:szCs w:val="18"/>
        </w:rPr>
        <w:t>请输入一个正整数</w:t>
      </w:r>
      <w:r w:rsidRPr="00B63E45">
        <w:rPr>
          <w:rFonts w:ascii="Courier New" w:eastAsia="宋体" w:hAnsi="Courier New" w:cs="Courier New"/>
          <w:sz w:val="18"/>
          <w:szCs w:val="18"/>
        </w:rPr>
        <w:t>:"))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/>
          <w:sz w:val="18"/>
          <w:szCs w:val="18"/>
        </w:rPr>
        <w:t>从</w:t>
      </w:r>
      <w:r w:rsidRPr="00B63E45">
        <w:rPr>
          <w:rFonts w:ascii="Courier New" w:eastAsia="宋体" w:hAnsi="Courier New" w:cs="Courier New"/>
          <w:sz w:val="18"/>
          <w:szCs w:val="18"/>
        </w:rPr>
        <w:t>1</w:t>
      </w:r>
      <w:r w:rsidRPr="00B63E45">
        <w:rPr>
          <w:rFonts w:ascii="Courier New" w:eastAsia="宋体" w:hAnsi="Courier New" w:cs="Courier New"/>
          <w:sz w:val="18"/>
          <w:szCs w:val="18"/>
        </w:rPr>
        <w:t>到最大的</w:t>
      </w:r>
      <w:r w:rsidRPr="00B63E45">
        <w:rPr>
          <w:rFonts w:ascii="Courier New" w:eastAsia="宋体" w:hAnsi="Courier New" w:cs="Courier New"/>
          <w:sz w:val="18"/>
          <w:szCs w:val="18"/>
        </w:rPr>
        <w:t>", n, "</w:t>
      </w:r>
      <w:r w:rsidR="004D0052">
        <w:rPr>
          <w:rFonts w:ascii="Courier New" w:eastAsia="宋体" w:hAnsi="Courier New" w:cs="Courier New"/>
          <w:sz w:val="18"/>
          <w:szCs w:val="18"/>
        </w:rPr>
        <w:t>位数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 solution.numbersByRecursion(n))</w:t>
      </w:r>
    </w:p>
    <w:p w:rsidR="00B63E45" w:rsidRPr="004B1323" w:rsidRDefault="00EA2853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30" w:name="_Toc536185063"/>
      <w:bookmarkStart w:id="1731" w:name="_Toc92663637"/>
      <w:bookmarkStart w:id="1732" w:name="_Toc9266463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11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推荐朋友</w:t>
      </w:r>
      <w:bookmarkEnd w:id="1730"/>
      <w:bookmarkEnd w:id="1731"/>
      <w:bookmarkEnd w:id="1732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33" w:name="_Toc92663640"/>
      <w:bookmarkStart w:id="1734" w:name="_Toc9266464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33"/>
      <w:bookmarkEnd w:id="1734"/>
    </w:p>
    <w:p w:rsidR="009472DC" w:rsidRPr="009472DC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friends</w:t>
      </w:r>
      <w:r w:rsidRPr="00B63E45">
        <w:rPr>
          <w:rFonts w:ascii="Courier New" w:eastAsia="宋体" w:hAnsi="Courier New" w:cs="Courier New"/>
          <w:sz w:val="18"/>
          <w:szCs w:val="18"/>
        </w:rPr>
        <w:t>是朋友列表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user</w:t>
      </w:r>
      <w:r w:rsidRPr="00B63E45">
        <w:rPr>
          <w:rFonts w:ascii="Courier New" w:eastAsia="宋体" w:hAnsi="Courier New" w:cs="Courier New"/>
          <w:sz w:val="18"/>
          <w:szCs w:val="18"/>
        </w:rPr>
        <w:t>是使用者的</w:t>
      </w:r>
      <w:r w:rsidR="00EA2853">
        <w:rPr>
          <w:rFonts w:ascii="Courier New" w:eastAsia="宋体" w:hAnsi="Courier New" w:cs="Courier New"/>
          <w:sz w:val="18"/>
          <w:szCs w:val="18"/>
        </w:rPr>
        <w:t>ID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返回最可能认识的人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def recommendFriends(self, friends, user):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n = len(friends)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userSet = {}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ans = 0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idx = -1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i in friends[user]: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userSet[i] = i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for i in range(n):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i == user or i in userSet: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continue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t = 0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for j in friends[i]: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if j in userSet: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    t = t + 1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if t &gt; ans: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ans = t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        idx = i</w:t>
      </w:r>
      <w:r w:rsidRPr="00B63E45">
        <w:rPr>
          <w:rFonts w:ascii="Courier New" w:eastAsia="宋体" w:hAnsi="Courier New" w:cs="Courier New"/>
          <w:sz w:val="18"/>
          <w:szCs w:val="18"/>
        </w:rPr>
        <w:br/>
        <w:t xml:space="preserve">        return idx</w:t>
      </w:r>
      <w:r w:rsidRPr="00B63E45">
        <w:rPr>
          <w:rFonts w:ascii="Courier New" w:eastAsia="宋体" w:hAnsi="Courier New" w:cs="Courier New"/>
          <w:sz w:val="18"/>
          <w:szCs w:val="18"/>
        </w:rPr>
        <w:br/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  <w:r w:rsidRPr="00B63E45">
        <w:rPr>
          <w:rFonts w:ascii="Courier New" w:eastAsia="宋体" w:hAnsi="Courier New" w:cs="Courier New"/>
          <w:sz w:val="18"/>
          <w:szCs w:val="18"/>
        </w:rPr>
        <w:br/>
      </w:r>
      <w:r w:rsidR="009472DC" w:rsidRPr="009472DC">
        <w:rPr>
          <w:rFonts w:ascii="Courier New" w:eastAsia="宋体" w:hAnsi="Courier New" w:cs="Courier New"/>
          <w:sz w:val="18"/>
          <w:szCs w:val="18"/>
        </w:rPr>
        <w:t>if __name__ == "__main__":</w:t>
      </w:r>
    </w:p>
    <w:p w:rsidR="009472DC" w:rsidRPr="009472DC" w:rsidRDefault="009472D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472DC">
        <w:rPr>
          <w:rFonts w:ascii="Courier New" w:eastAsia="宋体" w:hAnsi="Courier New" w:cs="Courier New"/>
          <w:sz w:val="18"/>
          <w:szCs w:val="18"/>
        </w:rPr>
        <w:t xml:space="preserve">    friends = [[1, 2, 3], [0, 4], [0, 4], [0, 4], [1, 2, 3]]</w:t>
      </w:r>
    </w:p>
    <w:p w:rsidR="009472DC" w:rsidRPr="009472DC" w:rsidRDefault="009472D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472DC">
        <w:rPr>
          <w:rFonts w:ascii="Courier New" w:eastAsia="宋体" w:hAnsi="Courier New" w:cs="Courier New"/>
          <w:sz w:val="18"/>
          <w:szCs w:val="18"/>
        </w:rPr>
        <w:t xml:space="preserve">    user = 0</w:t>
      </w:r>
    </w:p>
    <w:p w:rsidR="009472DC" w:rsidRPr="009472DC" w:rsidRDefault="009472D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472DC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9472DC">
        <w:rPr>
          <w:rFonts w:ascii="Courier New" w:eastAsia="宋体" w:hAnsi="Courier New" w:cs="Courier New"/>
          <w:sz w:val="18"/>
          <w:szCs w:val="18"/>
        </w:rPr>
        <w:t>创建对象</w:t>
      </w:r>
    </w:p>
    <w:p w:rsidR="009472DC" w:rsidRPr="009472DC" w:rsidRDefault="009472D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472DC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9472DC" w:rsidRPr="009472DC" w:rsidRDefault="009472D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472DC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9472DC">
        <w:rPr>
          <w:rFonts w:ascii="Courier New" w:eastAsia="宋体" w:hAnsi="Courier New" w:cs="Courier New"/>
          <w:sz w:val="18"/>
          <w:szCs w:val="18"/>
        </w:rPr>
        <w:t>初始朋友列表</w:t>
      </w:r>
      <w:r w:rsidRPr="009472DC">
        <w:rPr>
          <w:rFonts w:ascii="Courier New" w:eastAsia="宋体" w:hAnsi="Courier New" w:cs="Courier New"/>
          <w:sz w:val="18"/>
          <w:szCs w:val="18"/>
        </w:rPr>
        <w:t>:", friends, ",</w:t>
      </w:r>
      <w:r w:rsidR="00EA2853">
        <w:rPr>
          <w:rFonts w:ascii="Courier New" w:eastAsia="宋体" w:hAnsi="Courier New" w:cs="Courier New"/>
          <w:sz w:val="18"/>
          <w:szCs w:val="18"/>
        </w:rPr>
        <w:t>给定</w:t>
      </w:r>
      <w:r w:rsidRPr="009472DC">
        <w:rPr>
          <w:rFonts w:ascii="Courier New" w:eastAsia="宋体" w:hAnsi="Courier New" w:cs="Courier New"/>
          <w:sz w:val="18"/>
          <w:szCs w:val="18"/>
        </w:rPr>
        <w:t>初始的</w:t>
      </w:r>
      <w:r w:rsidRPr="009472DC">
        <w:rPr>
          <w:rFonts w:ascii="Courier New" w:eastAsia="宋体" w:hAnsi="Courier New" w:cs="Courier New"/>
          <w:sz w:val="18"/>
          <w:szCs w:val="18"/>
        </w:rPr>
        <w:t>user:", user)</w:t>
      </w:r>
    </w:p>
    <w:p w:rsidR="00B63E45" w:rsidRPr="00B63E45" w:rsidRDefault="009472D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9472DC">
        <w:rPr>
          <w:rFonts w:ascii="Courier New" w:eastAsia="宋体" w:hAnsi="Courier New" w:cs="Courier New"/>
          <w:sz w:val="18"/>
          <w:szCs w:val="18"/>
        </w:rPr>
        <w:t xml:space="preserve">    print("user</w:t>
      </w:r>
      <w:r w:rsidRPr="009472DC">
        <w:rPr>
          <w:rFonts w:ascii="Courier New" w:eastAsia="宋体" w:hAnsi="Courier New" w:cs="Courier New"/>
          <w:sz w:val="18"/>
          <w:szCs w:val="18"/>
        </w:rPr>
        <w:t>最可能认识的人：</w:t>
      </w:r>
      <w:r w:rsidRPr="009472DC">
        <w:rPr>
          <w:rFonts w:ascii="Courier New" w:eastAsia="宋体" w:hAnsi="Courier New" w:cs="Courier New"/>
          <w:sz w:val="18"/>
          <w:szCs w:val="18"/>
        </w:rPr>
        <w:t>", solution.recommendFriends(friends, user))</w:t>
      </w:r>
    </w:p>
    <w:p w:rsidR="00B63E45" w:rsidRPr="004B1323" w:rsidRDefault="00EA2853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35" w:name="_Toc92663642"/>
      <w:bookmarkStart w:id="1736" w:name="_Toc9266464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12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Nuts和Bolts的问题</w:t>
      </w:r>
      <w:bookmarkEnd w:id="1735"/>
      <w:bookmarkEnd w:id="1736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37" w:name="_Toc92663645"/>
      <w:bookmarkStart w:id="1738" w:name="_Toc9266464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37"/>
      <w:bookmarkEnd w:id="1738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nuts</w:t>
      </w:r>
      <w:r w:rsidRPr="00B63E45">
        <w:rPr>
          <w:rFonts w:ascii="Courier New" w:eastAsia="宋体" w:hAnsi="Courier New" w:cs="Courier New"/>
          <w:sz w:val="18"/>
          <w:szCs w:val="18"/>
        </w:rPr>
        <w:t>是一个整数数组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bolts</w:t>
      </w:r>
      <w:r w:rsidRPr="00B63E45">
        <w:rPr>
          <w:rFonts w:ascii="Courier New" w:eastAsia="宋体" w:hAnsi="Courier New" w:cs="Courier New"/>
          <w:sz w:val="18"/>
          <w:szCs w:val="18"/>
        </w:rPr>
        <w:t>是一个整数数组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compare</w:t>
      </w:r>
      <w:r w:rsidRPr="00B63E45">
        <w:rPr>
          <w:rFonts w:ascii="Courier New" w:eastAsia="宋体" w:hAnsi="Courier New" w:cs="Courier New"/>
          <w:sz w:val="18"/>
          <w:szCs w:val="18"/>
        </w:rPr>
        <w:t>是一个比较器的实例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返回比较后的值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Comparator: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cmp(self, a, b):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a &gt; b: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1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elif a == b: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elif a &lt; b: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2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sortNutsAndBolts(self, nuts, bolts, compare):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self.quick_sort(nuts, bolts, 0, len(nuts) - 1, compare.cmp)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quick_sort(self, nuts, bolts, start, end, cmp):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start &gt;= end: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left, right = start, end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index = self.partition(bolts, left, right, nuts[(left + right) // 2], cmp)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self.partition(nuts, left, right, bolts[index], cmp)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self.quick_sort(nuts, bolts, start, index - 1, cmp)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self.quick_sort(nuts, bolts, index + 1, end, cmp)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partition(self, arr, start, end, pivot, cmp):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left, right = start, end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range(left, right + 1):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cmp(arr[i], pivot) == 0 or cmp(pivot, arr[i]) == 0: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arr[i], arr[left] = arr[left], arr[i]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left += 1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break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while left &lt;= right: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left &lt;= right and (cmp(arr[left], pivot) == -1 or cmp(pivot, arr[left]) == 1):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left += 1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while left &lt;= right and (cmp(arr[right], pivot) == 1 or cmp(pivot, arr[right]) == -1):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right -= 1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left &lt;= right: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arr[left], arr[right] = arr[right], arr[left]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left, right = left + 1, right - 1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arr[start], arr[right] = arr[right], arr[start]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right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nuts = ['ab', 'bc', 'dd', 'gg']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bolts = ['AB', 'GG', 'DD', 'BC']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compaer = Comparator()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/>
          <w:sz w:val="18"/>
          <w:szCs w:val="18"/>
        </w:rPr>
        <w:t>初始数组：</w:t>
      </w:r>
      <w:r w:rsidRPr="00B63E45">
        <w:rPr>
          <w:rFonts w:ascii="Courier New" w:eastAsia="宋体" w:hAnsi="Courier New" w:cs="Courier New"/>
          <w:sz w:val="18"/>
          <w:szCs w:val="18"/>
        </w:rPr>
        <w:t>")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print("nuts={}".format(nuts))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print("bolts={}".format(bolts))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solution.sortNutsAndBolts(nuts, bolts, compaer)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B63E45">
        <w:rPr>
          <w:rFonts w:ascii="Courier New" w:eastAsia="宋体" w:hAnsi="Courier New" w:cs="Courier New"/>
          <w:sz w:val="18"/>
          <w:szCs w:val="18"/>
        </w:rPr>
        <w:t>结果：</w:t>
      </w:r>
      <w:r w:rsidRPr="00B63E45">
        <w:rPr>
          <w:rFonts w:ascii="Courier New" w:eastAsia="宋体" w:hAnsi="Courier New" w:cs="Courier New"/>
          <w:sz w:val="18"/>
          <w:szCs w:val="18"/>
        </w:rPr>
        <w:t>")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print("nuts={}".format(nuts))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print("bolts={}".format(bolts))</w:t>
      </w:r>
    </w:p>
    <w:p w:rsidR="00B63E45" w:rsidRPr="004B1323" w:rsidRDefault="00A239E2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39" w:name="_Toc536184880"/>
      <w:bookmarkStart w:id="1740" w:name="_Toc92663647"/>
      <w:bookmarkStart w:id="1741" w:name="_Toc9266464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13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Fizz Buzz问题</w:t>
      </w:r>
      <w:bookmarkEnd w:id="1739"/>
      <w:bookmarkEnd w:id="1740"/>
      <w:bookmarkEnd w:id="1741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42" w:name="_Toc92663650"/>
      <w:bookmarkStart w:id="1743" w:name="_Toc9266465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42"/>
      <w:bookmarkEnd w:id="1743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采用</w:t>
      </w:r>
      <w:r w:rsidRPr="00B63E45">
        <w:rPr>
          <w:rFonts w:ascii="Courier New" w:eastAsia="宋体" w:hAnsi="Courier New" w:cs="Courier New"/>
          <w:sz w:val="18"/>
          <w:szCs w:val="18"/>
        </w:rPr>
        <w:t>utf-8</w:t>
      </w:r>
      <w:r w:rsidRPr="00B63E45">
        <w:rPr>
          <w:rFonts w:ascii="Courier New" w:eastAsia="宋体" w:hAnsi="Courier New" w:cs="Courier New"/>
          <w:sz w:val="18"/>
          <w:szCs w:val="18"/>
        </w:rPr>
        <w:t>编码格式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n</w:t>
      </w:r>
      <w:r w:rsidRPr="00B63E45">
        <w:rPr>
          <w:rFonts w:ascii="Courier New" w:eastAsia="宋体" w:hAnsi="Courier New" w:cs="Courier New"/>
          <w:sz w:val="18"/>
          <w:szCs w:val="18"/>
        </w:rPr>
        <w:t>是描述中的一个整数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返回一个字符列表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如果</w:t>
      </w:r>
      <w:r w:rsidRPr="00B63E45">
        <w:rPr>
          <w:rFonts w:ascii="Courier New" w:eastAsia="宋体" w:hAnsi="Courier New" w:cs="Courier New"/>
          <w:sz w:val="18"/>
          <w:szCs w:val="18"/>
        </w:rPr>
        <w:t>n=7</w:t>
      </w:r>
      <w:r w:rsidRPr="00B63E45">
        <w:rPr>
          <w:rFonts w:ascii="Courier New" w:eastAsia="宋体" w:hAnsi="Courier New" w:cs="Courier New"/>
          <w:sz w:val="18"/>
          <w:szCs w:val="18"/>
        </w:rPr>
        <w:t>，代码应该返回</w:t>
      </w:r>
      <w:r w:rsidRPr="00B63E45">
        <w:rPr>
          <w:rFonts w:ascii="Courier New" w:eastAsia="宋体" w:hAnsi="Courier New" w:cs="Courier New"/>
          <w:sz w:val="18"/>
          <w:szCs w:val="18"/>
        </w:rPr>
        <w:t>["1", "2", "fizz", "4", "buzz", "fizz", "7"]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fizzBuzz(self, n):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results = []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range(1, n+1):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if i % 15 == 0: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results.append("fizz buzz")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elif i % 5 == 0: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results.append("buzz")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elif i % 3 == 0: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results.append("fizz")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results.append(str(i))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results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nums1 = 10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nums2 = 13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 ("</w:t>
      </w:r>
      <w:r w:rsidRPr="00B63E45">
        <w:rPr>
          <w:rFonts w:ascii="Courier New" w:eastAsia="宋体" w:hAnsi="Courier New" w:cs="Courier New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"+str(nums1))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 ("</w:t>
      </w:r>
      <w:r w:rsidRPr="00B63E45">
        <w:rPr>
          <w:rFonts w:ascii="Courier New" w:eastAsia="宋体" w:hAnsi="Courier New" w:cs="Courier New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"+str(temp.fizzBuzz(nums1)))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 ("</w:t>
      </w:r>
      <w:r w:rsidRPr="00B63E45">
        <w:rPr>
          <w:rFonts w:ascii="Courier New" w:eastAsia="宋体" w:hAnsi="Courier New" w:cs="Courier New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"+str(nums2))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 ("</w:t>
      </w:r>
      <w:r w:rsidRPr="00B63E45">
        <w:rPr>
          <w:rFonts w:ascii="Courier New" w:eastAsia="宋体" w:hAnsi="Courier New" w:cs="Courier New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"+str(temp.fizzBuzz(nums2)))</w:t>
      </w:r>
    </w:p>
    <w:p w:rsidR="00B63E45" w:rsidRPr="004B1323" w:rsidRDefault="00A239E2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44" w:name="_Toc92663652"/>
      <w:bookmarkStart w:id="1745" w:name="_Toc9266465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14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通配符匹配</w:t>
      </w:r>
      <w:bookmarkEnd w:id="1744"/>
      <w:bookmarkEnd w:id="1745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46" w:name="_Toc92663655"/>
      <w:bookmarkStart w:id="1747" w:name="_Toc9266465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46"/>
      <w:bookmarkEnd w:id="1747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采用</w:t>
      </w:r>
      <w:r w:rsidRPr="00B63E45">
        <w:rPr>
          <w:rFonts w:ascii="Courier New" w:eastAsia="宋体" w:hAnsi="Courier New" w:cs="Courier New"/>
          <w:sz w:val="18"/>
          <w:szCs w:val="18"/>
        </w:rPr>
        <w:t>utf-8</w:t>
      </w:r>
      <w:r w:rsidRPr="00B63E45">
        <w:rPr>
          <w:rFonts w:ascii="Courier New" w:eastAsia="宋体" w:hAnsi="Courier New" w:cs="Courier New"/>
          <w:sz w:val="18"/>
          <w:szCs w:val="18"/>
        </w:rPr>
        <w:t>编码格式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s</w:t>
      </w:r>
      <w:r w:rsidRPr="00B63E45">
        <w:rPr>
          <w:rFonts w:ascii="Courier New" w:eastAsia="宋体" w:hAnsi="Courier New" w:cs="Courier New"/>
          <w:sz w:val="18"/>
          <w:szCs w:val="18"/>
        </w:rPr>
        <w:t>是一个字符串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p</w:t>
      </w:r>
      <w:r w:rsidRPr="00B63E45">
        <w:rPr>
          <w:rFonts w:ascii="Courier New" w:eastAsia="宋体" w:hAnsi="Courier New" w:cs="Courier New"/>
          <w:sz w:val="18"/>
          <w:szCs w:val="18"/>
        </w:rPr>
        <w:t>是一个包含</w:t>
      </w:r>
      <w:r w:rsidRPr="00B63E45">
        <w:rPr>
          <w:rFonts w:ascii="Courier New" w:eastAsia="宋体" w:hAnsi="Courier New" w:cs="Courier New"/>
          <w:sz w:val="18"/>
          <w:szCs w:val="18"/>
        </w:rPr>
        <w:t xml:space="preserve">"?" </w:t>
      </w:r>
      <w:r w:rsidRPr="00B63E45">
        <w:rPr>
          <w:rFonts w:ascii="Courier New" w:eastAsia="宋体" w:hAnsi="Courier New" w:cs="Courier New"/>
          <w:sz w:val="18"/>
          <w:szCs w:val="18"/>
        </w:rPr>
        <w:t>和</w:t>
      </w:r>
      <w:r w:rsidRPr="00B63E45">
        <w:rPr>
          <w:rFonts w:ascii="Courier New" w:eastAsia="宋体" w:hAnsi="Courier New" w:cs="Courier New"/>
          <w:sz w:val="18"/>
          <w:szCs w:val="18"/>
        </w:rPr>
        <w:t>"*"</w:t>
      </w:r>
      <w:r w:rsidRPr="00B63E45">
        <w:rPr>
          <w:rFonts w:ascii="Courier New" w:eastAsia="宋体" w:hAnsi="Courier New" w:cs="Courier New"/>
          <w:sz w:val="18"/>
          <w:szCs w:val="18"/>
        </w:rPr>
        <w:t>的字符串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返回一个布尔值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isMatch(self, s, p):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n = len(s)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 = len(p)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 = [[False] * (m + 1) for i in range(n + 1)]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f[0][0] = True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n == 0 and p.count('*') == m: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True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range(0, n + 1):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range(0, m + 1):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i &gt; 0 and j &gt; 0: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f[i][j] |= f[i-1][j-1] and (s[i-1] == p[j-1] or p[j - 1] in ['?', '*'])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i &gt; 0 and j &gt; 0: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f[i][j] |= f[i - 1][j] and p[j - 1] == '*'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if j &gt; 0: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    f[i][j] |= f[i][j - 1] and p[j - 1] == '*'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f[n][m]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string1 = "bb"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string2 = "b"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B63E45">
        <w:rPr>
          <w:rFonts w:ascii="Courier New" w:eastAsia="宋体" w:hAnsi="Courier New" w:cs="Courier New"/>
          <w:sz w:val="18"/>
          <w:szCs w:val="18"/>
        </w:rPr>
        <w:t>输入：</w:t>
      </w:r>
      <w:r w:rsidRPr="00B63E45">
        <w:rPr>
          <w:rFonts w:ascii="Courier New" w:eastAsia="宋体" w:hAnsi="Courier New" w:cs="Courier New"/>
          <w:sz w:val="18"/>
          <w:szCs w:val="18"/>
        </w:rPr>
        <w:t>"+string1+"  "+string2))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B63E45">
        <w:rPr>
          <w:rFonts w:ascii="Courier New" w:eastAsia="宋体" w:hAnsi="Courier New" w:cs="Courier New"/>
          <w:sz w:val="18"/>
          <w:szCs w:val="18"/>
        </w:rPr>
        <w:t>输出：</w:t>
      </w:r>
      <w:r w:rsidRPr="00B63E45">
        <w:rPr>
          <w:rFonts w:ascii="Courier New" w:eastAsia="宋体" w:hAnsi="Courier New" w:cs="Courier New"/>
          <w:sz w:val="18"/>
          <w:szCs w:val="18"/>
        </w:rPr>
        <w:t>"+str(temp.isMatch(string1,string2))))</w:t>
      </w:r>
    </w:p>
    <w:p w:rsidR="00B63E45" w:rsidRPr="004B1323" w:rsidRDefault="00A239E2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48" w:name="_Toc92663657"/>
      <w:bookmarkStart w:id="1749" w:name="_Toc9266465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15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最大子矩阵</w:t>
      </w:r>
      <w:bookmarkEnd w:id="1748"/>
      <w:bookmarkEnd w:id="1749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50" w:name="_Toc92663660"/>
      <w:bookmarkStart w:id="1751" w:name="_Toc9266466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50"/>
      <w:bookmarkEnd w:id="1751"/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参数</w:t>
      </w:r>
      <w:r w:rsidRPr="00B63E45">
        <w:rPr>
          <w:rFonts w:ascii="Courier New" w:eastAsia="宋体" w:hAnsi="Courier New" w:cs="Courier New"/>
          <w:sz w:val="18"/>
          <w:szCs w:val="18"/>
        </w:rPr>
        <w:t>matrix</w:t>
      </w:r>
      <w:r w:rsidRPr="00B63E45">
        <w:rPr>
          <w:rFonts w:ascii="Courier New" w:eastAsia="宋体" w:hAnsi="Courier New" w:cs="Courier New"/>
          <w:sz w:val="18"/>
          <w:szCs w:val="18"/>
        </w:rPr>
        <w:t>是一个给定的矩阵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返回值是最大可能总和值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63E45" w:rsidRPr="00B63E45" w:rsidRDefault="004E188B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E188B">
        <w:rPr>
          <w:rFonts w:ascii="Courier New" w:eastAsia="宋体" w:hAnsi="Courier New" w:cs="Courier New"/>
          <w:sz w:val="18"/>
          <w:szCs w:val="18"/>
        </w:rPr>
        <w:t xml:space="preserve">    def maxSubmatrix(self, matrix):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if matrix is None or len(matrix) == 0: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m, n = len(matrix), len(matrix[0])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max_sum = 0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for j in range(i, n):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temp_array = [sum(matrix[k][i:j+1]) for k in range(m)]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    max_sum = max(self.maxSubarray(temp_array), max_sum)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max_sum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def maxSubarray(self, array):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running_sum = 0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max_sum = 0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for a in array: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running_sum = max(running_sum + a, a)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    max_sum = max(running_sum, max_sum)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max_sum = max(running_sum, max_sum)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    return max_sum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#</w:t>
      </w:r>
      <w:r w:rsidRPr="00B63E45">
        <w:rPr>
          <w:rFonts w:ascii="Courier New" w:eastAsia="宋体" w:hAnsi="Courier New" w:cs="Courier New"/>
          <w:sz w:val="18"/>
          <w:szCs w:val="18"/>
        </w:rPr>
        <w:t>主函数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>if __name__=="__main__":</w:t>
      </w:r>
    </w:p>
    <w:p w:rsidR="00B63E45" w:rsidRPr="00B63E45" w:rsidRDefault="004E188B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E188B">
        <w:rPr>
          <w:rFonts w:ascii="Courier New" w:eastAsia="宋体" w:hAnsi="Courier New" w:cs="Courier New"/>
          <w:sz w:val="18"/>
          <w:szCs w:val="18"/>
        </w:rPr>
        <w:t xml:space="preserve">    matrix = [[1, 3, -1], [2, 3, -2], [-1, -2, -3]]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B63E45">
        <w:rPr>
          <w:rFonts w:ascii="Courier New" w:eastAsia="宋体" w:hAnsi="Courier New" w:cs="Courier New"/>
          <w:sz w:val="18"/>
          <w:szCs w:val="18"/>
        </w:rPr>
        <w:t>创建对象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solution=Solution()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186986">
        <w:rPr>
          <w:rFonts w:ascii="Courier New" w:eastAsia="宋体" w:hAnsi="Courier New" w:cs="Courier New"/>
          <w:sz w:val="18"/>
          <w:szCs w:val="18"/>
        </w:rPr>
        <w:t>输入</w:t>
      </w:r>
      <w:r w:rsidR="009C28E9">
        <w:rPr>
          <w:rFonts w:ascii="Courier New" w:eastAsia="宋体" w:hAnsi="Courier New" w:cs="Courier New"/>
          <w:sz w:val="18"/>
          <w:szCs w:val="18"/>
        </w:rPr>
        <w:t>数组</w:t>
      </w:r>
      <w:r w:rsidRPr="00B63E45">
        <w:rPr>
          <w:rFonts w:ascii="Courier New" w:eastAsia="宋体" w:hAnsi="Courier New" w:cs="Courier New"/>
          <w:sz w:val="18"/>
          <w:szCs w:val="18"/>
        </w:rPr>
        <w:t>：</w:t>
      </w:r>
      <w:r w:rsidRPr="00B63E45">
        <w:rPr>
          <w:rFonts w:ascii="Courier New" w:eastAsia="宋体" w:hAnsi="Courier New" w:cs="Courier New"/>
          <w:sz w:val="18"/>
          <w:szCs w:val="18"/>
        </w:rPr>
        <w:t>",matrix)</w:t>
      </w:r>
    </w:p>
    <w:p w:rsidR="00B63E45" w:rsidRPr="00B63E45" w:rsidRDefault="00B63E4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63E4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A239E2">
        <w:rPr>
          <w:rFonts w:ascii="Courier New" w:eastAsia="宋体" w:hAnsi="Courier New" w:cs="Courier New"/>
          <w:sz w:val="18"/>
          <w:szCs w:val="18"/>
        </w:rPr>
        <w:t>子矩阵组成</w:t>
      </w:r>
      <w:r w:rsidR="009C28E9">
        <w:rPr>
          <w:rFonts w:ascii="Courier New" w:eastAsia="宋体" w:hAnsi="Courier New" w:cs="Courier New"/>
          <w:sz w:val="18"/>
          <w:szCs w:val="18"/>
        </w:rPr>
        <w:t>最大可能的和</w:t>
      </w:r>
      <w:r w:rsidRPr="00B63E45">
        <w:rPr>
          <w:rFonts w:ascii="Courier New" w:eastAsia="宋体" w:hAnsi="Courier New" w:cs="Courier New"/>
          <w:sz w:val="18"/>
          <w:szCs w:val="18"/>
        </w:rPr>
        <w:t>:",solution.maxSubmatrix(matrix))</w:t>
      </w:r>
    </w:p>
    <w:p w:rsidR="00B63E45" w:rsidRPr="004B1323" w:rsidRDefault="00A239E2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52" w:name="_Toc536184900"/>
      <w:bookmarkStart w:id="1753" w:name="_Toc92663662"/>
      <w:bookmarkStart w:id="1754" w:name="_Toc92664663"/>
      <w:bookmarkStart w:id="1755" w:name="_Toc53618489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16 </w:t>
      </w:r>
      <w:r w:rsidR="00B63E4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更新二进制位</w:t>
      </w:r>
      <w:bookmarkEnd w:id="1752"/>
      <w:bookmarkEnd w:id="1753"/>
      <w:bookmarkEnd w:id="1754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56" w:name="_Toc92663665"/>
      <w:bookmarkStart w:id="1757" w:name="_Toc9266466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56"/>
      <w:bookmarkEnd w:id="1757"/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>#</w:t>
      </w:r>
      <w:r w:rsidRPr="00F9241C">
        <w:rPr>
          <w:rFonts w:ascii="Courier New" w:eastAsia="宋体" w:hAnsi="Courier New" w:cs="Courier New"/>
          <w:sz w:val="18"/>
          <w:szCs w:val="18"/>
        </w:rPr>
        <w:t>参数</w:t>
      </w:r>
      <w:r w:rsidR="00186986">
        <w:rPr>
          <w:rFonts w:ascii="Courier New" w:eastAsia="宋体" w:hAnsi="Courier New" w:cs="Courier New"/>
          <w:sz w:val="18"/>
          <w:szCs w:val="18"/>
        </w:rPr>
        <w:t>N</w:t>
      </w:r>
      <w:r w:rsidRPr="00F9241C">
        <w:rPr>
          <w:rFonts w:ascii="Courier New" w:eastAsia="宋体" w:hAnsi="Courier New" w:cs="Courier New"/>
          <w:sz w:val="18"/>
          <w:szCs w:val="18"/>
        </w:rPr>
        <w:t>、</w:t>
      </w:r>
      <w:r w:rsidR="00186986">
        <w:rPr>
          <w:rFonts w:ascii="Courier New" w:eastAsia="宋体" w:hAnsi="Courier New" w:cs="Courier New"/>
          <w:sz w:val="18"/>
          <w:szCs w:val="18"/>
        </w:rPr>
        <w:t>M</w:t>
      </w:r>
      <w:r w:rsidRPr="00F9241C">
        <w:rPr>
          <w:rFonts w:ascii="Courier New" w:eastAsia="宋体" w:hAnsi="Courier New" w:cs="Courier New"/>
          <w:sz w:val="18"/>
          <w:szCs w:val="18"/>
        </w:rPr>
        <w:t>是两个整数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>#</w:t>
      </w:r>
      <w:r w:rsidRPr="00F9241C">
        <w:rPr>
          <w:rFonts w:ascii="Courier New" w:eastAsia="宋体" w:hAnsi="Courier New" w:cs="Courier New"/>
          <w:sz w:val="18"/>
          <w:szCs w:val="18"/>
        </w:rPr>
        <w:t>参数</w:t>
      </w:r>
      <w:r w:rsidRPr="00F9241C">
        <w:rPr>
          <w:rFonts w:ascii="Courier New" w:eastAsia="宋体" w:hAnsi="Courier New" w:cs="Courier New"/>
          <w:sz w:val="18"/>
          <w:szCs w:val="18"/>
        </w:rPr>
        <w:t>i</w:t>
      </w:r>
      <w:r w:rsidRPr="00F9241C">
        <w:rPr>
          <w:rFonts w:ascii="Courier New" w:eastAsia="宋体" w:hAnsi="Courier New" w:cs="Courier New"/>
          <w:sz w:val="18"/>
          <w:szCs w:val="18"/>
        </w:rPr>
        <w:t>、</w:t>
      </w:r>
      <w:r w:rsidRPr="00F9241C">
        <w:rPr>
          <w:rFonts w:ascii="Courier New" w:eastAsia="宋体" w:hAnsi="Courier New" w:cs="Courier New"/>
          <w:sz w:val="18"/>
          <w:szCs w:val="18"/>
        </w:rPr>
        <w:t>j</w:t>
      </w:r>
      <w:r w:rsidRPr="00F9241C">
        <w:rPr>
          <w:rFonts w:ascii="Courier New" w:eastAsia="宋体" w:hAnsi="Courier New" w:cs="Courier New"/>
          <w:sz w:val="18"/>
          <w:szCs w:val="18"/>
        </w:rPr>
        <w:t>代表两个二进制位的位置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>#</w:t>
      </w:r>
      <w:r w:rsidRPr="00F9241C">
        <w:rPr>
          <w:rFonts w:ascii="Courier New" w:eastAsia="宋体" w:hAnsi="Courier New" w:cs="Courier New"/>
          <w:sz w:val="18"/>
          <w:szCs w:val="18"/>
        </w:rPr>
        <w:t>返回一个整数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def updateBits(self, n, m, i, j):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a = list()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for k in range(32):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    a.append(n % 2)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    n //= 2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for k in range(i, j + 1):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    a[k] = m % 2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    m //= 2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n = 0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for k in range(31):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    if a[k] == 1: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        n |= (1 &lt;&lt; k)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if a[31] == 1: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    n -= 1 &lt;&lt; 31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    return n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n = 1024; m = 21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i = 2; j = 6</w:t>
      </w:r>
    </w:p>
    <w:p w:rsidR="00F9241C" w:rsidRPr="00F9241C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F9241C">
        <w:rPr>
          <w:rFonts w:ascii="Courier New" w:eastAsia="宋体" w:hAnsi="Courier New" w:cs="Courier New"/>
          <w:sz w:val="18"/>
          <w:szCs w:val="18"/>
        </w:rPr>
        <w:t>输入：</w:t>
      </w:r>
      <w:r w:rsidRPr="00F9241C">
        <w:rPr>
          <w:rFonts w:ascii="Courier New" w:eastAsia="宋体" w:hAnsi="Courier New" w:cs="Courier New"/>
          <w:sz w:val="18"/>
          <w:szCs w:val="18"/>
        </w:rPr>
        <w:t>n="+str(n)+",</w:t>
      </w:r>
      <w:r>
        <w:rPr>
          <w:rFonts w:ascii="Courier New" w:eastAsia="宋体" w:hAnsi="Courier New" w:cs="Courier New"/>
          <w:sz w:val="18"/>
          <w:szCs w:val="18"/>
        </w:rPr>
        <w:t xml:space="preserve"> </w:t>
      </w:r>
      <w:r w:rsidRPr="00F9241C">
        <w:rPr>
          <w:rFonts w:ascii="Courier New" w:eastAsia="宋体" w:hAnsi="Courier New" w:cs="Courier New"/>
          <w:sz w:val="18"/>
          <w:szCs w:val="18"/>
        </w:rPr>
        <w:t>m="+str(m)+",</w:t>
      </w:r>
      <w:r>
        <w:rPr>
          <w:rFonts w:ascii="Courier New" w:eastAsia="宋体" w:hAnsi="Courier New" w:cs="Courier New"/>
          <w:sz w:val="18"/>
          <w:szCs w:val="18"/>
        </w:rPr>
        <w:t xml:space="preserve"> </w:t>
      </w:r>
      <w:r w:rsidRPr="00F9241C">
        <w:rPr>
          <w:rFonts w:ascii="Courier New" w:eastAsia="宋体" w:hAnsi="Courier New" w:cs="Courier New"/>
          <w:sz w:val="18"/>
          <w:szCs w:val="18"/>
        </w:rPr>
        <w:t>i="+str(i)+",</w:t>
      </w:r>
      <w:r>
        <w:rPr>
          <w:rFonts w:ascii="Courier New" w:eastAsia="宋体" w:hAnsi="Courier New" w:cs="Courier New"/>
          <w:sz w:val="18"/>
          <w:szCs w:val="18"/>
        </w:rPr>
        <w:t xml:space="preserve"> </w:t>
      </w:r>
      <w:r w:rsidRPr="00F9241C">
        <w:rPr>
          <w:rFonts w:ascii="Courier New" w:eastAsia="宋体" w:hAnsi="Courier New" w:cs="Courier New"/>
          <w:sz w:val="18"/>
          <w:szCs w:val="18"/>
        </w:rPr>
        <w:t>j="+str(j)))</w:t>
      </w:r>
    </w:p>
    <w:p w:rsidR="00B63E45" w:rsidRPr="00B63E45" w:rsidRDefault="00F9241C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F9241C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F9241C">
        <w:rPr>
          <w:rFonts w:ascii="Courier New" w:eastAsia="宋体" w:hAnsi="Courier New" w:cs="Courier New"/>
          <w:sz w:val="18"/>
          <w:szCs w:val="18"/>
        </w:rPr>
        <w:t>输出：</w:t>
      </w:r>
      <w:r w:rsidRPr="00F9241C">
        <w:rPr>
          <w:rFonts w:ascii="Courier New" w:eastAsia="宋体" w:hAnsi="Courier New" w:cs="Courier New"/>
          <w:sz w:val="18"/>
          <w:szCs w:val="18"/>
        </w:rPr>
        <w:t>"+str(temp.updateBits(n,m,i,j))))</w:t>
      </w:r>
    </w:p>
    <w:p w:rsidR="00B63E45" w:rsidRPr="004B1323" w:rsidRDefault="00A239E2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58" w:name="_Toc536185029"/>
      <w:bookmarkStart w:id="1759" w:name="_Toc92663667"/>
      <w:bookmarkStart w:id="1760" w:name="_Toc92664668"/>
      <w:bookmarkStart w:id="1761" w:name="_Toc536185025"/>
      <w:bookmarkEnd w:id="1755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17 </w:t>
      </w:r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两个数组最小差</w:t>
      </w:r>
      <w:bookmarkEnd w:id="1758"/>
      <w:r w:rsidR="00B63E45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问题</w:t>
      </w:r>
      <w:bookmarkEnd w:id="1759"/>
      <w:bookmarkEnd w:id="1760"/>
    </w:p>
    <w:p w:rsidR="00D91F6D" w:rsidRPr="004F1E0D" w:rsidRDefault="00D91F6D" w:rsidP="00D91F6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62" w:name="_Toc92663670"/>
      <w:bookmarkStart w:id="1763" w:name="_Toc9266467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62"/>
      <w:bookmarkEnd w:id="1763"/>
    </w:p>
    <w:p w:rsidR="00B63E45" w:rsidRPr="00042D3F" w:rsidRDefault="00B63E45" w:rsidP="00263B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042D3F">
        <w:rPr>
          <w:rFonts w:ascii="Courier New" w:eastAsia="宋体" w:hAnsi="Courier New" w:cs="Courier New"/>
          <w:sz w:val="18"/>
          <w:szCs w:val="18"/>
        </w:rPr>
        <w:t>#</w:t>
      </w:r>
      <w:r w:rsidRPr="00042D3F">
        <w:rPr>
          <w:rFonts w:ascii="Courier New" w:eastAsia="宋体" w:hAnsi="Courier New" w:cs="Courier New"/>
          <w:sz w:val="18"/>
          <w:szCs w:val="18"/>
        </w:rPr>
        <w:t>参数</w:t>
      </w:r>
      <w:r w:rsidRPr="00042D3F">
        <w:rPr>
          <w:rFonts w:ascii="Courier New" w:eastAsia="宋体" w:hAnsi="Courier New" w:cs="Courier New"/>
          <w:sz w:val="18"/>
          <w:szCs w:val="18"/>
        </w:rPr>
        <w:t>A</w:t>
      </w:r>
      <w:r w:rsidRPr="00042D3F">
        <w:rPr>
          <w:rFonts w:ascii="Courier New" w:eastAsia="宋体" w:hAnsi="Courier New" w:cs="Courier New"/>
          <w:sz w:val="18"/>
          <w:szCs w:val="18"/>
        </w:rPr>
        <w:t>、</w:t>
      </w:r>
      <w:r w:rsidRPr="00042D3F">
        <w:rPr>
          <w:rFonts w:ascii="Courier New" w:eastAsia="宋体" w:hAnsi="Courier New" w:cs="Courier New"/>
          <w:sz w:val="18"/>
          <w:szCs w:val="18"/>
        </w:rPr>
        <w:t>B</w:t>
      </w:r>
      <w:r w:rsidRPr="00042D3F">
        <w:rPr>
          <w:rFonts w:ascii="Courier New" w:eastAsia="宋体" w:hAnsi="Courier New" w:cs="Courier New"/>
          <w:sz w:val="18"/>
          <w:szCs w:val="18"/>
        </w:rPr>
        <w:t>是两个整数数组</w:t>
      </w:r>
      <w:r w:rsidRPr="00042D3F">
        <w:rPr>
          <w:rFonts w:ascii="Courier New" w:eastAsia="宋体" w:hAnsi="Courier New" w:cs="Courier New"/>
          <w:sz w:val="18"/>
          <w:szCs w:val="18"/>
        </w:rPr>
        <w:br/>
        <w:t>#</w:t>
      </w:r>
      <w:r w:rsidRPr="00042D3F">
        <w:rPr>
          <w:rFonts w:ascii="Courier New" w:eastAsia="宋体" w:hAnsi="Courier New" w:cs="Courier New"/>
          <w:sz w:val="18"/>
          <w:szCs w:val="18"/>
        </w:rPr>
        <w:t>返回一个整数</w:t>
      </w:r>
      <w:r w:rsidRPr="00042D3F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def smallestDifference(self, A, B):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C = []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for x in A: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    C.append((x, 'A'))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for x in B: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    C.append((x, 'B'))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C.sort()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diff = 0x7fffffff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cnt = len(C)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for i in range(cnt - 1):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    if C[i][1] != C[i + 1][1]: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           diff = min(diff, C[i + 1][0] - C[i][0])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 </w:t>
      </w:r>
      <w:r w:rsidR="00A239E2">
        <w:rPr>
          <w:rFonts w:ascii="Courier New" w:eastAsia="宋体" w:hAnsi="Courier New" w:cs="Courier New"/>
          <w:sz w:val="18"/>
          <w:szCs w:val="18"/>
        </w:rPr>
        <w:t xml:space="preserve">   return diff</w:t>
      </w:r>
      <w:r w:rsidR="00A239E2">
        <w:rPr>
          <w:rFonts w:ascii="Courier New" w:eastAsia="宋体" w:hAnsi="Courier New" w:cs="Courier New"/>
          <w:sz w:val="18"/>
          <w:szCs w:val="18"/>
        </w:rPr>
        <w:br/>
        <w:t>#</w:t>
      </w:r>
      <w:r w:rsidRPr="00042D3F">
        <w:rPr>
          <w:rFonts w:ascii="Courier New" w:eastAsia="宋体" w:hAnsi="Courier New" w:cs="Courier New"/>
          <w:sz w:val="18"/>
          <w:szCs w:val="18"/>
        </w:rPr>
        <w:t>主函数</w:t>
      </w:r>
      <w:r w:rsidRPr="00042D3F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A=</w:t>
      </w:r>
      <w:r w:rsidR="00A239E2">
        <w:rPr>
          <w:rFonts w:ascii="Courier New" w:eastAsia="宋体" w:hAnsi="Courier New" w:cs="Courier New"/>
          <w:sz w:val="18"/>
          <w:szCs w:val="18"/>
        </w:rPr>
        <w:t>[3,4,6,7]</w:t>
      </w:r>
      <w:r w:rsidR="00A239E2">
        <w:rPr>
          <w:rFonts w:ascii="Courier New" w:eastAsia="宋体" w:hAnsi="Courier New" w:cs="Courier New"/>
          <w:sz w:val="18"/>
          <w:szCs w:val="18"/>
        </w:rPr>
        <w:br/>
        <w:t xml:space="preserve">    B=[2,3,8,9]</w:t>
      </w:r>
      <w:r w:rsidR="00A239E2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042D3F">
        <w:rPr>
          <w:rFonts w:ascii="Courier New" w:eastAsia="宋体" w:hAnsi="Courier New" w:cs="Courier New"/>
          <w:sz w:val="18"/>
          <w:szCs w:val="18"/>
        </w:rPr>
        <w:t>创建对象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186986">
        <w:rPr>
          <w:rFonts w:ascii="Courier New" w:eastAsia="宋体" w:hAnsi="Courier New" w:cs="Courier New"/>
          <w:sz w:val="18"/>
          <w:szCs w:val="18"/>
        </w:rPr>
        <w:t>输入</w:t>
      </w:r>
      <w:r w:rsidR="002A3525">
        <w:rPr>
          <w:rFonts w:ascii="Courier New" w:eastAsia="宋体" w:hAnsi="Courier New" w:cs="Courier New"/>
          <w:sz w:val="18"/>
          <w:szCs w:val="18"/>
        </w:rPr>
        <w:t>数组分别</w:t>
      </w:r>
      <w:r w:rsidR="00186986">
        <w:rPr>
          <w:rFonts w:ascii="Courier New" w:eastAsia="宋体" w:hAnsi="Courier New" w:cs="Courier New" w:hint="eastAsia"/>
          <w:sz w:val="18"/>
          <w:szCs w:val="18"/>
        </w:rPr>
        <w:t>是</w:t>
      </w:r>
      <w:r w:rsidRPr="00042D3F">
        <w:rPr>
          <w:rFonts w:ascii="Courier New" w:eastAsia="宋体" w:hAnsi="Courier New" w:cs="Courier New"/>
          <w:sz w:val="18"/>
          <w:szCs w:val="18"/>
        </w:rPr>
        <w:t>：</w:t>
      </w:r>
      <w:r w:rsidRPr="00042D3F">
        <w:rPr>
          <w:rFonts w:ascii="Courier New" w:eastAsia="宋体" w:hAnsi="Courier New" w:cs="Courier New"/>
          <w:sz w:val="18"/>
          <w:szCs w:val="18"/>
        </w:rPr>
        <w:t>",A,B )</w:t>
      </w:r>
      <w:r w:rsidRPr="00042D3F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186986">
        <w:rPr>
          <w:rFonts w:ascii="Courier New" w:eastAsia="宋体" w:hAnsi="Courier New" w:cs="Courier New"/>
          <w:sz w:val="18"/>
          <w:szCs w:val="18"/>
        </w:rPr>
        <w:t>两个数组之间</w:t>
      </w:r>
      <w:r w:rsidR="002A3525">
        <w:rPr>
          <w:rFonts w:ascii="Courier New" w:eastAsia="宋体" w:hAnsi="Courier New" w:cs="Courier New"/>
          <w:sz w:val="18"/>
          <w:szCs w:val="18"/>
        </w:rPr>
        <w:t>最小差</w:t>
      </w:r>
      <w:r w:rsidRPr="00042D3F">
        <w:rPr>
          <w:rFonts w:ascii="Courier New" w:eastAsia="宋体" w:hAnsi="Courier New" w:cs="Courier New"/>
          <w:sz w:val="18"/>
          <w:szCs w:val="18"/>
        </w:rPr>
        <w:t>:", solution.smallestDifference(A,B))</w:t>
      </w:r>
    </w:p>
    <w:p w:rsidR="00B63E45" w:rsidRPr="004B1323" w:rsidRDefault="00A239E2" w:rsidP="00515BB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64" w:name="_Toc92663672"/>
      <w:bookmarkStart w:id="1765" w:name="_Toc92664673"/>
      <w:bookmarkEnd w:id="1761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18 </w:t>
      </w:r>
      <w:r w:rsidR="0099529D"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单词反转</w:t>
      </w:r>
      <w:bookmarkEnd w:id="1764"/>
      <w:bookmarkEnd w:id="1765"/>
    </w:p>
    <w:p w:rsidR="00632CBB" w:rsidRPr="004F1E0D" w:rsidRDefault="00632CBB" w:rsidP="00632CB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66" w:name="_Toc92663675"/>
      <w:bookmarkStart w:id="1767" w:name="_Toc9266467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66"/>
      <w:bookmarkEnd w:id="1767"/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采用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utf-8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编码格式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/>
          <w:sz w:val="18"/>
          <w:szCs w:val="18"/>
        </w:rPr>
        <w:t>#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参数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A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是一个字符串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/>
          <w:sz w:val="18"/>
          <w:szCs w:val="18"/>
        </w:rPr>
        <w:t>#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返回一个字符串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/>
          <w:sz w:val="18"/>
          <w:szCs w:val="18"/>
        </w:rPr>
        <w:t>class Solution: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/>
          <w:sz w:val="18"/>
          <w:szCs w:val="18"/>
        </w:rPr>
        <w:t xml:space="preserve">    def reverseWords(self, s):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/>
          <w:sz w:val="18"/>
          <w:szCs w:val="18"/>
        </w:rPr>
        <w:t xml:space="preserve">        return ' '.join(reversed(s.strip().split()))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/>
          <w:sz w:val="18"/>
          <w:szCs w:val="18"/>
        </w:rPr>
        <w:t>if __name__ == '__main__':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/>
          <w:sz w:val="18"/>
          <w:szCs w:val="18"/>
        </w:rPr>
        <w:t xml:space="preserve">    temp = Solution()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/>
          <w:sz w:val="18"/>
          <w:szCs w:val="18"/>
        </w:rPr>
        <w:t xml:space="preserve">    string1 = "hello world"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/>
          <w:sz w:val="18"/>
          <w:szCs w:val="18"/>
        </w:rPr>
        <w:t xml:space="preserve">    string2 = "python learning"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 w:hint="eastAsia"/>
          <w:sz w:val="18"/>
          <w:szCs w:val="18"/>
        </w:rPr>
        <w:t xml:space="preserve">    print(("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输入：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"+string1))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 w:hint="eastAsia"/>
          <w:sz w:val="18"/>
          <w:szCs w:val="18"/>
        </w:rPr>
        <w:t xml:space="preserve">    print(("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输出：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"+temp.reverseWords(string1)))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 w:hint="eastAsia"/>
          <w:sz w:val="18"/>
          <w:szCs w:val="18"/>
        </w:rPr>
        <w:t xml:space="preserve">    print(("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输入：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"+string2))</w:t>
      </w:r>
    </w:p>
    <w:p w:rsidR="00B63E45" w:rsidRPr="0099529D" w:rsidRDefault="00B63E45" w:rsidP="00263B3D">
      <w:pPr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99529D">
        <w:rPr>
          <w:rFonts w:ascii="Times New Roman" w:eastAsia="宋体" w:hAnsi="Times New Roman" w:cs="Times New Roman" w:hint="eastAsia"/>
          <w:sz w:val="18"/>
          <w:szCs w:val="18"/>
        </w:rPr>
        <w:t xml:space="preserve">    print(("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输出：</w:t>
      </w:r>
      <w:r w:rsidRPr="0099529D">
        <w:rPr>
          <w:rFonts w:ascii="Times New Roman" w:eastAsia="宋体" w:hAnsi="Times New Roman" w:cs="Times New Roman" w:hint="eastAsia"/>
          <w:sz w:val="18"/>
          <w:szCs w:val="18"/>
        </w:rPr>
        <w:t>"+temp.reverseWords(string2)))</w:t>
      </w:r>
    </w:p>
    <w:p w:rsidR="003A0AA5" w:rsidRPr="004B1323" w:rsidRDefault="00285E50" w:rsidP="003A0AA5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68" w:name="_Toc92663677"/>
      <w:bookmarkStart w:id="1769" w:name="_Toc9266467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19 </w:t>
      </w:r>
      <w:r w:rsidR="003A0AA5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四的乘方</w:t>
      </w:r>
      <w:bookmarkEnd w:id="1768"/>
      <w:bookmarkEnd w:id="1769"/>
    </w:p>
    <w:p w:rsidR="00632CBB" w:rsidRPr="004F1E0D" w:rsidRDefault="00632CBB" w:rsidP="00632CB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70" w:name="_Toc92663680"/>
      <w:bookmarkStart w:id="1771" w:name="_Toc9266468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70"/>
      <w:bookmarkEnd w:id="1771"/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>class Solution: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="002A6C2F">
        <w:rPr>
          <w:rFonts w:ascii="Courier New" w:eastAsia="宋体" w:hAnsi="Courier New" w:cs="Courier New" w:hint="eastAsia"/>
          <w:sz w:val="18"/>
          <w:szCs w:val="18"/>
        </w:rPr>
        <w:t>#</w:t>
      </w:r>
      <w:r w:rsidRPr="003A0AA5">
        <w:rPr>
          <w:rFonts w:ascii="Courier New" w:eastAsia="宋体" w:hAnsi="Courier New" w:cs="Courier New" w:hint="eastAsia"/>
          <w:sz w:val="18"/>
          <w:szCs w:val="18"/>
        </w:rPr>
        <w:t>参数</w:t>
      </w:r>
      <w:r w:rsidRPr="003A0AA5">
        <w:rPr>
          <w:rFonts w:ascii="Courier New" w:eastAsia="宋体" w:hAnsi="Courier New" w:cs="Courier New" w:hint="eastAsia"/>
          <w:sz w:val="18"/>
          <w:szCs w:val="18"/>
        </w:rPr>
        <w:t>num</w:t>
      </w:r>
      <w:r w:rsidRPr="003A0AA5">
        <w:rPr>
          <w:rFonts w:ascii="Courier New" w:eastAsia="宋体" w:hAnsi="Courier New" w:cs="Courier New" w:hint="eastAsia"/>
          <w:sz w:val="18"/>
          <w:szCs w:val="18"/>
        </w:rPr>
        <w:t>为整数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</w:t>
      </w:r>
      <w:r w:rsidR="002A6C2F">
        <w:rPr>
          <w:rFonts w:ascii="Courier New" w:eastAsia="宋体" w:hAnsi="Courier New" w:cs="Courier New" w:hint="eastAsia"/>
          <w:sz w:val="18"/>
          <w:szCs w:val="18"/>
        </w:rPr>
        <w:t>#</w:t>
      </w:r>
      <w:r w:rsidRPr="003A0AA5">
        <w:rPr>
          <w:rFonts w:ascii="Courier New" w:eastAsia="宋体" w:hAnsi="Courier New" w:cs="Courier New" w:hint="eastAsia"/>
          <w:sz w:val="18"/>
          <w:szCs w:val="18"/>
        </w:rPr>
        <w:t>返回布尔类型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    def isPowerOfFour(self, num):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    basic = 4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    i = 0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    while basic**i &lt;= num: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        if basic**i == num: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            return True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        i += 1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    return False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/>
          <w:sz w:val="18"/>
          <w:szCs w:val="18"/>
        </w:rPr>
        <w:t>#</w:t>
      </w:r>
      <w:r w:rsidRPr="003A0AA5">
        <w:rPr>
          <w:rFonts w:ascii="Courier New" w:eastAsia="宋体" w:hAnsi="Courier New" w:cs="Courier New"/>
          <w:sz w:val="18"/>
          <w:szCs w:val="18"/>
        </w:rPr>
        <w:t>主函数</w:t>
      </w:r>
    </w:p>
    <w:p w:rsidR="003A0AA5" w:rsidRPr="003A0AA5" w:rsidRDefault="003A0AA5" w:rsidP="00263B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3A0AA5" w:rsidRPr="003A0AA5" w:rsidRDefault="003A0AA5" w:rsidP="00263B3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3A0AA5" w:rsidRPr="003A0AA5" w:rsidRDefault="003A0AA5" w:rsidP="00263B3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/>
          <w:sz w:val="18"/>
          <w:szCs w:val="18"/>
        </w:rPr>
        <w:t xml:space="preserve">    Test_in = 16</w:t>
      </w:r>
    </w:p>
    <w:p w:rsidR="003A0AA5" w:rsidRPr="003A0AA5" w:rsidRDefault="003A0AA5" w:rsidP="00263B3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="00285E50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3A0AA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3A0AA5">
        <w:rPr>
          <w:rFonts w:ascii="Courier New" w:eastAsia="宋体" w:hAnsi="Courier New" w:cs="Courier New" w:hint="eastAsia"/>
          <w:sz w:val="18"/>
          <w:szCs w:val="18"/>
        </w:rPr>
        <w:t>",Test_in)</w:t>
      </w:r>
    </w:p>
    <w:p w:rsidR="003A0AA5" w:rsidRPr="003A0AA5" w:rsidRDefault="003A0AA5" w:rsidP="00263B3D">
      <w:pPr>
        <w:ind w:leftChars="200" w:left="420" w:firstLine="360"/>
        <w:rPr>
          <w:rFonts w:ascii="Courier New" w:eastAsia="宋体" w:hAnsi="Courier New" w:cs="Courier New"/>
          <w:sz w:val="18"/>
          <w:szCs w:val="18"/>
        </w:rPr>
      </w:pPr>
      <w:r w:rsidRPr="003A0AA5">
        <w:rPr>
          <w:rFonts w:ascii="Courier New" w:eastAsia="宋体" w:hAnsi="Courier New" w:cs="Courier New" w:hint="eastAsia"/>
          <w:sz w:val="18"/>
          <w:szCs w:val="18"/>
        </w:rPr>
        <w:t xml:space="preserve">    print("</w:t>
      </w:r>
      <w:r w:rsidR="00285E50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3A0AA5">
        <w:rPr>
          <w:rFonts w:ascii="Courier New" w:eastAsia="宋体" w:hAnsi="Courier New" w:cs="Courier New" w:hint="eastAsia"/>
          <w:sz w:val="18"/>
          <w:szCs w:val="18"/>
        </w:rPr>
        <w:t>：</w:t>
      </w:r>
      <w:r w:rsidRPr="003A0AA5">
        <w:rPr>
          <w:rFonts w:ascii="Courier New" w:eastAsia="宋体" w:hAnsi="Courier New" w:cs="Courier New" w:hint="eastAsia"/>
          <w:sz w:val="18"/>
          <w:szCs w:val="18"/>
        </w:rPr>
        <w:t>",solution.isPowerOfFour(Test_in))</w:t>
      </w:r>
    </w:p>
    <w:p w:rsidR="00BC5BF4" w:rsidRPr="004B1323" w:rsidRDefault="00BC5BF4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72" w:name="_Toc92663682"/>
      <w:bookmarkStart w:id="1773" w:name="_Toc9266468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420  A + B 问题</w:t>
      </w:r>
      <w:bookmarkEnd w:id="1772"/>
      <w:bookmarkEnd w:id="1773"/>
    </w:p>
    <w:p w:rsidR="00632CBB" w:rsidRPr="004F1E0D" w:rsidRDefault="00632CBB" w:rsidP="00632CB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74" w:name="_Toc92663685"/>
      <w:bookmarkStart w:id="1775" w:name="_Toc9266468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74"/>
      <w:bookmarkEnd w:id="1775"/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AD5E18">
        <w:rPr>
          <w:rFonts w:ascii="Times New Roman" w:eastAsia="宋体" w:hAnsi="Times New Roman" w:cs="Times New Roman"/>
          <w:szCs w:val="21"/>
        </w:rPr>
        <w:t>#</w:t>
      </w:r>
      <w:r w:rsidR="00AD5E18">
        <w:rPr>
          <w:rFonts w:ascii="Times New Roman" w:eastAsia="宋体" w:hAnsi="Times New Roman" w:cs="Times New Roman" w:hint="eastAsia"/>
          <w:szCs w:val="21"/>
        </w:rPr>
        <w:t>参数</w:t>
      </w:r>
      <w:r w:rsidR="00AD5E18">
        <w:rPr>
          <w:rFonts w:ascii="Times New Roman" w:eastAsia="宋体" w:hAnsi="Times New Roman" w:cs="Times New Roman" w:hint="eastAsia"/>
          <w:szCs w:val="21"/>
        </w:rPr>
        <w:t>a</w:t>
      </w:r>
      <w:r w:rsidR="00AD5E18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AD5E18">
        <w:rPr>
          <w:rFonts w:ascii="Times New Roman" w:eastAsia="宋体" w:hAnsi="Times New Roman" w:cs="Times New Roman"/>
          <w:szCs w:val="21"/>
        </w:rPr>
        <w:t>#</w:t>
      </w:r>
      <w:r w:rsidR="00AD5E18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b</w:t>
      </w:r>
      <w:r w:rsidR="00AD5E18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AD5E18">
        <w:rPr>
          <w:rFonts w:ascii="Times New Roman" w:eastAsia="宋体" w:hAnsi="Times New Roman" w:cs="Times New Roman" w:hint="eastAsia"/>
          <w:szCs w:val="21"/>
        </w:rPr>
        <w:t>#</w:t>
      </w:r>
      <w:r w:rsidR="00AD5E18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aplusb(self, a, b):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a + b        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 = 1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b = 2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:a =',a,'b=',b)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:a+b=',temp.aplusb(a,b))</w:t>
      </w:r>
    </w:p>
    <w:p w:rsidR="00BC5BF4" w:rsidRPr="004B1323" w:rsidRDefault="00F5444A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76" w:name="_Toc92663687"/>
      <w:bookmarkStart w:id="1777" w:name="_Toc9266468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21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尾部的零</w:t>
      </w:r>
      <w:bookmarkEnd w:id="1776"/>
      <w:bookmarkEnd w:id="1777"/>
    </w:p>
    <w:p w:rsidR="00632CBB" w:rsidRPr="004F1E0D" w:rsidRDefault="00632CBB" w:rsidP="00632CB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78" w:name="_Toc92663690"/>
      <w:bookmarkStart w:id="1779" w:name="_Toc9266469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78"/>
      <w:bookmarkEnd w:id="1779"/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AD5E18">
        <w:rPr>
          <w:rFonts w:ascii="Times New Roman" w:eastAsia="宋体" w:hAnsi="Times New Roman" w:cs="Times New Roman"/>
          <w:szCs w:val="21"/>
        </w:rPr>
        <w:t>#</w:t>
      </w:r>
      <w:r w:rsidR="00AD5E18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</w:t>
      </w:r>
      <w:r w:rsidR="00AD5E18">
        <w:rPr>
          <w:rFonts w:ascii="Times New Roman" w:eastAsia="宋体" w:hAnsi="Times New Roman" w:cs="Times New Roman" w:hint="eastAsia"/>
          <w:szCs w:val="21"/>
        </w:rPr>
        <w:t>为整</w:t>
      </w:r>
      <w:r w:rsidR="0008535C">
        <w:rPr>
          <w:rFonts w:ascii="Times New Roman" w:eastAsia="宋体" w:hAnsi="Times New Roman" w:cs="Times New Roman" w:hint="eastAsia"/>
          <w:szCs w:val="21"/>
        </w:rPr>
        <w:t>数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AD5E18">
        <w:rPr>
          <w:rFonts w:ascii="Times New Roman" w:eastAsia="宋体" w:hAnsi="Times New Roman" w:cs="Times New Roman"/>
          <w:szCs w:val="21"/>
        </w:rPr>
        <w:t>#</w:t>
      </w:r>
      <w:r w:rsidR="0008535C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trailingZeros(self, n: int) -&gt; int: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x=n//5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count=0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while x &gt;0: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count =x+count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x=x//5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count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 = 100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:a =',a)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:',temp.trailingZeros(a))</w:t>
      </w:r>
    </w:p>
    <w:p w:rsidR="00BC5BF4" w:rsidRPr="004B1323" w:rsidRDefault="00BC5BF4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80" w:name="_Toc92663692"/>
      <w:bookmarkStart w:id="1781" w:name="_Toc9266469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22 移动的圆</w:t>
      </w:r>
      <w:bookmarkEnd w:id="1780"/>
      <w:bookmarkEnd w:id="1781"/>
    </w:p>
    <w:p w:rsidR="00632CBB" w:rsidRPr="004F1E0D" w:rsidRDefault="00632CBB" w:rsidP="00632CB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82" w:name="_Toc92663695"/>
      <w:bookmarkStart w:id="1783" w:name="_Toc9266469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82"/>
      <w:bookmarkEnd w:id="1783"/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import math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08535C">
        <w:rPr>
          <w:rFonts w:ascii="Times New Roman" w:eastAsia="宋体" w:hAnsi="Times New Roman" w:cs="Times New Roman"/>
          <w:szCs w:val="21"/>
        </w:rPr>
        <w:t>#</w:t>
      </w:r>
      <w:r w:rsidR="0008535C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position</w:t>
      </w:r>
      <w:r w:rsidR="0008535C">
        <w:rPr>
          <w:rFonts w:ascii="Times New Roman" w:eastAsia="宋体" w:hAnsi="Times New Roman" w:cs="Times New Roman" w:hint="eastAsia"/>
          <w:szCs w:val="21"/>
        </w:rPr>
        <w:t>为圆</w:t>
      </w:r>
      <w:r w:rsidRPr="00BC5BF4">
        <w:rPr>
          <w:rFonts w:ascii="Times New Roman" w:eastAsia="宋体" w:hAnsi="Times New Roman" w:cs="Times New Roman"/>
          <w:szCs w:val="21"/>
        </w:rPr>
        <w:t>A,B</w:t>
      </w:r>
      <w:r w:rsidR="0008535C">
        <w:rPr>
          <w:rFonts w:ascii="Times New Roman" w:eastAsia="宋体" w:hAnsi="Times New Roman" w:cs="Times New Roman" w:hint="eastAsia"/>
          <w:szCs w:val="21"/>
        </w:rPr>
        <w:t>和点</w:t>
      </w:r>
      <w:r w:rsidRPr="00BC5BF4">
        <w:rPr>
          <w:rFonts w:ascii="Times New Roman" w:eastAsia="宋体" w:hAnsi="Times New Roman" w:cs="Times New Roman"/>
          <w:szCs w:val="21"/>
        </w:rPr>
        <w:t>P</w:t>
      </w:r>
      <w:r w:rsidR="0008535C">
        <w:rPr>
          <w:rFonts w:ascii="Times New Roman" w:eastAsia="宋体" w:hAnsi="Times New Roman" w:cs="Times New Roman" w:hint="eastAsia"/>
          <w:szCs w:val="21"/>
        </w:rPr>
        <w:t>的值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08535C">
        <w:rPr>
          <w:rFonts w:ascii="Times New Roman" w:eastAsia="宋体" w:hAnsi="Times New Roman" w:cs="Times New Roman" w:hint="eastAsia"/>
          <w:szCs w:val="21"/>
        </w:rPr>
        <w:t>#</w:t>
      </w:r>
      <w:r w:rsidR="0008535C">
        <w:rPr>
          <w:rFonts w:ascii="Times New Roman" w:eastAsia="宋体" w:hAnsi="Times New Roman" w:cs="Times New Roman" w:hint="eastAsia"/>
          <w:szCs w:val="21"/>
        </w:rPr>
        <w:t>返回值为</w:t>
      </w:r>
      <w:r w:rsidRPr="00BC5BF4">
        <w:rPr>
          <w:rFonts w:ascii="Times New Roman" w:eastAsia="宋体" w:hAnsi="Times New Roman" w:cs="Times New Roman"/>
          <w:szCs w:val="21"/>
        </w:rPr>
        <w:t>1</w:t>
      </w:r>
      <w:r w:rsidR="0008535C">
        <w:rPr>
          <w:rFonts w:ascii="Times New Roman" w:eastAsia="宋体" w:hAnsi="Times New Roman" w:cs="Times New Roman" w:hint="eastAsia"/>
          <w:szCs w:val="21"/>
        </w:rPr>
        <w:t>或者</w:t>
      </w:r>
      <w:r w:rsidRPr="00BC5BF4">
        <w:rPr>
          <w:rFonts w:ascii="Times New Roman" w:eastAsia="宋体" w:hAnsi="Times New Roman" w:cs="Times New Roman"/>
          <w:szCs w:val="21"/>
        </w:rPr>
        <w:t>-1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#</w:t>
      </w:r>
      <w:r w:rsidRPr="00BC5BF4">
        <w:rPr>
          <w:rFonts w:ascii="Times New Roman" w:eastAsia="宋体" w:hAnsi="Times New Roman" w:cs="Times New Roman"/>
          <w:szCs w:val="21"/>
        </w:rPr>
        <w:t>叉积</w:t>
      </w:r>
      <w:r w:rsidRPr="00BC5BF4">
        <w:rPr>
          <w:rFonts w:ascii="Times New Roman" w:eastAsia="宋体" w:hAnsi="Times New Roman" w:cs="Times New Roman"/>
          <w:szCs w:val="21"/>
        </w:rPr>
        <w:t>AB×AC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xmult(self, B, C, A):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(B[0] - A[0])*(C[1] - A[1]) - (C[0] - A[0])*(B[1] - A[1])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#</w:t>
      </w:r>
      <w:r w:rsidRPr="00BC5BF4">
        <w:rPr>
          <w:rFonts w:ascii="Times New Roman" w:eastAsia="宋体" w:hAnsi="Times New Roman" w:cs="Times New Roman"/>
          <w:szCs w:val="21"/>
        </w:rPr>
        <w:t>两点间距离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distance(self, A, B):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math.sqrt((A[0] - B[0])*(A[0] - B[0]) + (A[1] - B[1])*(A[1] - B[1]))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#</w:t>
      </w:r>
      <w:r w:rsidRPr="00BC5BF4">
        <w:rPr>
          <w:rFonts w:ascii="Times New Roman" w:eastAsia="宋体" w:hAnsi="Times New Roman" w:cs="Times New Roman"/>
          <w:szCs w:val="21"/>
        </w:rPr>
        <w:t>点</w:t>
      </w:r>
      <w:r w:rsidRPr="00BC5BF4">
        <w:rPr>
          <w:rFonts w:ascii="Times New Roman" w:eastAsia="宋体" w:hAnsi="Times New Roman" w:cs="Times New Roman"/>
          <w:szCs w:val="21"/>
        </w:rPr>
        <w:t>A</w:t>
      </w:r>
      <w:r w:rsidRPr="00BC5BF4">
        <w:rPr>
          <w:rFonts w:ascii="Times New Roman" w:eastAsia="宋体" w:hAnsi="Times New Roman" w:cs="Times New Roman"/>
          <w:szCs w:val="21"/>
        </w:rPr>
        <w:t>到直线</w:t>
      </w:r>
      <w:r w:rsidRPr="00BC5BF4">
        <w:rPr>
          <w:rFonts w:ascii="Times New Roman" w:eastAsia="宋体" w:hAnsi="Times New Roman" w:cs="Times New Roman"/>
          <w:szCs w:val="21"/>
        </w:rPr>
        <w:t>BC</w:t>
      </w:r>
      <w:r w:rsidRPr="00BC5BF4">
        <w:rPr>
          <w:rFonts w:ascii="Times New Roman" w:eastAsia="宋体" w:hAnsi="Times New Roman" w:cs="Times New Roman"/>
          <w:szCs w:val="21"/>
        </w:rPr>
        <w:t>距离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dis_ptoline(self, A, B, C):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abs(self.xmult(A,B,C))/self.distance(B,C)    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IfIntersect(self, position):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 = [position[0], position[1]]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ra = position[2]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B = [position[3], position[4]]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rb = position[5]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P = [position[6], position[7]]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</w:t>
      </w:r>
      <w:r w:rsidRPr="00BC5BF4">
        <w:rPr>
          <w:rFonts w:ascii="Times New Roman" w:eastAsia="宋体" w:hAnsi="Times New Roman" w:cs="Times New Roman"/>
          <w:szCs w:val="21"/>
        </w:rPr>
        <w:t>过点</w:t>
      </w:r>
      <w:r w:rsidRPr="00BC5BF4">
        <w:rPr>
          <w:rFonts w:ascii="Times New Roman" w:eastAsia="宋体" w:hAnsi="Times New Roman" w:cs="Times New Roman"/>
          <w:szCs w:val="21"/>
        </w:rPr>
        <w:t>B</w:t>
      </w:r>
      <w:r w:rsidRPr="00BC5BF4">
        <w:rPr>
          <w:rFonts w:ascii="Times New Roman" w:eastAsia="宋体" w:hAnsi="Times New Roman" w:cs="Times New Roman"/>
          <w:szCs w:val="21"/>
        </w:rPr>
        <w:t>作直线</w:t>
      </w:r>
      <w:r w:rsidRPr="00BC5BF4">
        <w:rPr>
          <w:rFonts w:ascii="Times New Roman" w:eastAsia="宋体" w:hAnsi="Times New Roman" w:cs="Times New Roman"/>
          <w:szCs w:val="21"/>
        </w:rPr>
        <w:t>AP</w:t>
      </w:r>
      <w:r w:rsidRPr="00BC5BF4">
        <w:rPr>
          <w:rFonts w:ascii="Times New Roman" w:eastAsia="宋体" w:hAnsi="Times New Roman" w:cs="Times New Roman"/>
          <w:szCs w:val="21"/>
        </w:rPr>
        <w:t>垂线，</w:t>
      </w:r>
      <w:r w:rsidRPr="00BC5BF4">
        <w:rPr>
          <w:rFonts w:ascii="Times New Roman" w:eastAsia="宋体" w:hAnsi="Times New Roman" w:cs="Times New Roman"/>
          <w:szCs w:val="21"/>
        </w:rPr>
        <w:t>M</w:t>
      </w:r>
      <w:r w:rsidRPr="00BC5BF4">
        <w:rPr>
          <w:rFonts w:ascii="Times New Roman" w:eastAsia="宋体" w:hAnsi="Times New Roman" w:cs="Times New Roman"/>
          <w:szCs w:val="21"/>
        </w:rPr>
        <w:t>为该垂线上一点（</w:t>
      </w:r>
      <w:r w:rsidRPr="00BC5BF4">
        <w:rPr>
          <w:rFonts w:ascii="Times New Roman" w:eastAsia="宋体" w:hAnsi="Times New Roman" w:cs="Times New Roman"/>
          <w:szCs w:val="21"/>
        </w:rPr>
        <w:t>A</w:t>
      </w:r>
      <w:r w:rsidRPr="00BC5BF4">
        <w:rPr>
          <w:rFonts w:ascii="Times New Roman" w:eastAsia="宋体" w:hAnsi="Times New Roman" w:cs="Times New Roman"/>
          <w:szCs w:val="21"/>
        </w:rPr>
        <w:t>和</w:t>
      </w:r>
      <w:r w:rsidRPr="00BC5BF4">
        <w:rPr>
          <w:rFonts w:ascii="Times New Roman" w:eastAsia="宋体" w:hAnsi="Times New Roman" w:cs="Times New Roman"/>
          <w:szCs w:val="21"/>
        </w:rPr>
        <w:t>P</w:t>
      </w:r>
      <w:r w:rsidRPr="00BC5BF4">
        <w:rPr>
          <w:rFonts w:ascii="Times New Roman" w:eastAsia="宋体" w:hAnsi="Times New Roman" w:cs="Times New Roman"/>
          <w:szCs w:val="21"/>
        </w:rPr>
        <w:t>不重合时</w:t>
      </w:r>
      <w:r w:rsidRPr="00BC5BF4">
        <w:rPr>
          <w:rFonts w:ascii="Times New Roman" w:eastAsia="宋体" w:hAnsi="Times New Roman" w:cs="Times New Roman"/>
          <w:szCs w:val="21"/>
        </w:rPr>
        <w:t>M</w:t>
      </w:r>
      <w:r w:rsidRPr="00BC5BF4">
        <w:rPr>
          <w:rFonts w:ascii="Times New Roman" w:eastAsia="宋体" w:hAnsi="Times New Roman" w:cs="Times New Roman"/>
          <w:szCs w:val="21"/>
        </w:rPr>
        <w:t>点不与</w:t>
      </w:r>
      <w:r w:rsidRPr="00BC5BF4">
        <w:rPr>
          <w:rFonts w:ascii="Times New Roman" w:eastAsia="宋体" w:hAnsi="Times New Roman" w:cs="Times New Roman"/>
          <w:szCs w:val="21"/>
        </w:rPr>
        <w:t>B</w:t>
      </w:r>
      <w:r w:rsidRPr="00BC5BF4">
        <w:rPr>
          <w:rFonts w:ascii="Times New Roman" w:eastAsia="宋体" w:hAnsi="Times New Roman" w:cs="Times New Roman"/>
          <w:szCs w:val="21"/>
        </w:rPr>
        <w:t>重合）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 = [B[0] - (P[1] - A[1]), B[1] + (P[0] - A[0])]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dmin = 0.0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dmax = 0.0        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</w:t>
      </w:r>
      <w:r w:rsidRPr="00BC5BF4">
        <w:rPr>
          <w:rFonts w:ascii="Times New Roman" w:eastAsia="宋体" w:hAnsi="Times New Roman" w:cs="Times New Roman"/>
          <w:szCs w:val="21"/>
        </w:rPr>
        <w:t>若圆</w:t>
      </w:r>
      <w:r w:rsidRPr="00BC5BF4">
        <w:rPr>
          <w:rFonts w:ascii="Times New Roman" w:eastAsia="宋体" w:hAnsi="Times New Roman" w:cs="Times New Roman"/>
          <w:szCs w:val="21"/>
        </w:rPr>
        <w:t>A</w:t>
      </w:r>
      <w:r w:rsidRPr="00BC5BF4">
        <w:rPr>
          <w:rFonts w:ascii="Times New Roman" w:eastAsia="宋体" w:hAnsi="Times New Roman" w:cs="Times New Roman"/>
          <w:szCs w:val="21"/>
        </w:rPr>
        <w:t>移动过程中会经过</w:t>
      </w:r>
      <w:r w:rsidRPr="00BC5BF4">
        <w:rPr>
          <w:rFonts w:ascii="Times New Roman" w:eastAsia="宋体" w:hAnsi="Times New Roman" w:cs="Times New Roman"/>
          <w:szCs w:val="21"/>
        </w:rPr>
        <w:t>B</w:t>
      </w:r>
      <w:r w:rsidRPr="00BC5BF4">
        <w:rPr>
          <w:rFonts w:ascii="Times New Roman" w:eastAsia="宋体" w:hAnsi="Times New Roman" w:cs="Times New Roman"/>
          <w:szCs w:val="21"/>
        </w:rPr>
        <w:t>点到直线</w:t>
      </w:r>
      <w:r w:rsidRPr="00BC5BF4">
        <w:rPr>
          <w:rFonts w:ascii="Times New Roman" w:eastAsia="宋体" w:hAnsi="Times New Roman" w:cs="Times New Roman"/>
          <w:szCs w:val="21"/>
        </w:rPr>
        <w:t>AP</w:t>
      </w:r>
      <w:r w:rsidRPr="00BC5BF4">
        <w:rPr>
          <w:rFonts w:ascii="Times New Roman" w:eastAsia="宋体" w:hAnsi="Times New Roman" w:cs="Times New Roman"/>
          <w:szCs w:val="21"/>
        </w:rPr>
        <w:t>垂线的交点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self.xmult(A, B, M) * self.xmult(B, P, M) &gt; 0 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dmin = self.dis_ptoline(B, A, P)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else 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dmin = min(self.distance(A, B), self.distance(P, B))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dmax = max(self.distance(A, B), self.distance(P, B))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dmin &gt; ra + rb or dmax &lt; abs(ra - rb):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-1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1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 =[0,0,2.5,3,2,0.5,0,2]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:a =',a)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:',temp.IfIntersect(a))</w:t>
      </w:r>
    </w:p>
    <w:p w:rsidR="00BC5BF4" w:rsidRPr="004B1323" w:rsidRDefault="00BC5BF4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84" w:name="_Toc92663697"/>
      <w:bookmarkStart w:id="1785" w:name="_Toc9266469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23 列表扁平化</w:t>
      </w:r>
      <w:bookmarkEnd w:id="1784"/>
      <w:bookmarkEnd w:id="1785"/>
    </w:p>
    <w:p w:rsidR="00632CBB" w:rsidRPr="004F1E0D" w:rsidRDefault="00632CBB" w:rsidP="00632CB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86" w:name="_Toc92663700"/>
      <w:bookmarkStart w:id="1787" w:name="_Toc9266470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86"/>
      <w:bookmarkEnd w:id="1787"/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Solution(object):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#</w:t>
      </w:r>
      <w:r w:rsidR="0008535C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nestedList</w:t>
      </w:r>
      <w:r w:rsidR="0008535C">
        <w:rPr>
          <w:rFonts w:ascii="Times New Roman" w:eastAsia="宋体" w:hAnsi="Times New Roman" w:cs="Times New Roman" w:hint="eastAsia"/>
          <w:szCs w:val="21"/>
        </w:rPr>
        <w:t>为列表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#</w:t>
      </w:r>
      <w:r w:rsidR="0008535C">
        <w:rPr>
          <w:rFonts w:ascii="Times New Roman" w:eastAsia="宋体" w:hAnsi="Times New Roman" w:cs="Times New Roman" w:hint="eastAsia"/>
          <w:szCs w:val="21"/>
        </w:rPr>
        <w:t>返回整数列表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flatten(self, nestedList):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stack = [nestedList]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flatten_list = []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while stack: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top = stack.pop()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isinstance(top, list):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for elem in reversed(top):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stack.append(elem)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else: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flatten_list.append(top)                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flatten_list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 =[[1,1],2,[1,1]]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:a =',a)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:',temp.flatten(a))</w:t>
      </w:r>
    </w:p>
    <w:p w:rsidR="00BC5BF4" w:rsidRPr="004B1323" w:rsidRDefault="00EC4774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88" w:name="_Toc92663702"/>
      <w:bookmarkStart w:id="1789" w:name="_Toc9266470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2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4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判断数字与字母字符</w:t>
      </w:r>
      <w:bookmarkEnd w:id="1788"/>
      <w:bookmarkEnd w:id="1789"/>
    </w:p>
    <w:p w:rsidR="00632CBB" w:rsidRPr="004F1E0D" w:rsidRDefault="00632CBB" w:rsidP="00632CBB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790" w:name="_Toc92663705"/>
      <w:bookmarkStart w:id="1791" w:name="_Toc9266470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90"/>
      <w:bookmarkEnd w:id="1791"/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08535C">
        <w:rPr>
          <w:rFonts w:ascii="Times New Roman" w:eastAsia="宋体" w:hAnsi="Times New Roman" w:cs="Times New Roman" w:hint="eastAsia"/>
          <w:szCs w:val="21"/>
        </w:rPr>
        <w:t>#</w:t>
      </w:r>
      <w:r w:rsidR="0008535C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c</w:t>
      </w:r>
      <w:r w:rsidR="0008535C">
        <w:rPr>
          <w:rFonts w:ascii="Times New Roman" w:eastAsia="宋体" w:hAnsi="Times New Roman" w:cs="Times New Roman" w:hint="eastAsia"/>
          <w:szCs w:val="21"/>
        </w:rPr>
        <w:t>为字符型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08535C">
        <w:rPr>
          <w:rFonts w:ascii="Times New Roman" w:eastAsia="宋体" w:hAnsi="Times New Roman" w:cs="Times New Roman" w:hint="eastAsia"/>
          <w:szCs w:val="21"/>
        </w:rPr>
        <w:t>#</w:t>
      </w:r>
      <w:r w:rsidR="0008535C">
        <w:rPr>
          <w:rFonts w:ascii="Times New Roman" w:eastAsia="宋体" w:hAnsi="Times New Roman" w:cs="Times New Roman" w:hint="eastAsia"/>
          <w:szCs w:val="21"/>
        </w:rPr>
        <w:t>返回布尔类型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''' if c.isalpha() or c.isdigit():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</w:t>
      </w:r>
      <w:r w:rsidRPr="00BC5BF4">
        <w:rPr>
          <w:rFonts w:ascii="Times New Roman" w:eastAsia="宋体" w:hAnsi="Times New Roman" w:cs="Times New Roman"/>
          <w:szCs w:val="21"/>
        </w:rPr>
        <w:t>或者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c.isalnum():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</w:t>
      </w:r>
      <w:r w:rsidRPr="00BC5BF4">
        <w:rPr>
          <w:rFonts w:ascii="Times New Roman" w:eastAsia="宋体" w:hAnsi="Times New Roman" w:cs="Times New Roman"/>
          <w:szCs w:val="21"/>
        </w:rPr>
        <w:t>注意字符编码应为</w:t>
      </w:r>
      <w:r w:rsidRPr="00BC5BF4">
        <w:rPr>
          <w:rFonts w:ascii="Times New Roman" w:eastAsia="宋体" w:hAnsi="Times New Roman" w:cs="Times New Roman"/>
          <w:szCs w:val="21"/>
        </w:rPr>
        <w:t>utf-8</w:t>
      </w:r>
      <w:r w:rsidRPr="00BC5BF4">
        <w:rPr>
          <w:rFonts w:ascii="Times New Roman" w:eastAsia="宋体" w:hAnsi="Times New Roman" w:cs="Times New Roman"/>
          <w:szCs w:val="21"/>
        </w:rPr>
        <w:t>否则某些特殊情况下函数失效</w:t>
      </w:r>
      <w:r w:rsidRPr="00BC5BF4">
        <w:rPr>
          <w:rFonts w:ascii="Times New Roman" w:eastAsia="宋体" w:hAnsi="Times New Roman" w:cs="Times New Roman"/>
          <w:szCs w:val="21"/>
        </w:rPr>
        <w:t>'''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isAlphanumeric(self, c):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c.isalnum():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True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else: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False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c = '1'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:c =',c)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:',temp.isAlphanumeric(c))</w:t>
      </w:r>
    </w:p>
    <w:p w:rsidR="00BC5BF4" w:rsidRPr="004B1323" w:rsidRDefault="00EC4774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92" w:name="_Toc92663707"/>
      <w:bookmarkStart w:id="1793" w:name="_Toc9266470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="004B1323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25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打印X</w:t>
      </w:r>
      <w:bookmarkEnd w:id="1792"/>
      <w:bookmarkEnd w:id="1793"/>
    </w:p>
    <w:p w:rsidR="00BC5BF4" w:rsidRPr="00263B3D" w:rsidRDefault="00EC4774" w:rsidP="00263B3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794" w:name="_Toc92663710"/>
      <w:bookmarkStart w:id="1795" w:name="_Toc92664711"/>
      <w:r w:rsidRPr="00263B3D">
        <w:rPr>
          <w:rFonts w:ascii="黑体" w:eastAsia="黑体" w:hAnsi="黑体" w:cs="Times New Roman" w:hint="eastAsia"/>
          <w:sz w:val="24"/>
          <w:szCs w:val="24"/>
        </w:rPr>
        <w:t>3</w:t>
      </w:r>
      <w:r w:rsidRPr="00263B3D">
        <w:rPr>
          <w:rFonts w:ascii="黑体" w:eastAsia="黑体" w:hAnsi="黑体" w:cs="Times New Roman"/>
          <w:sz w:val="24"/>
          <w:szCs w:val="24"/>
        </w:rPr>
        <w:t>.</w:t>
      </w:r>
      <w:r w:rsidRPr="00263B3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94"/>
      <w:bookmarkEnd w:id="1795"/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08535C">
        <w:rPr>
          <w:rFonts w:ascii="Times New Roman" w:eastAsia="宋体" w:hAnsi="Times New Roman" w:cs="Times New Roman"/>
          <w:szCs w:val="21"/>
        </w:rPr>
        <w:t>#</w:t>
      </w:r>
      <w:r w:rsidR="0008535C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</w:t>
      </w:r>
      <w:r w:rsidR="0008535C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08535C">
        <w:rPr>
          <w:rFonts w:ascii="Times New Roman" w:eastAsia="宋体" w:hAnsi="Times New Roman" w:cs="Times New Roman"/>
          <w:szCs w:val="21"/>
        </w:rPr>
        <w:t>#</w:t>
      </w:r>
      <w:r w:rsidR="0008535C">
        <w:rPr>
          <w:rFonts w:ascii="Times New Roman" w:eastAsia="宋体" w:hAnsi="Times New Roman" w:cs="Times New Roman" w:hint="eastAsia"/>
          <w:szCs w:val="21"/>
        </w:rPr>
        <w:t>返回字符串列表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printX(self, n):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 = []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range(n):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lin_n = ""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 j in range(n):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j==i or j==n-i-1: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lin_n = lin_n + "X"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else: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lin_n = lin_n + " "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A.insert(i+j,lin_n)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A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n = 3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n =',n)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:',temp.printX(n))</w:t>
      </w:r>
    </w:p>
    <w:p w:rsidR="00BC5BF4" w:rsidRPr="004B1323" w:rsidRDefault="00EC4774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796" w:name="_Toc92663712"/>
      <w:bookmarkStart w:id="1797" w:name="_Toc9266471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="002A352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26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内积</w:t>
      </w:r>
      <w:bookmarkEnd w:id="1796"/>
      <w:bookmarkEnd w:id="1797"/>
    </w:p>
    <w:p w:rsidR="00BC5BF4" w:rsidRPr="00613B7E" w:rsidRDefault="004272A4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798" w:name="_Toc92663715"/>
      <w:bookmarkStart w:id="1799" w:name="_Toc92664716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798"/>
      <w:bookmarkEnd w:id="1799"/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 xml:space="preserve"> A</w:t>
      </w:r>
      <w:r w:rsidR="00925D5F">
        <w:rPr>
          <w:rFonts w:ascii="Times New Roman" w:eastAsia="宋体" w:hAnsi="Times New Roman" w:cs="Times New Roman" w:hint="eastAsia"/>
          <w:szCs w:val="21"/>
        </w:rPr>
        <w:t>为数组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B</w:t>
      </w:r>
      <w:r w:rsidR="00925D5F">
        <w:rPr>
          <w:rFonts w:ascii="Times New Roman" w:eastAsia="宋体" w:hAnsi="Times New Roman" w:cs="Times New Roman" w:hint="eastAsia"/>
          <w:szCs w:val="21"/>
        </w:rPr>
        <w:t>为数组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getMaxInnerProduct(self, A, B):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 A</w:t>
      </w:r>
      <w:r w:rsidRPr="00BC5BF4">
        <w:rPr>
          <w:rFonts w:ascii="Times New Roman" w:eastAsia="宋体" w:hAnsi="Times New Roman" w:cs="Times New Roman"/>
          <w:szCs w:val="21"/>
        </w:rPr>
        <w:t>长度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n = len(A)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 B</w:t>
      </w:r>
      <w:r w:rsidRPr="00BC5BF4">
        <w:rPr>
          <w:rFonts w:ascii="Times New Roman" w:eastAsia="宋体" w:hAnsi="Times New Roman" w:cs="Times New Roman"/>
          <w:szCs w:val="21"/>
        </w:rPr>
        <w:t>长度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K = len(B)</w:t>
      </w:r>
    </w:p>
    <w:p w:rsidR="00BC5BF4" w:rsidRPr="00BC5BF4" w:rsidRDefault="006668FF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初始化</w:t>
      </w:r>
      <w:r w:rsidR="00BC5BF4" w:rsidRPr="00BC5BF4">
        <w:rPr>
          <w:rFonts w:ascii="Times New Roman" w:eastAsia="宋体" w:hAnsi="Times New Roman" w:cs="Times New Roman"/>
          <w:szCs w:val="21"/>
        </w:rPr>
        <w:t>dp</w:t>
      </w:r>
      <w:r w:rsidR="00BC5BF4" w:rsidRPr="00BC5BF4">
        <w:rPr>
          <w:rFonts w:ascii="Times New Roman" w:eastAsia="宋体" w:hAnsi="Times New Roman" w:cs="Times New Roman"/>
          <w:szCs w:val="21"/>
        </w:rPr>
        <w:t>数组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 dp[i][j]</w:t>
      </w:r>
      <w:r w:rsidR="002A1690">
        <w:rPr>
          <w:rFonts w:ascii="Times New Roman" w:eastAsia="宋体" w:hAnsi="Times New Roman" w:cs="Times New Roman"/>
          <w:szCs w:val="21"/>
        </w:rPr>
        <w:t>表示从左边取</w:t>
      </w:r>
      <w:r w:rsidRPr="00BC5BF4">
        <w:rPr>
          <w:rFonts w:ascii="Times New Roman" w:eastAsia="宋体" w:hAnsi="Times New Roman" w:cs="Times New Roman"/>
          <w:szCs w:val="21"/>
        </w:rPr>
        <w:t>i</w:t>
      </w:r>
      <w:r w:rsidR="002A1690">
        <w:rPr>
          <w:rFonts w:ascii="Times New Roman" w:eastAsia="宋体" w:hAnsi="Times New Roman" w:cs="Times New Roman"/>
          <w:szCs w:val="21"/>
        </w:rPr>
        <w:t>个数，从右边取</w:t>
      </w:r>
      <w:r w:rsidRPr="00BC5BF4">
        <w:rPr>
          <w:rFonts w:ascii="Times New Roman" w:eastAsia="宋体" w:hAnsi="Times New Roman" w:cs="Times New Roman"/>
          <w:szCs w:val="21"/>
        </w:rPr>
        <w:t>j</w:t>
      </w:r>
      <w:r w:rsidRPr="00BC5BF4">
        <w:rPr>
          <w:rFonts w:ascii="Times New Roman" w:eastAsia="宋体" w:hAnsi="Times New Roman" w:cs="Times New Roman"/>
          <w:szCs w:val="21"/>
        </w:rPr>
        <w:t>个数的最大内积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dp = [[0] * (K + 1) for i in range(K + 1)]</w:t>
      </w:r>
    </w:p>
    <w:p w:rsidR="00BC5BF4" w:rsidRPr="00BC5BF4" w:rsidRDefault="006668FF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枚举</w:t>
      </w:r>
      <w:r w:rsidR="00BC5BF4" w:rsidRPr="00BC5BF4">
        <w:rPr>
          <w:rFonts w:ascii="Times New Roman" w:eastAsia="宋体" w:hAnsi="Times New Roman" w:cs="Times New Roman"/>
          <w:szCs w:val="21"/>
        </w:rPr>
        <w:t>dp[i][j]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range(K + 1):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 j in range(K + 1):</w:t>
      </w:r>
    </w:p>
    <w:p w:rsidR="00BC5BF4" w:rsidRPr="00BC5BF4" w:rsidRDefault="007D7EE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#</w:t>
      </w:r>
      <w:r w:rsidR="00BC5BF4" w:rsidRPr="00BC5BF4">
        <w:rPr>
          <w:rFonts w:ascii="Times New Roman" w:eastAsia="宋体" w:hAnsi="Times New Roman" w:cs="Times New Roman"/>
          <w:szCs w:val="21"/>
        </w:rPr>
        <w:t>从左边和右边取数总数不超过</w:t>
      </w:r>
      <w:r w:rsidR="00BC5BF4" w:rsidRPr="00BC5BF4">
        <w:rPr>
          <w:rFonts w:ascii="Times New Roman" w:eastAsia="宋体" w:hAnsi="Times New Roman" w:cs="Times New Roman"/>
          <w:szCs w:val="21"/>
        </w:rPr>
        <w:t>K</w:t>
      </w:r>
      <w:r w:rsidR="00BC5BF4" w:rsidRPr="00BC5BF4">
        <w:rPr>
          <w:rFonts w:ascii="Times New Roman" w:eastAsia="宋体" w:hAnsi="Times New Roman" w:cs="Times New Roman"/>
          <w:szCs w:val="21"/>
        </w:rPr>
        <w:t>个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i + j &gt; K or i + j &gt; n: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continue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# dp</w:t>
      </w:r>
      <w:r w:rsidR="002A1690">
        <w:rPr>
          <w:rFonts w:ascii="Times New Roman" w:eastAsia="宋体" w:hAnsi="Times New Roman" w:cs="Times New Roman"/>
          <w:szCs w:val="21"/>
        </w:rPr>
        <w:t>数组边界条件，从左右都不取数时</w:t>
      </w:r>
      <w:r w:rsidRPr="00BC5BF4">
        <w:rPr>
          <w:rFonts w:ascii="Times New Roman" w:eastAsia="宋体" w:hAnsi="Times New Roman" w:cs="Times New Roman"/>
          <w:szCs w:val="21"/>
        </w:rPr>
        <w:t>，</w:t>
      </w:r>
      <w:r w:rsidRPr="00BC5BF4">
        <w:rPr>
          <w:rFonts w:ascii="Times New Roman" w:eastAsia="宋体" w:hAnsi="Times New Roman" w:cs="Times New Roman"/>
          <w:szCs w:val="21"/>
        </w:rPr>
        <w:t>dp[0][0]=0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i == 0 and j == 0: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dp[i][j] = 0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continue</w:t>
      </w:r>
    </w:p>
    <w:p w:rsidR="00BC5BF4" w:rsidRPr="00BC5BF4" w:rsidRDefault="007D7EE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#</w:t>
      </w:r>
      <w:r w:rsidR="00BC5BF4" w:rsidRPr="00BC5BF4">
        <w:rPr>
          <w:rFonts w:ascii="Times New Roman" w:eastAsia="宋体" w:hAnsi="Times New Roman" w:cs="Times New Roman"/>
          <w:szCs w:val="21"/>
        </w:rPr>
        <w:t>从左边取的</w:t>
      </w:r>
      <w:r w:rsidR="00BC5BF4" w:rsidRPr="00BC5BF4">
        <w:rPr>
          <w:rFonts w:ascii="Times New Roman" w:eastAsia="宋体" w:hAnsi="Times New Roman" w:cs="Times New Roman"/>
          <w:szCs w:val="21"/>
        </w:rPr>
        <w:t xml:space="preserve">i </w:t>
      </w:r>
      <w:r w:rsidR="00BC5BF4" w:rsidRPr="00BC5BF4">
        <w:rPr>
          <w:rFonts w:ascii="Times New Roman" w:eastAsia="宋体" w:hAnsi="Times New Roman" w:cs="Times New Roman"/>
          <w:szCs w:val="21"/>
        </w:rPr>
        <w:t>更新</w:t>
      </w:r>
      <w:r w:rsidR="00BC5BF4" w:rsidRPr="00BC5BF4">
        <w:rPr>
          <w:rFonts w:ascii="Times New Roman" w:eastAsia="宋体" w:hAnsi="Times New Roman" w:cs="Times New Roman"/>
          <w:szCs w:val="21"/>
        </w:rPr>
        <w:t>dp[i][j]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i != 0: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dp[i][j] = max(dp[i][j], dp[i - 1][j] + A[i - 1] * B[i + j - 1])</w:t>
      </w:r>
    </w:p>
    <w:p w:rsidR="00BC5BF4" w:rsidRPr="00BC5BF4" w:rsidRDefault="007D7EE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#</w:t>
      </w:r>
      <w:r w:rsidR="00BC5BF4" w:rsidRPr="00BC5BF4">
        <w:rPr>
          <w:rFonts w:ascii="Times New Roman" w:eastAsia="宋体" w:hAnsi="Times New Roman" w:cs="Times New Roman"/>
          <w:szCs w:val="21"/>
        </w:rPr>
        <w:t>从右边取的</w:t>
      </w:r>
      <w:r w:rsidR="00BC5BF4" w:rsidRPr="00BC5BF4">
        <w:rPr>
          <w:rFonts w:ascii="Times New Roman" w:eastAsia="宋体" w:hAnsi="Times New Roman" w:cs="Times New Roman"/>
          <w:szCs w:val="21"/>
        </w:rPr>
        <w:t>j</w:t>
      </w:r>
      <w:r w:rsidR="00BC5BF4" w:rsidRPr="00BC5BF4">
        <w:rPr>
          <w:rFonts w:ascii="Times New Roman" w:eastAsia="宋体" w:hAnsi="Times New Roman" w:cs="Times New Roman"/>
          <w:szCs w:val="21"/>
        </w:rPr>
        <w:t>，更新</w:t>
      </w:r>
      <w:r w:rsidR="00BC5BF4" w:rsidRPr="00BC5BF4">
        <w:rPr>
          <w:rFonts w:ascii="Times New Roman" w:eastAsia="宋体" w:hAnsi="Times New Roman" w:cs="Times New Roman"/>
          <w:szCs w:val="21"/>
        </w:rPr>
        <w:t>dp[i][j]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j != 0: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dp[i][j] = max(dp[i][j], dp[i][j - 1] + A[n - j] * B[i + j - 1])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</w:t>
      </w:r>
      <w:r w:rsidR="007D7EE4">
        <w:rPr>
          <w:rFonts w:ascii="Times New Roman" w:eastAsia="宋体" w:hAnsi="Times New Roman" w:cs="Times New Roman"/>
          <w:szCs w:val="21"/>
        </w:rPr>
        <w:t xml:space="preserve"> #</w:t>
      </w:r>
      <w:r w:rsidRPr="00BC5BF4">
        <w:rPr>
          <w:rFonts w:ascii="Times New Roman" w:eastAsia="宋体" w:hAnsi="Times New Roman" w:cs="Times New Roman"/>
          <w:szCs w:val="21"/>
        </w:rPr>
        <w:t>枚举从左边取了多少，找最大的内积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ans = 0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range(K + 1):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ans = max(ans, dp[i][K - i])</w:t>
      </w:r>
      <w:r w:rsidRPr="00BC5BF4">
        <w:rPr>
          <w:rFonts w:ascii="Times New Roman" w:eastAsia="宋体" w:hAnsi="Times New Roman" w:cs="Times New Roman"/>
          <w:szCs w:val="21"/>
        </w:rPr>
        <w:tab/>
      </w:r>
      <w:r w:rsidRPr="00BC5BF4">
        <w:rPr>
          <w:rFonts w:ascii="Times New Roman" w:eastAsia="宋体" w:hAnsi="Times New Roman" w:cs="Times New Roman"/>
          <w:szCs w:val="21"/>
        </w:rPr>
        <w:tab/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ans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A=[2,3,5,1]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B=[2,1]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:',A,B)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:',temp.getMaxInnerProduct(A,B))</w:t>
      </w:r>
    </w:p>
    <w:p w:rsidR="00BC5BF4" w:rsidRPr="004B1323" w:rsidRDefault="004272A4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00" w:name="_Toc92663717"/>
      <w:bookmarkStart w:id="1801" w:name="_Toc9266471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27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abc串</w:t>
      </w:r>
      <w:bookmarkEnd w:id="1800"/>
      <w:bookmarkEnd w:id="1801"/>
    </w:p>
    <w:p w:rsidR="006668FF" w:rsidRPr="00613B7E" w:rsidRDefault="006668FF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02" w:name="_Toc92663720"/>
      <w:bookmarkStart w:id="1803" w:name="_Toc92664721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02"/>
      <w:bookmarkEnd w:id="1803"/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</w:t>
      </w:r>
      <w:r w:rsidR="00925D5F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k</w:t>
      </w:r>
      <w:r w:rsidR="00925D5F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返回字符串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kthString(self, n, k):</w:t>
      </w:r>
    </w:p>
    <w:p w:rsidR="00BC5BF4" w:rsidRPr="00BC5BF4" w:rsidRDefault="006668FF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判断</w:t>
      </w:r>
      <w:r w:rsidR="00BC5BF4" w:rsidRPr="00BC5BF4">
        <w:rPr>
          <w:rFonts w:ascii="Times New Roman" w:eastAsia="宋体" w:hAnsi="Times New Roman" w:cs="Times New Roman"/>
          <w:szCs w:val="21"/>
        </w:rPr>
        <w:t xml:space="preserve"> k </w:t>
      </w:r>
      <w:r w:rsidR="00BC5BF4" w:rsidRPr="00BC5BF4">
        <w:rPr>
          <w:rFonts w:ascii="Times New Roman" w:eastAsia="宋体" w:hAnsi="Times New Roman" w:cs="Times New Roman"/>
          <w:szCs w:val="21"/>
        </w:rPr>
        <w:t>是否超出不同字符串的个数</w:t>
      </w:r>
    </w:p>
    <w:p w:rsidR="00BC5BF4" w:rsidRPr="00BC5BF4" w:rsidRDefault="006668FF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长为</w:t>
      </w:r>
      <w:r w:rsidR="00BC5BF4" w:rsidRPr="00BC5BF4">
        <w:rPr>
          <w:rFonts w:ascii="Times New Roman" w:eastAsia="宋体" w:hAnsi="Times New Roman" w:cs="Times New Roman"/>
          <w:szCs w:val="21"/>
        </w:rPr>
        <w:t xml:space="preserve"> n </w:t>
      </w:r>
      <w:r w:rsidR="00BC5BF4" w:rsidRPr="00BC5BF4">
        <w:rPr>
          <w:rFonts w:ascii="Times New Roman" w:eastAsia="宋体" w:hAnsi="Times New Roman" w:cs="Times New Roman"/>
          <w:szCs w:val="21"/>
        </w:rPr>
        <w:t>的字符串长度应等于</w:t>
      </w:r>
      <w:r w:rsidR="00BC5BF4" w:rsidRPr="00BC5BF4">
        <w:rPr>
          <w:rFonts w:ascii="Times New Roman" w:eastAsia="宋体" w:hAnsi="Times New Roman" w:cs="Times New Roman"/>
          <w:szCs w:val="21"/>
        </w:rPr>
        <w:t xml:space="preserve"> 3 * (2 ^ (n - 1))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 n </w:t>
      </w:r>
      <w:r w:rsidRPr="00BC5BF4">
        <w:rPr>
          <w:rFonts w:ascii="Times New Roman" w:eastAsia="宋体" w:hAnsi="Times New Roman" w:cs="Times New Roman"/>
          <w:szCs w:val="21"/>
        </w:rPr>
        <w:t>控制在</w:t>
      </w:r>
      <w:r w:rsidRPr="00BC5BF4">
        <w:rPr>
          <w:rFonts w:ascii="Times New Roman" w:eastAsia="宋体" w:hAnsi="Times New Roman" w:cs="Times New Roman"/>
          <w:szCs w:val="21"/>
        </w:rPr>
        <w:t xml:space="preserve"> 62 </w:t>
      </w:r>
      <w:r w:rsidRPr="00BC5BF4">
        <w:rPr>
          <w:rFonts w:ascii="Times New Roman" w:eastAsia="宋体" w:hAnsi="Times New Roman" w:cs="Times New Roman"/>
          <w:szCs w:val="21"/>
        </w:rPr>
        <w:t>以内是因为计算</w:t>
      </w:r>
      <w:r w:rsidRPr="00BC5BF4">
        <w:rPr>
          <w:rFonts w:ascii="Times New Roman" w:eastAsia="宋体" w:hAnsi="Times New Roman" w:cs="Times New Roman"/>
          <w:szCs w:val="21"/>
        </w:rPr>
        <w:t xml:space="preserve"> 2 </w:t>
      </w:r>
      <w:r w:rsidRPr="00BC5BF4">
        <w:rPr>
          <w:rFonts w:ascii="Times New Roman" w:eastAsia="宋体" w:hAnsi="Times New Roman" w:cs="Times New Roman"/>
          <w:szCs w:val="21"/>
        </w:rPr>
        <w:t>的幂可能会溢出和时间超限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n &lt;= 62 and 3 * (2 ** (n - 1)) &lt; k: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""        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result = ""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</w:t>
      </w:r>
      <w:r w:rsidR="00000BA0">
        <w:rPr>
          <w:rFonts w:ascii="Times New Roman" w:eastAsia="宋体" w:hAnsi="Times New Roman" w:cs="Times New Roman"/>
          <w:szCs w:val="21"/>
        </w:rPr>
        <w:t>#</w:t>
      </w:r>
      <w:r w:rsidRPr="00BC5BF4">
        <w:rPr>
          <w:rFonts w:ascii="Times New Roman" w:eastAsia="宋体" w:hAnsi="Times New Roman" w:cs="Times New Roman"/>
          <w:szCs w:val="21"/>
        </w:rPr>
        <w:t>计算第一个字符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n &gt;= 62: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result += 'a'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elif k &lt;= 2 ** (n - 1):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result += 'a'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elif k &lt;= 2 * (2 ** (n - 1)):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result += 'b'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k -= 2 ** (n - 1)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else: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result += 'c'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k -= 2 * (2 ** (n - 1))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</w:t>
      </w:r>
      <w:r w:rsidR="006668FF">
        <w:rPr>
          <w:rFonts w:ascii="Times New Roman" w:eastAsia="宋体" w:hAnsi="Times New Roman" w:cs="Times New Roman"/>
          <w:szCs w:val="21"/>
        </w:rPr>
        <w:t>#</w:t>
      </w:r>
      <w:r w:rsidRPr="00BC5BF4">
        <w:rPr>
          <w:rFonts w:ascii="Times New Roman" w:eastAsia="宋体" w:hAnsi="Times New Roman" w:cs="Times New Roman"/>
          <w:szCs w:val="21"/>
        </w:rPr>
        <w:t>计算后续字符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range(1, n):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# position = 0</w:t>
      </w:r>
      <w:r w:rsidRPr="00BC5BF4">
        <w:rPr>
          <w:rFonts w:ascii="Times New Roman" w:eastAsia="宋体" w:hAnsi="Times New Roman" w:cs="Times New Roman"/>
          <w:szCs w:val="21"/>
        </w:rPr>
        <w:t>代表这个位置填较小的字符，</w:t>
      </w:r>
      <w:r w:rsidRPr="00BC5BF4">
        <w:rPr>
          <w:rFonts w:ascii="Times New Roman" w:eastAsia="宋体" w:hAnsi="Times New Roman" w:cs="Times New Roman"/>
          <w:szCs w:val="21"/>
        </w:rPr>
        <w:t>1</w:t>
      </w:r>
      <w:r w:rsidRPr="00BC5BF4">
        <w:rPr>
          <w:rFonts w:ascii="Times New Roman" w:eastAsia="宋体" w:hAnsi="Times New Roman" w:cs="Times New Roman"/>
          <w:szCs w:val="21"/>
        </w:rPr>
        <w:t>填较大的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position = 0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exponent = n - i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exponent &lt; 62 and k &gt; 2 ** (exponent - 1):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position = 1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k -= 2 ** (exponent - 1)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temp = "abc"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temp = temp.replace(result[i - 1], '', 1)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result += temp[position]        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result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n=3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k=6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:',n,k)</w:t>
      </w:r>
    </w:p>
    <w:p w:rsidR="00BC5BF4" w:rsidRPr="00BC5BF4" w:rsidRDefault="00BC5BF4" w:rsidP="00263B3D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:',temp.kthString(n,k))</w:t>
      </w:r>
    </w:p>
    <w:p w:rsidR="00BC5BF4" w:rsidRPr="004B1323" w:rsidRDefault="006668FF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04" w:name="_Toc92663722"/>
      <w:bookmarkStart w:id="1805" w:name="_Toc9266472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8924FF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428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最大子数组</w:t>
      </w:r>
      <w:r w:rsidR="002A352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I</w:t>
      </w:r>
      <w:bookmarkEnd w:id="1804"/>
      <w:bookmarkEnd w:id="1805"/>
    </w:p>
    <w:p w:rsidR="00BC5BF4" w:rsidRPr="00613B7E" w:rsidRDefault="008924FF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06" w:name="_Toc92663725"/>
      <w:bookmarkStart w:id="1807" w:name="_Toc92664726"/>
      <w:r w:rsidRPr="00613B7E">
        <w:rPr>
          <w:rFonts w:ascii="黑体" w:eastAsia="黑体" w:hAnsi="黑体" w:cs="Times New Roman"/>
          <w:sz w:val="24"/>
          <w:szCs w:val="24"/>
        </w:rPr>
        <w:t>3.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06"/>
      <w:bookmarkEnd w:id="1807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nums</w:t>
      </w:r>
      <w:r w:rsidR="00925D5F">
        <w:rPr>
          <w:rFonts w:ascii="Times New Roman" w:eastAsia="宋体" w:hAnsi="Times New Roman" w:cs="Times New Roman" w:hint="eastAsia"/>
          <w:szCs w:val="21"/>
        </w:rPr>
        <w:t>为整数数组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maxTwoSubArrays(self, nums):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n = len(nums)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 = nums[:]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aa = nums[:]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range(1, n):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a[i] = max(nums[i], a[i-1] + nums[i])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aa[i] = max(a[i], aa[i-1])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b = nums[:]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bb = nums[:]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range(n-2, -1, -1):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b[i] = max(b[i+1] + nums[i], nums[i])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bb[i] = max(b[i], bb[i+1])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mx = -65535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range(n - 1):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mx = max(aa[i]+b[i+1], mx)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mx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nums=[1,3,-1,2,-1,2]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:',nums)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:',temp.maxTwoSubArrays(nums))</w:t>
      </w:r>
    </w:p>
    <w:p w:rsidR="00BC5BF4" w:rsidRPr="004B1323" w:rsidRDefault="008924FF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08" w:name="_Toc92663727"/>
      <w:bookmarkStart w:id="1809" w:name="_Toc9266472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29 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最大子数组</w:t>
      </w:r>
      <w:r w:rsidR="002A3525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II</w:t>
      </w:r>
      <w:bookmarkEnd w:id="1808"/>
      <w:bookmarkEnd w:id="1809"/>
    </w:p>
    <w:p w:rsidR="00BC5BF4" w:rsidRPr="00613B7E" w:rsidRDefault="008924FF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10" w:name="_Toc92663730"/>
      <w:bookmarkStart w:id="1811" w:name="_Toc92664731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10"/>
      <w:bookmarkEnd w:id="1811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nums</w:t>
      </w:r>
      <w:r w:rsidR="00925D5F">
        <w:rPr>
          <w:rFonts w:ascii="Times New Roman" w:eastAsia="宋体" w:hAnsi="Times New Roman" w:cs="Times New Roman" w:hint="eastAsia"/>
          <w:szCs w:val="21"/>
        </w:rPr>
        <w:t>为整数数组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k</w:t>
      </w:r>
      <w:r w:rsidR="00925D5F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maxKSubArrays(self, nums, K):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dp = [[[-float('inf')] * 2 for _ in range(K + 1)] for __ in range(len(nums) + 1)]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dp[0][0][0] = 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dp[0][0][1] = 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range(1, len(nums) + 1):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dp[i][0][0] = 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 j in range(1, K + 1):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dp[i][j][0] = max(dp[i - 1][j][0], dp[i - 1][j][1])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dp[i][j][1] = max(dp[i - 1][j - 1][0] + nums[i - 1], dp[i - 1][j - 1][1] + nums[i - 1], dp[i - 1][j][1] + nums[i - 1])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max(dp[len(nums)][K][0], dp[len(nums)][K][1])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nums=[1,2,3]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k=1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:nmms=',nums,',k=',k)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:',temp.maxKSubArrays(nums,k))</w:t>
      </w:r>
    </w:p>
    <w:p w:rsidR="00BC5BF4" w:rsidRPr="004B1323" w:rsidRDefault="008924FF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12" w:name="_Toc92663732"/>
      <w:bookmarkStart w:id="1813" w:name="_Toc9266473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30 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最小子数组</w:t>
      </w:r>
      <w:bookmarkEnd w:id="1812"/>
      <w:bookmarkEnd w:id="1813"/>
    </w:p>
    <w:p w:rsidR="00BC5BF4" w:rsidRPr="00613B7E" w:rsidRDefault="008924FF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14" w:name="_Toc92663735"/>
      <w:bookmarkStart w:id="1815" w:name="_Toc92664736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14"/>
      <w:bookmarkEnd w:id="1815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nums</w:t>
      </w:r>
      <w:r w:rsidR="00925D5F">
        <w:rPr>
          <w:rFonts w:ascii="Times New Roman" w:eastAsia="宋体" w:hAnsi="Times New Roman" w:cs="Times New Roman" w:hint="eastAsia"/>
          <w:szCs w:val="21"/>
        </w:rPr>
        <w:t>是整数数组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minSubArray(self, nums):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sum = 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minSum = nums[0]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maxSum = 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num in nums: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sum += num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sum - maxSum &lt; minSum: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minSum = sum - maxSum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sum &gt; maxSum: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maxSum = sum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minSum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nums=[1,-1,-2,1]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:nmms=',nums)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 minSubArray(nums))</w:t>
      </w:r>
    </w:p>
    <w:p w:rsidR="00BC5BF4" w:rsidRPr="004B1323" w:rsidRDefault="008924FF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16" w:name="_Toc92663737"/>
      <w:bookmarkStart w:id="1817" w:name="_Toc9266473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31 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最大子数组差</w:t>
      </w:r>
      <w:bookmarkEnd w:id="1816"/>
      <w:bookmarkEnd w:id="1817"/>
    </w:p>
    <w:p w:rsidR="00BC5BF4" w:rsidRPr="00613B7E" w:rsidRDefault="008924FF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18" w:name="_Toc92663740"/>
      <w:bookmarkStart w:id="1819" w:name="_Toc92664741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18"/>
      <w:bookmarkEnd w:id="1819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nums</w:t>
      </w:r>
      <w:r w:rsidR="00925D5F">
        <w:rPr>
          <w:rFonts w:ascii="Times New Roman" w:eastAsia="宋体" w:hAnsi="Times New Roman" w:cs="Times New Roman" w:hint="eastAsia"/>
          <w:szCs w:val="21"/>
        </w:rPr>
        <w:t>为整数数组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925D5F">
        <w:rPr>
          <w:rFonts w:ascii="Times New Roman" w:eastAsia="宋体" w:hAnsi="Times New Roman" w:cs="Times New Roman" w:hint="eastAsia"/>
          <w:szCs w:val="21"/>
        </w:rPr>
        <w:t>#</w:t>
      </w:r>
      <w:r w:rsidR="00925D5F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maxDiffSubArrays(self, nums):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n = len(nums)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mx1 = [0]*n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mx1[0] = nums[0]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mn1 = [0]*n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mn1[0] = nums[0]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forward = [mn1[0], mx1[0]]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array_f = [0]*n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array_f[0] = forward[:]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range(1, n):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mx1[i] = max(mx1[i-1] + nums[i], nums[i])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mn1[i] = min(mn1[i-1] + nums[i], nums[i])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forward = [min(mn1[i], forward[0]), max(mx1[i], forward[1])]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array_f[i] = forward[:]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mx2 = [0]*n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mx2[n-1] = nums[n-1]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mn2 = [0]*n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mn2[n-1] = nums[n-1]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backward = [mn2[n-1], mx2[n-1]]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array_b = [0]*n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array_b[n-1] = backward[:]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range(n-2, -1, -1):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mx2[i] = max(mx2[i+1] + nums[i], nums[i])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mn2[i] = min(mn2[i+1] + nums[i], nums[i])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backward = [min(mn2[i], backward[0]), max(mx2[i], backward[1])]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array_b[i] = backward[:]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result = -65535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range(n-1):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result = max(result, abs(array_f[i][0] - array_b[i+1][1]), abs(array_f[i][1] - array_b[i+1][0]))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result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nums=[1,2,-3,1]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:nmms=',nums)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:',temp.maxDiffSubArrays(nums))</w:t>
      </w:r>
    </w:p>
    <w:p w:rsidR="00BC5BF4" w:rsidRPr="004B1323" w:rsidRDefault="008924FF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20" w:name="_Toc92663742"/>
      <w:bookmarkStart w:id="1821" w:name="_Toc9266474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B0048B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432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k数之和</w:t>
      </w:r>
      <w:bookmarkEnd w:id="1820"/>
      <w:bookmarkEnd w:id="1821"/>
    </w:p>
    <w:p w:rsidR="00BC5BF4" w:rsidRPr="00613B7E" w:rsidRDefault="008924FF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22" w:name="_Toc92663745"/>
      <w:bookmarkStart w:id="1823" w:name="_Toc92664746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22"/>
      <w:bookmarkEnd w:id="1823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A</w:t>
      </w:r>
      <w:r w:rsidR="003E4DBE">
        <w:rPr>
          <w:rFonts w:ascii="Times New Roman" w:eastAsia="宋体" w:hAnsi="Times New Roman" w:cs="Times New Roman" w:hint="eastAsia"/>
          <w:szCs w:val="21"/>
        </w:rPr>
        <w:t>为整数数组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k</w:t>
      </w:r>
      <w:r w:rsidR="003E4DBE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targe</w:t>
      </w:r>
      <w:r w:rsidR="003E4DBE">
        <w:rPr>
          <w:rFonts w:ascii="Times New Roman" w:eastAsia="宋体" w:hAnsi="Times New Roman" w:cs="Times New Roman" w:hint="eastAsia"/>
          <w:szCs w:val="21"/>
        </w:rPr>
        <w:t>t</w:t>
      </w:r>
      <w:r w:rsidR="003E4DBE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kSumII(self, A, k, target):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 = sorted(A)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subsets = []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self.dfs(A, 0, k, target, [], subsets)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subsets    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dfs(self, A, index, k, target, subset, subsets):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k == 0 and target == 0: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subsets.append(list(subset))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   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k == 0 or target &lt;= 0: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   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range(index, len(A)):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subset.append(A[i])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self.dfs(A, i + 1, k - 1, target - A[i], subset, subsets)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subset.pop()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A=[1,2,3,4]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k=2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target=5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:A=',A,',k=',k,',target=',target)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:',temp.kSumII(A, k, target))</w:t>
      </w:r>
    </w:p>
    <w:p w:rsidR="00BC5BF4" w:rsidRPr="004B1323" w:rsidRDefault="008924FF" w:rsidP="00F544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24" w:name="_Toc92663747"/>
      <w:bookmarkStart w:id="1825" w:name="_Toc92664748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33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O(1)时间检测2的幂次</w:t>
      </w:r>
      <w:bookmarkEnd w:id="1824"/>
      <w:bookmarkEnd w:id="1825"/>
    </w:p>
    <w:p w:rsidR="00BC5BF4" w:rsidRPr="00BC5BF4" w:rsidRDefault="008924FF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Times New Roman" w:eastAsia="宋体" w:hAnsi="Times New Roman" w:cs="Times New Roman"/>
          <w:szCs w:val="21"/>
        </w:rPr>
      </w:pPr>
      <w:bookmarkStart w:id="1826" w:name="_Toc92663750"/>
      <w:bookmarkStart w:id="1827" w:name="_Toc92664751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26"/>
      <w:bookmarkEnd w:id="1827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</w:t>
      </w:r>
      <w:r w:rsidR="003E4DBE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返回</w:t>
      </w:r>
      <w:r w:rsidRPr="00BC5BF4">
        <w:rPr>
          <w:rFonts w:ascii="Times New Roman" w:eastAsia="宋体" w:hAnsi="Times New Roman" w:cs="Times New Roman"/>
          <w:szCs w:val="21"/>
        </w:rPr>
        <w:t>True</w:t>
      </w:r>
      <w:r w:rsidR="003E4DBE">
        <w:rPr>
          <w:rFonts w:ascii="Times New Roman" w:eastAsia="宋体" w:hAnsi="Times New Roman" w:cs="Times New Roman" w:hint="eastAsia"/>
          <w:szCs w:val="21"/>
        </w:rPr>
        <w:t>或</w:t>
      </w:r>
      <w:r w:rsidR="003E4DBE">
        <w:rPr>
          <w:rFonts w:ascii="Times New Roman" w:eastAsia="宋体" w:hAnsi="Times New Roman" w:cs="Times New Roman" w:hint="eastAsia"/>
          <w:szCs w:val="21"/>
        </w:rPr>
        <w:t>F</w:t>
      </w:r>
      <w:r w:rsidRPr="00BC5BF4">
        <w:rPr>
          <w:rFonts w:ascii="Times New Roman" w:eastAsia="宋体" w:hAnsi="Times New Roman" w:cs="Times New Roman"/>
          <w:szCs w:val="21"/>
        </w:rPr>
        <w:t>alse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checkPowerOf2(self, n):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ans = 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range(31):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ans == 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return True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ans = ans &lt;&lt; 1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False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n = 4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n=',n)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:',temp.checkPowerOf2(n))</w:t>
      </w:r>
    </w:p>
    <w:p w:rsidR="00BC5BF4" w:rsidRPr="004B1323" w:rsidRDefault="00175204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28" w:name="_Toc92663752"/>
      <w:bookmarkStart w:id="1829" w:name="_Toc92664753"/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434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最大数</w:t>
      </w:r>
      <w:bookmarkEnd w:id="1828"/>
      <w:bookmarkEnd w:id="1829"/>
    </w:p>
    <w:p w:rsidR="00175204" w:rsidRDefault="00175204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Times New Roman" w:eastAsia="宋体" w:hAnsi="Times New Roman" w:cs="Times New Roman"/>
          <w:szCs w:val="21"/>
        </w:rPr>
      </w:pPr>
      <w:bookmarkStart w:id="1830" w:name="_Toc92663755"/>
      <w:bookmarkStart w:id="1831" w:name="_Toc92664756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30"/>
      <w:bookmarkEnd w:id="1831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import functools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nums</w:t>
      </w:r>
      <w:r w:rsidR="003E4DBE">
        <w:rPr>
          <w:rFonts w:ascii="Times New Roman" w:eastAsia="宋体" w:hAnsi="Times New Roman" w:cs="Times New Roman" w:hint="eastAsia"/>
          <w:szCs w:val="21"/>
        </w:rPr>
        <w:t>为整数数组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返回字符串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#</w:t>
      </w:r>
      <w:r w:rsidRPr="00BC5BF4">
        <w:rPr>
          <w:rFonts w:ascii="Times New Roman" w:eastAsia="宋体" w:hAnsi="Times New Roman" w:cs="Times New Roman"/>
          <w:szCs w:val="21"/>
        </w:rPr>
        <w:t>比较函数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compare(self, a, b):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a + b &gt; b + a: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-1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1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largestNumber(self, nums):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string = []</w:t>
      </w:r>
    </w:p>
    <w:p w:rsidR="00BC5BF4" w:rsidRPr="00BC5BF4" w:rsidRDefault="0017520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把整型转换成字符串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nums: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string.append(str(i))</w:t>
      </w:r>
    </w:p>
    <w:p w:rsidR="00BC5BF4" w:rsidRPr="00BC5BF4" w:rsidRDefault="0017520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按最优策略排序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string.sort(key = functools.cmp_to_key(self.compare))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ans = ""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string: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ans += i</w:t>
      </w:r>
    </w:p>
    <w:p w:rsidR="00BC5BF4" w:rsidRPr="00BC5BF4" w:rsidRDefault="0017520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除去有多余前导</w:t>
      </w:r>
      <w:r w:rsidR="00BC5BF4" w:rsidRPr="00BC5BF4">
        <w:rPr>
          <w:rFonts w:ascii="Times New Roman" w:eastAsia="宋体" w:hAnsi="Times New Roman" w:cs="Times New Roman"/>
          <w:szCs w:val="21"/>
        </w:rPr>
        <w:t>0</w:t>
      </w:r>
      <w:r w:rsidR="00BC5BF4" w:rsidRPr="00BC5BF4">
        <w:rPr>
          <w:rFonts w:ascii="Times New Roman" w:eastAsia="宋体" w:hAnsi="Times New Roman" w:cs="Times New Roman"/>
          <w:szCs w:val="21"/>
        </w:rPr>
        <w:t>的情况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ans[0] == '0':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"0"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ans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nums = [1,20,23,4,8]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nums=',nums)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:',temp.largestNumber(nums))</w:t>
      </w:r>
    </w:p>
    <w:p w:rsidR="00BC5BF4" w:rsidRPr="004B1323" w:rsidRDefault="00175204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32" w:name="_Toc92663757"/>
      <w:bookmarkStart w:id="1833" w:name="_Toc92664758"/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435 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插入</w:t>
      </w:r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5</w:t>
      </w:r>
      <w:bookmarkEnd w:id="1832"/>
      <w:bookmarkEnd w:id="1833"/>
    </w:p>
    <w:p w:rsidR="00175204" w:rsidRPr="00613B7E" w:rsidRDefault="00175204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34" w:name="_Toc92663760"/>
      <w:bookmarkStart w:id="1835" w:name="_Toc92664761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34"/>
      <w:bookmarkEnd w:id="1835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a</w:t>
      </w:r>
      <w:r w:rsidR="003E4DBE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InsertFive(self, a):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string = ''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ans = 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n = 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flag = False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a &gt;= 0: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string = str(a)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n = len(string)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 i in range(n):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(ord(string[i]) - ord('0')) &lt; 5 and flag == False: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ans = ans * 10 + 5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flag = True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ans = ans * 10 + ord(string[i]) - ord('0')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flag == False: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ans = ans * 10 + 5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else: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 = -a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string = str(a)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n = len(string)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 i in range(n):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ord(string[i]) - ord('0') &gt; 5 and flag == False: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ans = ans * 10 + 5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flag = True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ans = ans * 10 + ord(string[i]) - ord('0')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flag == False: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ans = ans * 10 + 5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ans = -ans    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ans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 = 234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a=',a)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:',temp.InsertFive(a))</w:t>
      </w:r>
    </w:p>
    <w:p w:rsidR="00BC5BF4" w:rsidRPr="004B1323" w:rsidRDefault="00175204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36" w:name="_Toc92663762"/>
      <w:bookmarkStart w:id="1837" w:name="_Toc92664763"/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436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寻找单词</w:t>
      </w:r>
      <w:bookmarkEnd w:id="1836"/>
      <w:bookmarkEnd w:id="1837"/>
    </w:p>
    <w:p w:rsidR="00BC5BF4" w:rsidRPr="00613B7E" w:rsidRDefault="00175204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38" w:name="_Toc92663765"/>
      <w:bookmarkStart w:id="1839" w:name="_Toc92664766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38"/>
      <w:bookmarkEnd w:id="1839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s</w:t>
      </w:r>
      <w:r w:rsidR="003E4DBE">
        <w:rPr>
          <w:rFonts w:ascii="Times New Roman" w:eastAsia="宋体" w:hAnsi="Times New Roman" w:cs="Times New Roman" w:hint="eastAsia"/>
          <w:szCs w:val="21"/>
        </w:rPr>
        <w:t>为字符串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d</w:t>
      </w:r>
      <w:r w:rsidR="003E4DBE">
        <w:rPr>
          <w:rFonts w:ascii="Times New Roman" w:eastAsia="宋体" w:hAnsi="Times New Roman" w:cs="Times New Roman" w:hint="eastAsia"/>
          <w:szCs w:val="21"/>
        </w:rPr>
        <w:t>为字典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3E4DBE">
        <w:rPr>
          <w:rFonts w:ascii="Times New Roman" w:eastAsia="宋体" w:hAnsi="Times New Roman" w:cs="Times New Roman" w:hint="eastAsia"/>
          <w:szCs w:val="21"/>
        </w:rPr>
        <w:t>#</w:t>
      </w:r>
      <w:r w:rsidR="003E4DBE">
        <w:rPr>
          <w:rFonts w:ascii="Times New Roman" w:eastAsia="宋体" w:hAnsi="Times New Roman" w:cs="Times New Roman" w:hint="eastAsia"/>
          <w:szCs w:val="21"/>
        </w:rPr>
        <w:t>返回字符串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is_subsequence(self, s, t):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i, j = 0, 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while i &lt; len(s) and j &lt; len(t):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(s[i] == t[j]):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 += 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j += 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else: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 += 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j == len(t)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findWords(self, s, d):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result = []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word in d: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self.is_subsequence(s, word):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result.append(word)    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result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s="bcogtadsjofisdhklasdj"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d=["book","code","tag"]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s=',s,',d=',d)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:',temp.findWords(s,d))</w:t>
      </w:r>
    </w:p>
    <w:p w:rsidR="00BC5BF4" w:rsidRPr="004B1323" w:rsidRDefault="00175204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40" w:name="_Toc92663767"/>
      <w:bookmarkStart w:id="1841" w:name="_Toc92664768"/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437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判断连接</w:t>
      </w:r>
      <w:bookmarkEnd w:id="1840"/>
      <w:bookmarkEnd w:id="1841"/>
    </w:p>
    <w:p w:rsidR="00BC5BF4" w:rsidRPr="00613B7E" w:rsidRDefault="00175204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42" w:name="_Toc92663770"/>
      <w:bookmarkStart w:id="1843" w:name="_Toc92664771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42"/>
      <w:bookmarkEnd w:id="1843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arr</w:t>
      </w:r>
      <w:r w:rsidR="00827E26">
        <w:rPr>
          <w:rFonts w:ascii="Times New Roman" w:eastAsia="宋体" w:hAnsi="Times New Roman" w:cs="Times New Roman" w:hint="eastAsia"/>
          <w:szCs w:val="21"/>
        </w:rPr>
        <w:t>为矩阵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k</w:t>
      </w:r>
      <w:r w:rsidR="00827E26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返回布尔类型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dfs(self, arr, x, y, k):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arr[x][y] = -1;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dx = [0, 0, 1, -1]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dy = [1, -1, 0, 0]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range(0,4):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x1 = x + dx[i]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y1 = y + dy[i]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x1 &gt;= 0 and y1 &gt;= 0 and x1 &lt; len(arr) and y1 &lt; len(arr[0]) and arr[x1][y1] == k: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self.dfs(arr, x1, y1, k);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judgeConnection(self, arr, k):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sum = 0;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range(0,len(arr)):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 j in range(0,len(arr[0])):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arr[i][j] == k: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self.dfs(arr, i, j, k)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sum += 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if sum &gt;= 2: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return False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True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arr=[[2,2,2,0],[0,0,0,2],[0,1,0,2],[1,1,1,2]]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k=1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arr=',arr,',k=',k)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:',temp.judgeConnection(arr,k))</w:t>
      </w:r>
    </w:p>
    <w:p w:rsidR="00BC5BF4" w:rsidRPr="004B1323" w:rsidRDefault="008D1104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44" w:name="_Toc92663772"/>
      <w:bookmarkStart w:id="1845" w:name="_Toc92664773"/>
      <w:r w:rsidRPr="004B1323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>438</w:t>
      </w:r>
      <w:r w:rsidR="00BC5BF4" w:rsidRPr="004B1323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冰雹猜想</w:t>
      </w:r>
      <w:bookmarkEnd w:id="1844"/>
      <w:bookmarkEnd w:id="1845"/>
    </w:p>
    <w:p w:rsidR="00BC5BF4" w:rsidRPr="00613B7E" w:rsidRDefault="008D1104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46" w:name="_Toc92663775"/>
      <w:bookmarkStart w:id="1847" w:name="_Toc92664776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46"/>
      <w:bookmarkEnd w:id="1847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num</w:t>
      </w:r>
      <w:r w:rsidR="00827E26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getAnswer(self, num):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count = 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while num != 1: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num % 2 == 1: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num = num * 3 + 1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else: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num /= 2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count += 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count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num=4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num=',num)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:',temp.getAnswer(num))</w:t>
      </w:r>
    </w:p>
    <w:p w:rsidR="00BC5BF4" w:rsidRPr="00636ABF" w:rsidRDefault="008D1104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48" w:name="_Toc92663777"/>
      <w:bookmarkStart w:id="1849" w:name="_Toc9266477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39</w:t>
      </w:r>
      <w:r w:rsidR="00BC5BF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链表求和</w:t>
      </w:r>
      <w:bookmarkEnd w:id="1848"/>
      <w:bookmarkEnd w:id="1849"/>
      <w:r w:rsidR="00BC5BF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</w:p>
    <w:p w:rsidR="00BC5BF4" w:rsidRPr="00613B7E" w:rsidRDefault="008D1104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50" w:name="_Toc92663780"/>
      <w:bookmarkStart w:id="1851" w:name="_Toc92664781"/>
      <w:r w:rsidRPr="00613B7E">
        <w:rPr>
          <w:rFonts w:ascii="黑体" w:eastAsia="黑体" w:hAnsi="黑体" w:cs="Times New Roman"/>
          <w:sz w:val="24"/>
          <w:szCs w:val="24"/>
        </w:rPr>
        <w:t>3.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50"/>
      <w:bookmarkEnd w:id="1851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ListNode(object):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__init__(self, val, next=None):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self.val = val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self.next = 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l1</w:t>
      </w:r>
      <w:r w:rsidR="00827E26">
        <w:rPr>
          <w:rFonts w:ascii="Times New Roman" w:eastAsia="宋体" w:hAnsi="Times New Roman" w:cs="Times New Roman" w:hint="eastAsia"/>
          <w:szCs w:val="21"/>
        </w:rPr>
        <w:t>为第一个链表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l2</w:t>
      </w:r>
      <w:r w:rsidR="00827E26">
        <w:rPr>
          <w:rFonts w:ascii="Times New Roman" w:eastAsia="宋体" w:hAnsi="Times New Roman" w:cs="Times New Roman" w:hint="eastAsia"/>
          <w:szCs w:val="21"/>
        </w:rPr>
        <w:t>为第二个链表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返回列表</w:t>
      </w:r>
    </w:p>
    <w:p w:rsidR="00BC5BF4" w:rsidRPr="00BC5BF4" w:rsidRDefault="008D110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#</w:t>
      </w:r>
      <w:r w:rsidR="00BC5BF4" w:rsidRPr="00BC5BF4">
        <w:rPr>
          <w:rFonts w:ascii="Times New Roman" w:eastAsia="宋体" w:hAnsi="Times New Roman" w:cs="Times New Roman"/>
          <w:szCs w:val="21"/>
        </w:rPr>
        <w:t>反转链表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reverse(self, l):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 pre-&gt;cur</w:t>
      </w:r>
      <w:r w:rsidRPr="00BC5BF4">
        <w:rPr>
          <w:rFonts w:ascii="Times New Roman" w:eastAsia="宋体" w:hAnsi="Times New Roman" w:cs="Times New Roman"/>
          <w:szCs w:val="21"/>
        </w:rPr>
        <w:t>反转为</w:t>
      </w:r>
      <w:r w:rsidRPr="00BC5BF4">
        <w:rPr>
          <w:rFonts w:ascii="Times New Roman" w:eastAsia="宋体" w:hAnsi="Times New Roman" w:cs="Times New Roman"/>
          <w:szCs w:val="21"/>
        </w:rPr>
        <w:t>cur</w:t>
      </w:r>
      <w:r w:rsidR="002A6C2F">
        <w:rPr>
          <w:rFonts w:ascii="Times New Roman" w:eastAsia="宋体" w:hAnsi="Times New Roman" w:cs="Times New Roman"/>
          <w:szCs w:val="21"/>
        </w:rPr>
        <w:t>→</w:t>
      </w:r>
      <w:r w:rsidRPr="00BC5BF4">
        <w:rPr>
          <w:rFonts w:ascii="Times New Roman" w:eastAsia="宋体" w:hAnsi="Times New Roman" w:cs="Times New Roman"/>
          <w:szCs w:val="21"/>
        </w:rPr>
        <w:t>pre,next</w:t>
      </w:r>
      <w:r w:rsidRPr="00BC5BF4">
        <w:rPr>
          <w:rFonts w:ascii="Times New Roman" w:eastAsia="宋体" w:hAnsi="Times New Roman" w:cs="Times New Roman"/>
          <w:szCs w:val="21"/>
        </w:rPr>
        <w:t>用于遍历原链表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pre = None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cur = l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next = cur.next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while next: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cur.next = pre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pre = cur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 = 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next = next.next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cur.next = pre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cur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addLists2(self, l1, l2):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l1 = self.reverse(l1)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l2 = self.reverse(l2)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ans = ListNode(0)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cur = ans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 pre</w:t>
      </w:r>
      <w:r w:rsidRPr="00BC5BF4">
        <w:rPr>
          <w:rFonts w:ascii="Times New Roman" w:eastAsia="宋体" w:hAnsi="Times New Roman" w:cs="Times New Roman"/>
          <w:szCs w:val="21"/>
        </w:rPr>
        <w:t>用于最后删去最高位为</w:t>
      </w:r>
      <w:r w:rsidRPr="00BC5BF4">
        <w:rPr>
          <w:rFonts w:ascii="Times New Roman" w:eastAsia="宋体" w:hAnsi="Times New Roman" w:cs="Times New Roman"/>
          <w:szCs w:val="21"/>
        </w:rPr>
        <w:t>0</w:t>
      </w:r>
      <w:r w:rsidR="008D1104">
        <w:rPr>
          <w:rFonts w:ascii="Times New Roman" w:eastAsia="宋体" w:hAnsi="Times New Roman" w:cs="Times New Roman"/>
          <w:szCs w:val="21"/>
        </w:rPr>
        <w:t>的</w:t>
      </w:r>
      <w:r w:rsidR="008D1104">
        <w:rPr>
          <w:rFonts w:ascii="Times New Roman" w:eastAsia="宋体" w:hAnsi="Times New Roman" w:cs="Times New Roman" w:hint="eastAsia"/>
          <w:szCs w:val="21"/>
        </w:rPr>
        <w:t>节</w:t>
      </w:r>
      <w:r w:rsidRPr="00BC5BF4">
        <w:rPr>
          <w:rFonts w:ascii="Times New Roman" w:eastAsia="宋体" w:hAnsi="Times New Roman" w:cs="Times New Roman"/>
          <w:szCs w:val="21"/>
        </w:rPr>
        <w:t>点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pre = None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 l1</w:t>
      </w:r>
      <w:r w:rsidRPr="00BC5BF4">
        <w:rPr>
          <w:rFonts w:ascii="Times New Roman" w:eastAsia="宋体" w:hAnsi="Times New Roman" w:cs="Times New Roman"/>
          <w:szCs w:val="21"/>
        </w:rPr>
        <w:t>和</w:t>
      </w:r>
      <w:r w:rsidRPr="00BC5BF4">
        <w:rPr>
          <w:rFonts w:ascii="Times New Roman" w:eastAsia="宋体" w:hAnsi="Times New Roman" w:cs="Times New Roman"/>
          <w:szCs w:val="21"/>
        </w:rPr>
        <w:t>l2</w:t>
      </w:r>
      <w:r w:rsidRPr="00BC5BF4">
        <w:rPr>
          <w:rFonts w:ascii="Times New Roman" w:eastAsia="宋体" w:hAnsi="Times New Roman" w:cs="Times New Roman"/>
          <w:szCs w:val="21"/>
        </w:rPr>
        <w:t>逐位从低位到高位相加，直到</w:t>
      </w:r>
      <w:r w:rsidRPr="00BC5BF4">
        <w:rPr>
          <w:rFonts w:ascii="Times New Roman" w:eastAsia="宋体" w:hAnsi="Times New Roman" w:cs="Times New Roman"/>
          <w:szCs w:val="21"/>
        </w:rPr>
        <w:t>l1</w:t>
      </w:r>
      <w:r w:rsidRPr="00BC5BF4">
        <w:rPr>
          <w:rFonts w:ascii="Times New Roman" w:eastAsia="宋体" w:hAnsi="Times New Roman" w:cs="Times New Roman"/>
          <w:szCs w:val="21"/>
        </w:rPr>
        <w:t>或</w:t>
      </w:r>
      <w:r w:rsidRPr="00BC5BF4">
        <w:rPr>
          <w:rFonts w:ascii="Times New Roman" w:eastAsia="宋体" w:hAnsi="Times New Roman" w:cs="Times New Roman"/>
          <w:szCs w:val="21"/>
        </w:rPr>
        <w:t>l2</w:t>
      </w:r>
      <w:r w:rsidRPr="00BC5BF4">
        <w:rPr>
          <w:rFonts w:ascii="Times New Roman" w:eastAsia="宋体" w:hAnsi="Times New Roman" w:cs="Times New Roman"/>
          <w:szCs w:val="21"/>
        </w:rPr>
        <w:t>到最高位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while l1 and l2: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# sum = </w:t>
      </w:r>
      <w:r w:rsidRPr="00BC5BF4">
        <w:rPr>
          <w:rFonts w:ascii="Times New Roman" w:eastAsia="宋体" w:hAnsi="Times New Roman" w:cs="Times New Roman"/>
          <w:szCs w:val="21"/>
        </w:rPr>
        <w:t>进位</w:t>
      </w:r>
      <w:r w:rsidRPr="00BC5BF4">
        <w:rPr>
          <w:rFonts w:ascii="Times New Roman" w:eastAsia="宋体" w:hAnsi="Times New Roman" w:cs="Times New Roman"/>
          <w:szCs w:val="21"/>
        </w:rPr>
        <w:t xml:space="preserve"> + </w:t>
      </w:r>
      <w:r w:rsidRPr="00BC5BF4">
        <w:rPr>
          <w:rFonts w:ascii="Times New Roman" w:eastAsia="宋体" w:hAnsi="Times New Roman" w:cs="Times New Roman"/>
          <w:szCs w:val="21"/>
        </w:rPr>
        <w:t>二者之和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sum = cur.val + l1.val + l2.val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cur.val = sum % 10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cur.next = ListNode(sum // 10)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l1 = l1.next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l2 = l2.next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pre = cur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 = cur.next</w:t>
      </w:r>
    </w:p>
    <w:p w:rsidR="00BC5BF4" w:rsidRPr="00BC5BF4" w:rsidRDefault="008D110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如果</w:t>
      </w:r>
      <w:r w:rsidR="00BC5BF4" w:rsidRPr="00BC5BF4">
        <w:rPr>
          <w:rFonts w:ascii="Times New Roman" w:eastAsia="宋体" w:hAnsi="Times New Roman" w:cs="Times New Roman"/>
          <w:szCs w:val="21"/>
        </w:rPr>
        <w:t xml:space="preserve">l1 </w:t>
      </w:r>
      <w:r w:rsidR="00BC5BF4" w:rsidRPr="00BC5BF4">
        <w:rPr>
          <w:rFonts w:ascii="Times New Roman" w:eastAsia="宋体" w:hAnsi="Times New Roman" w:cs="Times New Roman"/>
          <w:szCs w:val="21"/>
        </w:rPr>
        <w:t>或</w:t>
      </w:r>
      <w:r w:rsidR="00BC5BF4" w:rsidRPr="00BC5BF4">
        <w:rPr>
          <w:rFonts w:ascii="Times New Roman" w:eastAsia="宋体" w:hAnsi="Times New Roman" w:cs="Times New Roman"/>
          <w:szCs w:val="21"/>
        </w:rPr>
        <w:t xml:space="preserve"> l2</w:t>
      </w:r>
      <w:r w:rsidR="00BC5BF4" w:rsidRPr="00BC5BF4">
        <w:rPr>
          <w:rFonts w:ascii="Times New Roman" w:eastAsia="宋体" w:hAnsi="Times New Roman" w:cs="Times New Roman"/>
          <w:szCs w:val="21"/>
        </w:rPr>
        <w:t>还有更高位，继续加到答案链表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while l1: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sum = cur.val + l1.val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cur.val = sum % 10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cur.next = ListNode(sum // 10)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l1 = l1.next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pre = cur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 = cur.next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while l2: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sum = cur.val + l2.val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cur.val = sum % 10;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cur.next = ListNode(sum // 10)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l2 = l2.next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pre = cur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cur = cur.next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cur.val == 0: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pre.next = cur.next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self.reverse(ans)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def getLinkedList(head):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list = []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while head is not None: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list += [str(head.val)]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head = head.next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s = '-&gt;'.join(list)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return s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head1 = ListNode(6, ListNode(1, ListNode(7)))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head2 = ListNode(2, ListNode(9, ListNode(5)))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输入数字</w:t>
      </w:r>
      <w:r w:rsidRPr="00BC5BF4">
        <w:rPr>
          <w:rFonts w:ascii="Times New Roman" w:eastAsia="宋体" w:hAnsi="Times New Roman" w:cs="Times New Roman"/>
          <w:szCs w:val="21"/>
        </w:rPr>
        <w:t xml:space="preserve">1: ' + getLinkedList(head1))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输入数字</w:t>
      </w:r>
      <w:r w:rsidRPr="00BC5BF4">
        <w:rPr>
          <w:rFonts w:ascii="Times New Roman" w:eastAsia="宋体" w:hAnsi="Times New Roman" w:cs="Times New Roman"/>
          <w:szCs w:val="21"/>
        </w:rPr>
        <w:t>2: ' + getLinkedList(head2))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="00587E17">
        <w:rPr>
          <w:rFonts w:ascii="Times New Roman" w:eastAsia="宋体" w:hAnsi="Times New Roman" w:cs="Times New Roman"/>
          <w:szCs w:val="21"/>
        </w:rPr>
        <w:t>输出二者和</w:t>
      </w:r>
      <w:r w:rsidRPr="00BC5BF4">
        <w:rPr>
          <w:rFonts w:ascii="Times New Roman" w:eastAsia="宋体" w:hAnsi="Times New Roman" w:cs="Times New Roman"/>
          <w:szCs w:val="21"/>
        </w:rPr>
        <w:t xml:space="preserve">: ' + getLinkedList(temp.addLists2(head1,head2)))      </w:t>
      </w:r>
    </w:p>
    <w:p w:rsidR="00BC5BF4" w:rsidRPr="00636ABF" w:rsidRDefault="008D1104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52" w:name="_Toc92663782"/>
      <w:bookmarkStart w:id="1853" w:name="_Toc9266478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="00587E17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40 </w:t>
      </w:r>
      <w:r w:rsidR="00BC5BF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程序检查</w:t>
      </w:r>
      <w:bookmarkEnd w:id="1852"/>
      <w:bookmarkEnd w:id="1853"/>
    </w:p>
    <w:p w:rsidR="00BC5BF4" w:rsidRPr="00613B7E" w:rsidRDefault="00F253D9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54" w:name="_Toc92663785"/>
      <w:bookmarkStart w:id="1855" w:name="_Toc92664786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54"/>
      <w:bookmarkEnd w:id="1855"/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import collections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commands</w:t>
      </w:r>
      <w:r w:rsidR="00827E26">
        <w:rPr>
          <w:rFonts w:ascii="Times New Roman" w:eastAsia="宋体" w:hAnsi="Times New Roman" w:cs="Times New Roman" w:hint="eastAsia"/>
          <w:szCs w:val="21"/>
        </w:rPr>
        <w:t>为字符串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返回布尔类型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check(self, commands):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n = len(commands)</w:t>
      </w:r>
    </w:p>
    <w:p w:rsidR="00BC5BF4" w:rsidRPr="00BC5BF4" w:rsidRDefault="00F253D9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标签对应的行数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labelIdx = collections.defaultdict(int)</w:t>
      </w:r>
    </w:p>
    <w:p w:rsidR="00BC5BF4" w:rsidRPr="00BC5BF4" w:rsidRDefault="00F253D9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每个节点的访问状态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visitState = collections.defaultdict(int)    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range(n):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commands[i][0] == 'l':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labelIdx[commands[i][6:]] = i    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self.dfs(0, visitState, labelIdx, commands)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dfs(self, idx, visitState, labelIdx, commands):</w:t>
      </w:r>
    </w:p>
    <w:p w:rsidR="00BC5BF4" w:rsidRPr="00BC5BF4" w:rsidRDefault="00F253D9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程序结束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idx == len(commands):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False</w:t>
      </w:r>
    </w:p>
    <w:p w:rsidR="00BC5BF4" w:rsidRPr="00BC5BF4" w:rsidRDefault="00F253D9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程序中有环，可能会死循环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visitState[idx] == 1: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True</w:t>
      </w:r>
    </w:p>
    <w:p w:rsidR="00BC5BF4" w:rsidRPr="00D37F78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 visitState = 2, </w:t>
      </w:r>
      <w:r w:rsidR="00D37F78" w:rsidRPr="00D37F78">
        <w:rPr>
          <w:rFonts w:ascii="Times New Roman" w:eastAsia="宋体" w:hAnsi="Times New Roman" w:cs="Times New Roman"/>
          <w:szCs w:val="21"/>
        </w:rPr>
        <w:t>代表</w:t>
      </w:r>
      <w:r w:rsidRPr="00D37F78">
        <w:rPr>
          <w:rFonts w:ascii="Times New Roman" w:eastAsia="宋体" w:hAnsi="Times New Roman" w:cs="Times New Roman"/>
          <w:szCs w:val="21"/>
        </w:rPr>
        <w:t>都不会有死循环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visitState[idx] == 2: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False</w:t>
      </w:r>
    </w:p>
    <w:p w:rsidR="00BC5BF4" w:rsidRPr="00BC5BF4" w:rsidRDefault="00F253D9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将</w:t>
      </w:r>
      <w:r>
        <w:rPr>
          <w:rFonts w:ascii="Times New Roman" w:eastAsia="宋体" w:hAnsi="Times New Roman" w:cs="Times New Roman"/>
          <w:szCs w:val="21"/>
        </w:rPr>
        <w:t>idx</w:t>
      </w:r>
      <w:r w:rsidR="00BC5BF4" w:rsidRPr="00BC5BF4">
        <w:rPr>
          <w:rFonts w:ascii="Times New Roman" w:eastAsia="宋体" w:hAnsi="Times New Roman" w:cs="Times New Roman"/>
          <w:szCs w:val="21"/>
        </w:rPr>
        <w:t>节点加入栈中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visitState[idx] = 1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flag = False        </w:t>
      </w:r>
    </w:p>
    <w:p w:rsidR="00BC5BF4" w:rsidRPr="00BC5BF4" w:rsidRDefault="00032DB3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BC5BF4" w:rsidRPr="00BC5BF4">
        <w:rPr>
          <w:rFonts w:ascii="Times New Roman" w:eastAsia="宋体" w:hAnsi="Times New Roman" w:cs="Times New Roman"/>
          <w:szCs w:val="21"/>
        </w:rPr>
        <w:t>停机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commands[idx][0] == 'h':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visitState[idx] = 2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False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</w:t>
      </w:r>
      <w:r w:rsidR="00032DB3">
        <w:rPr>
          <w:rFonts w:ascii="Times New Roman" w:eastAsia="宋体" w:hAnsi="Times New Roman" w:cs="Times New Roman"/>
          <w:szCs w:val="21"/>
        </w:rPr>
        <w:t xml:space="preserve"> #</w:t>
      </w:r>
      <w:r w:rsidRPr="00BC5BF4">
        <w:rPr>
          <w:rFonts w:ascii="Times New Roman" w:eastAsia="宋体" w:hAnsi="Times New Roman" w:cs="Times New Roman"/>
          <w:szCs w:val="21"/>
        </w:rPr>
        <w:t>跳转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commands[idx][0] == 'g':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parameters = commands[idx].split()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len(parameters) == 2: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flag |= self.dfs(labelIdx[parameters[1]], visitState, labelIdx, commands)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else: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flag |= self.dfs(labelIdx[parameters[1]], visitState, labelIdx, commands)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flag |= self.dfs(labelIdx[parameters[2]], visitState, labelIdx, commands)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else: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flag |= self.dfs(idx + 1, visitState, labelIdx, commands)       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visitState[idx] = 2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flag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com =["label start","print \"hello world!\"","gotorand start end","print \"good bye\"","halt","label end"]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="0021699C">
        <w:rPr>
          <w:rFonts w:ascii="Times New Roman" w:eastAsia="宋体" w:hAnsi="Times New Roman" w:cs="Times New Roman"/>
          <w:szCs w:val="21"/>
        </w:rPr>
        <w:t>输入</w:t>
      </w:r>
      <w:r w:rsidR="00587E17">
        <w:rPr>
          <w:rFonts w:ascii="Times New Roman" w:eastAsia="宋体" w:hAnsi="Times New Roman" w:cs="Times New Roman"/>
          <w:szCs w:val="21"/>
        </w:rPr>
        <w:t>命令</w:t>
      </w:r>
      <w:r w:rsidRPr="00BC5BF4">
        <w:rPr>
          <w:rFonts w:ascii="Times New Roman" w:eastAsia="宋体" w:hAnsi="Times New Roman" w:cs="Times New Roman"/>
          <w:szCs w:val="21"/>
        </w:rPr>
        <w:t xml:space="preserve">:' ,com) </w:t>
      </w:r>
    </w:p>
    <w:p w:rsidR="00BC5BF4" w:rsidRPr="00BC5BF4" w:rsidRDefault="00BC5BF4" w:rsidP="00824E04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输出是否可能无限循环</w:t>
      </w:r>
      <w:r w:rsidRPr="00BC5BF4">
        <w:rPr>
          <w:rFonts w:ascii="Times New Roman" w:eastAsia="宋体" w:hAnsi="Times New Roman" w:cs="Times New Roman"/>
          <w:szCs w:val="21"/>
        </w:rPr>
        <w:t xml:space="preserve">:' ,temp.check(com))      </w:t>
      </w:r>
    </w:p>
    <w:p w:rsidR="00BC5BF4" w:rsidRPr="00636ABF" w:rsidRDefault="00032DB3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56" w:name="_Toc92663787"/>
      <w:bookmarkStart w:id="1857" w:name="_Toc9266478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41</w:t>
      </w:r>
      <w:r w:rsidR="00BC5BF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特殊回文字符串</w:t>
      </w:r>
      <w:bookmarkEnd w:id="1856"/>
      <w:bookmarkEnd w:id="1857"/>
    </w:p>
    <w:p w:rsidR="00BC5BF4" w:rsidRPr="00613B7E" w:rsidRDefault="00032DB3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58" w:name="_Toc92663790"/>
      <w:bookmarkStart w:id="1859" w:name="_Toc92664791"/>
      <w:r w:rsidRPr="00613B7E">
        <w:rPr>
          <w:rFonts w:ascii="黑体" w:eastAsia="黑体" w:hAnsi="黑体" w:cs="Times New Roman"/>
          <w:sz w:val="24"/>
          <w:szCs w:val="24"/>
        </w:rPr>
        <w:t>3.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58"/>
      <w:bookmarkEnd w:id="1859"/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getpair(self, data):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keywd = {}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letter in data: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a = letter[0]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b = letter[1]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a not in keywd.keys():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keywd[a] = []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keywd[a].append(b)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b not in keywd.keys():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keywd[b] = []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keywd[b].append(a)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keywd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ambigram</w:t>
      </w:r>
      <w:r w:rsidR="00827E26">
        <w:rPr>
          <w:rFonts w:ascii="Times New Roman" w:eastAsia="宋体" w:hAnsi="Times New Roman" w:cs="Times New Roman" w:hint="eastAsia"/>
          <w:szCs w:val="21"/>
        </w:rPr>
        <w:t>为字符串列表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word</w:t>
      </w:r>
      <w:r w:rsidR="00827E26">
        <w:rPr>
          <w:rFonts w:ascii="Times New Roman" w:eastAsia="宋体" w:hAnsi="Times New Roman" w:cs="Times New Roman" w:hint="eastAsia"/>
          <w:szCs w:val="21"/>
        </w:rPr>
        <w:t>为字符串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返回布尔类型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ispalindrome(self, ambigram, word):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isFalse = True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length = (int)(len(word)/2)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pairkey = self.getpair(ambigram)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range(length):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lst = -1*(i+1)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substr = word[i]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substr2 =word[lst]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substr ==substr2: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continue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substr not in pairkey.keys():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return False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substr2 not in pairkey.keys():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return False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(substr in pairkey[substr2]):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continue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 key1 in pairkey[substr2]: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(substr in pairkey[key1]):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isFalse = False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break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isFalse: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return False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True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ambigram =["at", "by", "yh", "hn", "mw", "ww"]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word = 'swims'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="00587E17">
        <w:rPr>
          <w:rFonts w:ascii="Times New Roman" w:eastAsia="宋体" w:hAnsi="Times New Roman" w:cs="Times New Roman"/>
          <w:szCs w:val="21"/>
        </w:rPr>
        <w:t>输入交换字母</w:t>
      </w:r>
      <w:r w:rsidRPr="00BC5BF4">
        <w:rPr>
          <w:rFonts w:ascii="Times New Roman" w:eastAsia="宋体" w:hAnsi="Times New Roman" w:cs="Times New Roman"/>
          <w:szCs w:val="21"/>
        </w:rPr>
        <w:t>:',ambigram,',</w:t>
      </w:r>
      <w:r w:rsidR="00587E17">
        <w:rPr>
          <w:rFonts w:ascii="Times New Roman" w:eastAsia="宋体" w:hAnsi="Times New Roman" w:cs="Times New Roman"/>
          <w:szCs w:val="21"/>
        </w:rPr>
        <w:t>输入字符串</w:t>
      </w:r>
      <w:r w:rsidRPr="00BC5BF4">
        <w:rPr>
          <w:rFonts w:ascii="Times New Roman" w:eastAsia="宋体" w:hAnsi="Times New Roman" w:cs="Times New Roman"/>
          <w:szCs w:val="21"/>
        </w:rPr>
        <w:t>：</w:t>
      </w:r>
      <w:r w:rsidRPr="00BC5BF4">
        <w:rPr>
          <w:rFonts w:ascii="Times New Roman" w:eastAsia="宋体" w:hAnsi="Times New Roman" w:cs="Times New Roman"/>
          <w:szCs w:val="21"/>
        </w:rPr>
        <w:t>',word)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 xml:space="preserve">:' ,temp.ispalindrome(ambigram,word))      </w:t>
      </w:r>
    </w:p>
    <w:p w:rsidR="00BC5BF4" w:rsidRPr="00636ABF" w:rsidRDefault="00032DB3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60" w:name="_Toc92663792"/>
      <w:bookmarkStart w:id="1861" w:name="_Toc9266479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42</w:t>
      </w:r>
      <w:r w:rsidR="00BC5BF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数组压缩</w:t>
      </w:r>
      <w:bookmarkEnd w:id="1860"/>
      <w:bookmarkEnd w:id="1861"/>
    </w:p>
    <w:p w:rsidR="00BC5BF4" w:rsidRPr="00613B7E" w:rsidRDefault="00160D26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62" w:name="_Toc92663795"/>
      <w:bookmarkStart w:id="1863" w:name="_Toc92664796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62"/>
      <w:bookmarkEnd w:id="1863"/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A</w:t>
      </w:r>
      <w:r w:rsidR="00827E26">
        <w:rPr>
          <w:rFonts w:ascii="Times New Roman" w:eastAsia="宋体" w:hAnsi="Times New Roman" w:cs="Times New Roman" w:hint="eastAsia"/>
          <w:szCs w:val="21"/>
        </w:rPr>
        <w:t>为数组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CompressArray(self, A):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leng = len(A[0])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dp = [[] for i in range(leng)]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dp[0] += [0,0,0]        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range(1,leng) 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 j in range(3) 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tmp = min(dp[i-1][0] + abs(A[j][i] - A[0][i-1]), dp[i-1][1] + abs(A[j][i] - A[1][i-1]))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tmp = min(tmp, dp[i-1][2] + abs(A[j][i] - A[2][i-1]))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dp[i] +=[tmp]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ans = min(dp[leng - 1][0], min(dp[leng - 1][1], dp[leng - 1][2]))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ans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 = [[1,2,3],[4,5,6],[7,8,9]]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="00547FE6">
        <w:rPr>
          <w:rFonts w:ascii="Times New Roman" w:eastAsia="宋体" w:hAnsi="Times New Roman" w:cs="Times New Roman"/>
          <w:szCs w:val="21"/>
        </w:rPr>
        <w:t>输入矩阵</w:t>
      </w:r>
      <w:r w:rsidRPr="00BC5BF4">
        <w:rPr>
          <w:rFonts w:ascii="Times New Roman" w:eastAsia="宋体" w:hAnsi="Times New Roman" w:cs="Times New Roman"/>
          <w:szCs w:val="21"/>
        </w:rPr>
        <w:t>:',A)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输出最小值</w:t>
      </w:r>
      <w:r w:rsidRPr="00BC5BF4">
        <w:rPr>
          <w:rFonts w:ascii="Times New Roman" w:eastAsia="宋体" w:hAnsi="Times New Roman" w:cs="Times New Roman"/>
          <w:szCs w:val="21"/>
        </w:rPr>
        <w:t xml:space="preserve">:' ,temp.CompressArray(A))      </w:t>
      </w:r>
    </w:p>
    <w:p w:rsidR="00BC5BF4" w:rsidRPr="00636ABF" w:rsidRDefault="00160D26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64" w:name="_Toc92663797"/>
      <w:bookmarkStart w:id="1865" w:name="_Toc9266479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43</w:t>
      </w:r>
      <w:r w:rsidR="00BC5BF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等差矩阵</w:t>
      </w:r>
      <w:bookmarkEnd w:id="1864"/>
      <w:bookmarkEnd w:id="1865"/>
    </w:p>
    <w:p w:rsidR="00BC5BF4" w:rsidRPr="00613B7E" w:rsidRDefault="00160D26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66" w:name="_Toc92663800"/>
      <w:bookmarkStart w:id="1867" w:name="_Toc92664801"/>
      <w:r w:rsidRPr="00613B7E">
        <w:rPr>
          <w:rFonts w:ascii="黑体" w:eastAsia="黑体" w:hAnsi="黑体" w:cs="Times New Roman"/>
          <w:sz w:val="24"/>
          <w:szCs w:val="24"/>
        </w:rPr>
        <w:t>3.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66"/>
      <w:bookmarkEnd w:id="1867"/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fill(self,i,j,B,row,row_ok,col,col_ok):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INF = 0x3f3f3f3f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</w:t>
      </w:r>
      <w:r w:rsidRPr="00BC5BF4">
        <w:rPr>
          <w:rFonts w:ascii="Times New Roman" w:eastAsia="宋体" w:hAnsi="Times New Roman" w:cs="Times New Roman"/>
          <w:szCs w:val="21"/>
        </w:rPr>
        <w:t>如果所在行列都确定了返回即可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col_ok[j] and row_ok[i]: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else:</w:t>
      </w:r>
    </w:p>
    <w:p w:rsidR="00BC5BF4" w:rsidRPr="00BC5BF4" w:rsidRDefault="00160D26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#</w:t>
      </w:r>
      <w:r w:rsidR="00BC5BF4" w:rsidRPr="00BC5BF4">
        <w:rPr>
          <w:rFonts w:ascii="Times New Roman" w:eastAsia="宋体" w:hAnsi="Times New Roman" w:cs="Times New Roman"/>
          <w:szCs w:val="21"/>
        </w:rPr>
        <w:t>如果列没有全部确认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col_ok[j]==False:</w:t>
      </w:r>
    </w:p>
    <w:p w:rsidR="00BC5BF4" w:rsidRPr="00BC5BF4" w:rsidRDefault="00BC5BF4" w:rsidP="002F661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#</w:t>
      </w:r>
      <w:r w:rsidRPr="00BC5BF4">
        <w:rPr>
          <w:rFonts w:ascii="Times New Roman" w:eastAsia="宋体" w:hAnsi="Times New Roman" w:cs="Times New Roman"/>
          <w:szCs w:val="21"/>
        </w:rPr>
        <w:t>如果第</w:t>
      </w:r>
      <w:r w:rsidRPr="00BC5BF4">
        <w:rPr>
          <w:rFonts w:ascii="Times New Roman" w:eastAsia="宋体" w:hAnsi="Times New Roman" w:cs="Times New Roman"/>
          <w:szCs w:val="21"/>
        </w:rPr>
        <w:t>j</w:t>
      </w:r>
      <w:r w:rsidRPr="00BC5BF4">
        <w:rPr>
          <w:rFonts w:ascii="Times New Roman" w:eastAsia="宋体" w:hAnsi="Times New Roman" w:cs="Times New Roman"/>
          <w:szCs w:val="21"/>
        </w:rPr>
        <w:t>列首次确定的数是在</w:t>
      </w:r>
      <w:r w:rsidRPr="00BC5BF4">
        <w:rPr>
          <w:rFonts w:ascii="Times New Roman" w:eastAsia="宋体" w:hAnsi="Times New Roman" w:cs="Times New Roman"/>
          <w:szCs w:val="21"/>
        </w:rPr>
        <w:t>i</w:t>
      </w:r>
      <w:r w:rsidRPr="00BC5BF4">
        <w:rPr>
          <w:rFonts w:ascii="Times New Roman" w:eastAsia="宋体" w:hAnsi="Times New Roman" w:cs="Times New Roman"/>
          <w:szCs w:val="21"/>
        </w:rPr>
        <w:t>行，或者还没有出现，此时不能计算公差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col[j]==-1 or col[j]==i: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col[j]=i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else: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#</w:t>
      </w:r>
      <w:r w:rsidRPr="00BC5BF4">
        <w:rPr>
          <w:rFonts w:ascii="Times New Roman" w:eastAsia="宋体" w:hAnsi="Times New Roman" w:cs="Times New Roman"/>
          <w:szCs w:val="21"/>
        </w:rPr>
        <w:t>确定第</w:t>
      </w:r>
      <w:r w:rsidRPr="00BC5BF4">
        <w:rPr>
          <w:rFonts w:ascii="Times New Roman" w:eastAsia="宋体" w:hAnsi="Times New Roman" w:cs="Times New Roman"/>
          <w:szCs w:val="21"/>
        </w:rPr>
        <w:t>j</w:t>
      </w:r>
      <w:r w:rsidRPr="00BC5BF4">
        <w:rPr>
          <w:rFonts w:ascii="Times New Roman" w:eastAsia="宋体" w:hAnsi="Times New Roman" w:cs="Times New Roman"/>
          <w:szCs w:val="21"/>
        </w:rPr>
        <w:t>列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col_ok[j]=True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#</w:t>
      </w:r>
      <w:r w:rsidRPr="00BC5BF4">
        <w:rPr>
          <w:rFonts w:ascii="Times New Roman" w:eastAsia="宋体" w:hAnsi="Times New Roman" w:cs="Times New Roman"/>
          <w:szCs w:val="21"/>
        </w:rPr>
        <w:t>计算出公差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diff = (int)((B[i][j] - B[col[j]][j]) // (i - col[j]))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for r in range(i-1,-1,-1):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if B[r][j]==INF: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    B[r][j]=B[r+1][j]-diff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self.fill(r,j,B,row,row_ok,col,col_ok)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for r in range(i+1,len(row)):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if B[r][j]==INF: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    B[r][j]=B[r-1][j]+diff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self.fill(r,j,B,row,row_ok,col,col_ok)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#</w:t>
      </w:r>
      <w:r w:rsidRPr="00BC5BF4">
        <w:rPr>
          <w:rFonts w:ascii="Times New Roman" w:eastAsia="宋体" w:hAnsi="Times New Roman" w:cs="Times New Roman"/>
          <w:szCs w:val="21"/>
        </w:rPr>
        <w:t>如果该行还没有全部确认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row_ok[i]==False: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#</w:t>
      </w:r>
      <w:r w:rsidRPr="00BC5BF4">
        <w:rPr>
          <w:rFonts w:ascii="Times New Roman" w:eastAsia="宋体" w:hAnsi="Times New Roman" w:cs="Times New Roman"/>
          <w:szCs w:val="21"/>
        </w:rPr>
        <w:t>如果</w:t>
      </w:r>
      <w:r w:rsidRPr="00BC5BF4">
        <w:rPr>
          <w:rFonts w:ascii="Times New Roman" w:eastAsia="宋体" w:hAnsi="Times New Roman" w:cs="Times New Roman"/>
          <w:szCs w:val="21"/>
        </w:rPr>
        <w:t>i</w:t>
      </w:r>
      <w:r w:rsidRPr="00BC5BF4">
        <w:rPr>
          <w:rFonts w:ascii="Times New Roman" w:eastAsia="宋体" w:hAnsi="Times New Roman" w:cs="Times New Roman"/>
          <w:szCs w:val="21"/>
        </w:rPr>
        <w:t>行首次确定数的位置是在</w:t>
      </w:r>
      <w:r w:rsidRPr="00BC5BF4">
        <w:rPr>
          <w:rFonts w:ascii="Times New Roman" w:eastAsia="宋体" w:hAnsi="Times New Roman" w:cs="Times New Roman"/>
          <w:szCs w:val="21"/>
        </w:rPr>
        <w:t>j</w:t>
      </w:r>
      <w:r w:rsidRPr="00BC5BF4">
        <w:rPr>
          <w:rFonts w:ascii="Times New Roman" w:eastAsia="宋体" w:hAnsi="Times New Roman" w:cs="Times New Roman"/>
          <w:szCs w:val="21"/>
        </w:rPr>
        <w:t>列</w:t>
      </w:r>
      <w:r w:rsidR="00160D26">
        <w:rPr>
          <w:rFonts w:ascii="Times New Roman" w:eastAsia="宋体" w:hAnsi="Times New Roman" w:cs="Times New Roman"/>
          <w:szCs w:val="21"/>
        </w:rPr>
        <w:t>或者还</w:t>
      </w:r>
      <w:r w:rsidR="00160D26">
        <w:rPr>
          <w:rFonts w:ascii="Times New Roman" w:eastAsia="宋体" w:hAnsi="Times New Roman" w:cs="Times New Roman" w:hint="eastAsia"/>
          <w:szCs w:val="21"/>
        </w:rPr>
        <w:t>未</w:t>
      </w:r>
      <w:r w:rsidRPr="00BC5BF4">
        <w:rPr>
          <w:rFonts w:ascii="Times New Roman" w:eastAsia="宋体" w:hAnsi="Times New Roman" w:cs="Times New Roman"/>
          <w:szCs w:val="21"/>
        </w:rPr>
        <w:t>出现，此时不能计算公差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row[i]==-1 or row[i]==j: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row[i]=j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#</w:t>
      </w:r>
      <w:r w:rsidRPr="00BC5BF4">
        <w:rPr>
          <w:rFonts w:ascii="Times New Roman" w:eastAsia="宋体" w:hAnsi="Times New Roman" w:cs="Times New Roman"/>
          <w:szCs w:val="21"/>
        </w:rPr>
        <w:t>否则在</w:t>
      </w:r>
      <w:r w:rsidRPr="00BC5BF4">
        <w:rPr>
          <w:rFonts w:ascii="Times New Roman" w:eastAsia="宋体" w:hAnsi="Times New Roman" w:cs="Times New Roman"/>
          <w:szCs w:val="21"/>
        </w:rPr>
        <w:t>i</w:t>
      </w:r>
      <w:r w:rsidRPr="00BC5BF4">
        <w:rPr>
          <w:rFonts w:ascii="Times New Roman" w:eastAsia="宋体" w:hAnsi="Times New Roman" w:cs="Times New Roman"/>
          <w:szCs w:val="21"/>
        </w:rPr>
        <w:t>行有两个位置已经确定，一个是</w:t>
      </w:r>
      <w:r w:rsidRPr="00BC5BF4">
        <w:rPr>
          <w:rFonts w:ascii="Times New Roman" w:eastAsia="宋体" w:hAnsi="Times New Roman" w:cs="Times New Roman"/>
          <w:szCs w:val="21"/>
        </w:rPr>
        <w:t xml:space="preserve">A[i][j] </w:t>
      </w:r>
      <w:r w:rsidRPr="00BC5BF4">
        <w:rPr>
          <w:rFonts w:ascii="Times New Roman" w:eastAsia="宋体" w:hAnsi="Times New Roman" w:cs="Times New Roman"/>
          <w:szCs w:val="21"/>
        </w:rPr>
        <w:t>一个是</w:t>
      </w:r>
      <w:r w:rsidRPr="00BC5BF4">
        <w:rPr>
          <w:rFonts w:ascii="Times New Roman" w:eastAsia="宋体" w:hAnsi="Times New Roman" w:cs="Times New Roman"/>
          <w:szCs w:val="21"/>
        </w:rPr>
        <w:t>A[i][row[i]]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else: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#</w:t>
      </w:r>
      <w:r w:rsidRPr="00BC5BF4">
        <w:rPr>
          <w:rFonts w:ascii="Times New Roman" w:eastAsia="宋体" w:hAnsi="Times New Roman" w:cs="Times New Roman"/>
          <w:szCs w:val="21"/>
        </w:rPr>
        <w:t>第</w:t>
      </w:r>
      <w:r w:rsidRPr="00BC5BF4">
        <w:rPr>
          <w:rFonts w:ascii="Times New Roman" w:eastAsia="宋体" w:hAnsi="Times New Roman" w:cs="Times New Roman"/>
          <w:szCs w:val="21"/>
        </w:rPr>
        <w:t>i</w:t>
      </w:r>
      <w:r w:rsidR="001B4C3E">
        <w:rPr>
          <w:rFonts w:ascii="Times New Roman" w:eastAsia="宋体" w:hAnsi="Times New Roman" w:cs="Times New Roman"/>
          <w:szCs w:val="21"/>
        </w:rPr>
        <w:t>行都可以确定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row_ok[i]=True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#</w:t>
      </w:r>
      <w:r w:rsidRPr="00BC5BF4">
        <w:rPr>
          <w:rFonts w:ascii="Times New Roman" w:eastAsia="宋体" w:hAnsi="Times New Roman" w:cs="Times New Roman"/>
          <w:szCs w:val="21"/>
        </w:rPr>
        <w:t>计算公差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diff = (int)((B[i][j] - B[i][row[i]]) // (j - row[i]))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for c in range(j-1,-1,-1):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if B[i][c]==INF: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    B[i][c]=B[i][c+1]-diff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self.fill(i,c,B,row,row_ok,col,col_ok)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for c in range(j+1,len(col)):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if B[i][c]==INF: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    B[i][c]=B[i][c-1]+diff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self.fill(i,c,B,row,row_ok,col,col_ok)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A</w:t>
      </w:r>
      <w:r w:rsidR="00827E26">
        <w:rPr>
          <w:rFonts w:ascii="Times New Roman" w:eastAsia="宋体" w:hAnsi="Times New Roman" w:cs="Times New Roman" w:hint="eastAsia"/>
          <w:szCs w:val="21"/>
        </w:rPr>
        <w:t>为矩阵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ask</w:t>
      </w:r>
      <w:r w:rsidR="00827E26">
        <w:rPr>
          <w:rFonts w:ascii="Times New Roman" w:eastAsia="宋体" w:hAnsi="Times New Roman" w:cs="Times New Roman" w:hint="eastAsia"/>
          <w:szCs w:val="21"/>
        </w:rPr>
        <w:t>为数组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 w:rsidR="00827E26">
        <w:rPr>
          <w:rFonts w:ascii="Times New Roman" w:eastAsia="宋体" w:hAnsi="Times New Roman" w:cs="Times New Roman" w:hint="eastAsia"/>
          <w:szCs w:val="21"/>
        </w:rPr>
        <w:t>#</w:t>
      </w:r>
      <w:r w:rsidR="00827E26">
        <w:rPr>
          <w:rFonts w:ascii="Times New Roman" w:eastAsia="宋体" w:hAnsi="Times New Roman" w:cs="Times New Roman" w:hint="eastAsia"/>
          <w:szCs w:val="21"/>
        </w:rPr>
        <w:t>返回数组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getDete</w:t>
      </w:r>
      <w:r w:rsidR="00827E26">
        <w:rPr>
          <w:rFonts w:ascii="Times New Roman" w:eastAsia="宋体" w:hAnsi="Times New Roman" w:cs="Times New Roman" w:hint="eastAsia"/>
          <w:szCs w:val="21"/>
        </w:rPr>
        <w:t>r</w:t>
      </w:r>
      <w:r w:rsidRPr="00BC5BF4">
        <w:rPr>
          <w:rFonts w:ascii="Times New Roman" w:eastAsia="宋体" w:hAnsi="Times New Roman" w:cs="Times New Roman"/>
          <w:szCs w:val="21"/>
        </w:rPr>
        <w:t>mine(self, A, ask):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INF=0x3f3f3f3f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#A</w:t>
      </w:r>
      <w:r w:rsidRPr="00BC5BF4">
        <w:rPr>
          <w:rFonts w:ascii="Times New Roman" w:eastAsia="宋体" w:hAnsi="Times New Roman" w:cs="Times New Roman"/>
          <w:szCs w:val="21"/>
        </w:rPr>
        <w:t>矩阵行数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n=len(A)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#A</w:t>
      </w:r>
      <w:r w:rsidRPr="00BC5BF4">
        <w:rPr>
          <w:rFonts w:ascii="Times New Roman" w:eastAsia="宋体" w:hAnsi="Times New Roman" w:cs="Times New Roman"/>
          <w:szCs w:val="21"/>
        </w:rPr>
        <w:t>矩阵列数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m=len(A[0])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B=[[INF]*m for i in range(n)]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#row[i]=j </w:t>
      </w:r>
      <w:r w:rsidRPr="00BC5BF4">
        <w:rPr>
          <w:rFonts w:ascii="Times New Roman" w:eastAsia="宋体" w:hAnsi="Times New Roman" w:cs="Times New Roman"/>
          <w:szCs w:val="21"/>
        </w:rPr>
        <w:t>表示第</w:t>
      </w:r>
      <w:r w:rsidRPr="00BC5BF4">
        <w:rPr>
          <w:rFonts w:ascii="Times New Roman" w:eastAsia="宋体" w:hAnsi="Times New Roman" w:cs="Times New Roman"/>
          <w:szCs w:val="21"/>
        </w:rPr>
        <w:t>i</w:t>
      </w:r>
      <w:r w:rsidRPr="00BC5BF4">
        <w:rPr>
          <w:rFonts w:ascii="Times New Roman" w:eastAsia="宋体" w:hAnsi="Times New Roman" w:cs="Times New Roman"/>
          <w:szCs w:val="21"/>
        </w:rPr>
        <w:t>行里第一次确定的数是在第</w:t>
      </w:r>
      <w:r w:rsidRPr="00BC5BF4">
        <w:rPr>
          <w:rFonts w:ascii="Times New Roman" w:eastAsia="宋体" w:hAnsi="Times New Roman" w:cs="Times New Roman"/>
          <w:szCs w:val="21"/>
        </w:rPr>
        <w:t>j</w:t>
      </w:r>
      <w:r w:rsidRPr="00BC5BF4">
        <w:rPr>
          <w:rFonts w:ascii="Times New Roman" w:eastAsia="宋体" w:hAnsi="Times New Roman" w:cs="Times New Roman"/>
          <w:szCs w:val="21"/>
        </w:rPr>
        <w:t>列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row=[-1 for i in range(n)]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#row_ok[i]=true </w:t>
      </w:r>
      <w:r w:rsidRPr="00BC5BF4">
        <w:rPr>
          <w:rFonts w:ascii="Times New Roman" w:eastAsia="宋体" w:hAnsi="Times New Roman" w:cs="Times New Roman"/>
          <w:szCs w:val="21"/>
        </w:rPr>
        <w:t>表示第</w:t>
      </w:r>
      <w:r w:rsidRPr="00BC5BF4">
        <w:rPr>
          <w:rFonts w:ascii="Times New Roman" w:eastAsia="宋体" w:hAnsi="Times New Roman" w:cs="Times New Roman"/>
          <w:szCs w:val="21"/>
        </w:rPr>
        <w:t>i</w:t>
      </w:r>
      <w:r w:rsidR="001B4C3E">
        <w:rPr>
          <w:rFonts w:ascii="Times New Roman" w:eastAsia="宋体" w:hAnsi="Times New Roman" w:cs="Times New Roman"/>
          <w:szCs w:val="21"/>
        </w:rPr>
        <w:t>行的数据全部确定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row_ok=[False for i in range(n)]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#col[j]=i </w:t>
      </w:r>
      <w:r w:rsidRPr="00BC5BF4">
        <w:rPr>
          <w:rFonts w:ascii="Times New Roman" w:eastAsia="宋体" w:hAnsi="Times New Roman" w:cs="Times New Roman"/>
          <w:szCs w:val="21"/>
        </w:rPr>
        <w:t>表示第</w:t>
      </w:r>
      <w:r w:rsidRPr="00BC5BF4">
        <w:rPr>
          <w:rFonts w:ascii="Times New Roman" w:eastAsia="宋体" w:hAnsi="Times New Roman" w:cs="Times New Roman"/>
          <w:szCs w:val="21"/>
        </w:rPr>
        <w:t>j</w:t>
      </w:r>
      <w:r w:rsidRPr="00BC5BF4">
        <w:rPr>
          <w:rFonts w:ascii="Times New Roman" w:eastAsia="宋体" w:hAnsi="Times New Roman" w:cs="Times New Roman"/>
          <w:szCs w:val="21"/>
        </w:rPr>
        <w:t>列里第一次确定的数是在第</w:t>
      </w:r>
      <w:r w:rsidRPr="00BC5BF4">
        <w:rPr>
          <w:rFonts w:ascii="Times New Roman" w:eastAsia="宋体" w:hAnsi="Times New Roman" w:cs="Times New Roman"/>
          <w:szCs w:val="21"/>
        </w:rPr>
        <w:t>i</w:t>
      </w:r>
      <w:r w:rsidRPr="00BC5BF4">
        <w:rPr>
          <w:rFonts w:ascii="Times New Roman" w:eastAsia="宋体" w:hAnsi="Times New Roman" w:cs="Times New Roman"/>
          <w:szCs w:val="21"/>
        </w:rPr>
        <w:t>行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col=[-1 for i in range(m)]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#col_ok[j]=true </w:t>
      </w:r>
      <w:r w:rsidRPr="00BC5BF4">
        <w:rPr>
          <w:rFonts w:ascii="Times New Roman" w:eastAsia="宋体" w:hAnsi="Times New Roman" w:cs="Times New Roman"/>
          <w:szCs w:val="21"/>
        </w:rPr>
        <w:t>表示第</w:t>
      </w:r>
      <w:r w:rsidRPr="00BC5BF4">
        <w:rPr>
          <w:rFonts w:ascii="Times New Roman" w:eastAsia="宋体" w:hAnsi="Times New Roman" w:cs="Times New Roman"/>
          <w:szCs w:val="21"/>
        </w:rPr>
        <w:t>j</w:t>
      </w:r>
      <w:r w:rsidR="001B4C3E">
        <w:rPr>
          <w:rFonts w:ascii="Times New Roman" w:eastAsia="宋体" w:hAnsi="Times New Roman" w:cs="Times New Roman"/>
          <w:szCs w:val="21"/>
        </w:rPr>
        <w:t>列的数据全部确定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col_ok=[False for i in  range(m)]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range(n):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for j in range(m):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if(A[i][j]!=0):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B[i][j]=A[i][j]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self.fill(i,j,B,row,row_ok,col,col_ok)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ans=[]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range(len(ask)):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B[ask[i][0]][ask[i][1]]!=INF: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ans.append((int)(B[ask[i][0]][ask[i][1]]))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else: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ans.append(-1)        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ans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A=[[1,0,3],[0,4,0],[0,0,0]]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ask=[[0,1],[0,0],[1,0],[2,1],[2,2]]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="003F6C85">
        <w:rPr>
          <w:rFonts w:ascii="Times New Roman" w:eastAsia="宋体" w:hAnsi="Times New Roman" w:cs="Times New Roman"/>
          <w:szCs w:val="21"/>
        </w:rPr>
        <w:t>输入矩阵</w:t>
      </w:r>
      <w:r w:rsidRPr="00BC5BF4">
        <w:rPr>
          <w:rFonts w:ascii="Times New Roman" w:eastAsia="宋体" w:hAnsi="Times New Roman" w:cs="Times New Roman"/>
          <w:szCs w:val="21"/>
        </w:rPr>
        <w:t>:',A)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="003F6C85">
        <w:rPr>
          <w:rFonts w:ascii="Times New Roman" w:eastAsia="宋体" w:hAnsi="Times New Roman" w:cs="Times New Roman"/>
          <w:szCs w:val="21"/>
        </w:rPr>
        <w:t>输入位置</w:t>
      </w:r>
      <w:r w:rsidRPr="00BC5BF4">
        <w:rPr>
          <w:rFonts w:ascii="Times New Roman" w:eastAsia="宋体" w:hAnsi="Times New Roman" w:cs="Times New Roman"/>
          <w:szCs w:val="21"/>
        </w:rPr>
        <w:t>:',ask)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输出位置值</w:t>
      </w:r>
      <w:r w:rsidRPr="00BC5BF4">
        <w:rPr>
          <w:rFonts w:ascii="Times New Roman" w:eastAsia="宋体" w:hAnsi="Times New Roman" w:cs="Times New Roman"/>
          <w:szCs w:val="21"/>
        </w:rPr>
        <w:t>:' ,temp.getDete</w:t>
      </w:r>
      <w:r w:rsidR="00E00242">
        <w:rPr>
          <w:rFonts w:ascii="Times New Roman" w:eastAsia="宋体" w:hAnsi="Times New Roman" w:cs="Times New Roman"/>
          <w:szCs w:val="21"/>
        </w:rPr>
        <w:t>r</w:t>
      </w:r>
      <w:r w:rsidRPr="00BC5BF4">
        <w:rPr>
          <w:rFonts w:ascii="Times New Roman" w:eastAsia="宋体" w:hAnsi="Times New Roman" w:cs="Times New Roman"/>
          <w:szCs w:val="21"/>
        </w:rPr>
        <w:t xml:space="preserve">mine(A,ask))  </w:t>
      </w:r>
    </w:p>
    <w:p w:rsidR="00BC5BF4" w:rsidRPr="00636ABF" w:rsidRDefault="00160D26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68" w:name="_Toc92663802"/>
      <w:bookmarkStart w:id="1869" w:name="_Toc9266480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44</w:t>
      </w:r>
      <w:r w:rsidR="00BC5BF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栈集</w:t>
      </w:r>
      <w:bookmarkEnd w:id="1868"/>
      <w:bookmarkEnd w:id="1869"/>
    </w:p>
    <w:p w:rsidR="00BC5BF4" w:rsidRPr="00613B7E" w:rsidRDefault="00EC796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70" w:name="_Toc92663805"/>
      <w:bookmarkStart w:id="1871" w:name="_Toc92664806"/>
      <w:r w:rsidRPr="00613B7E">
        <w:rPr>
          <w:rFonts w:ascii="黑体" w:eastAsia="黑体" w:hAnsi="黑体" w:cs="Times New Roman"/>
          <w:sz w:val="24"/>
          <w:szCs w:val="24"/>
        </w:rPr>
        <w:t>3.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70"/>
      <w:bookmarkEnd w:id="1871"/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SetOfStacks:</w:t>
      </w:r>
    </w:p>
    <w:p w:rsidR="00BC5BF4" w:rsidRPr="00BC5BF4" w:rsidRDefault="003F6C85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#</w:t>
      </w:r>
      <w:r w:rsidR="00E00242">
        <w:rPr>
          <w:rFonts w:ascii="Times New Roman" w:eastAsia="宋体" w:hAnsi="Times New Roman" w:cs="Times New Roman" w:hint="eastAsia"/>
          <w:szCs w:val="21"/>
        </w:rPr>
        <w:t>参数</w:t>
      </w:r>
      <w:r w:rsidR="00BC5BF4" w:rsidRPr="00BC5BF4">
        <w:rPr>
          <w:rFonts w:ascii="Times New Roman" w:eastAsia="宋体" w:hAnsi="Times New Roman" w:cs="Times New Roman"/>
          <w:szCs w:val="21"/>
        </w:rPr>
        <w:t>capacity</w:t>
      </w:r>
      <w:r w:rsidR="00E00242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__init__(self, capacity):</w:t>
      </w:r>
    </w:p>
    <w:p w:rsidR="00BC5BF4" w:rsidRPr="00BC5BF4" w:rsidRDefault="003F6C85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#</w:t>
      </w:r>
      <w:r w:rsidR="00E00242">
        <w:rPr>
          <w:rFonts w:ascii="Times New Roman" w:eastAsia="宋体" w:hAnsi="Times New Roman" w:cs="Times New Roman" w:hint="eastAsia"/>
          <w:szCs w:val="21"/>
        </w:rPr>
        <w:t>初始化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self.stacks = []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self.capacity = capacity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#</w:t>
      </w:r>
      <w:r w:rsidR="00E00242"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v</w:t>
      </w:r>
      <w:r w:rsidR="00E00242">
        <w:rPr>
          <w:rFonts w:ascii="Times New Roman" w:eastAsia="宋体" w:hAnsi="Times New Roman" w:cs="Times New Roman" w:hint="eastAsia"/>
          <w:szCs w:val="21"/>
        </w:rPr>
        <w:t>为整数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push(self, v):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len(self.stacks) == 0: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self.stacks.append([])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len(self.stacks[-1]) == self.capacity: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self.stacks.append([])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self.stacks[-1].append(v)</w:t>
      </w:r>
    </w:p>
    <w:p w:rsidR="00BC5BF4" w:rsidRPr="00BC5BF4" w:rsidRDefault="003F6C85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#</w:t>
      </w:r>
      <w:r w:rsidR="00E00242">
        <w:rPr>
          <w:rFonts w:ascii="Times New Roman" w:eastAsia="宋体" w:hAnsi="Times New Roman" w:cs="Times New Roman" w:hint="eastAsia"/>
          <w:szCs w:val="21"/>
        </w:rPr>
        <w:t>返回整数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pop(self):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v = self.stacks[-1].pop()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len(self.stacks[-1]) is 0: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self.stacks.pop()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v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SetOfStacks(2)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temp.push(1)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temp.push(2)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temp.push(4)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temp.push(8)</w:t>
      </w:r>
    </w:p>
    <w:p w:rsidR="00BC5BF4" w:rsidRPr="00BC5BF4" w:rsidRDefault="00BC5BF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temp.push(16)</w:t>
      </w:r>
    </w:p>
    <w:p w:rsidR="00BC5BF4" w:rsidRPr="00BC5BF4" w:rsidRDefault="00BC5BF4" w:rsidP="003F6C85">
      <w:pPr>
        <w:ind w:leftChars="200" w:left="420"/>
        <w:jc w:val="left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 temp.push(1)  temp.push(2)  temp.push(4)  temp.push(8)  temp.push(16)')</w:t>
      </w:r>
    </w:p>
    <w:p w:rsidR="00BC5BF4" w:rsidRPr="00BC5BF4" w:rsidRDefault="00BC5BF4" w:rsidP="003F6C85">
      <w:pPr>
        <w:ind w:leftChars="200" w:left="420"/>
        <w:jc w:val="left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  [' + str(temp.pop()) + ',' + str(temp.pop()) + ',' + str(temp.pop()) + ']')</w:t>
      </w:r>
    </w:p>
    <w:p w:rsidR="00325B04" w:rsidRPr="00636ABF" w:rsidRDefault="00450F07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72" w:name="_Toc92663807"/>
      <w:bookmarkStart w:id="1873" w:name="_Toc9266480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325B0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445 颜色分类</w:t>
      </w:r>
      <w:bookmarkEnd w:id="1872"/>
      <w:bookmarkEnd w:id="1873"/>
      <w:r w:rsidR="00325B0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</w:p>
    <w:p w:rsidR="00325B04" w:rsidRPr="00613B7E" w:rsidRDefault="00325B04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74" w:name="_Toc92663810"/>
      <w:bookmarkStart w:id="1875" w:name="_Toc92664811"/>
      <w:r w:rsidRPr="00613B7E">
        <w:rPr>
          <w:rFonts w:ascii="黑体" w:eastAsia="黑体" w:hAnsi="黑体" w:cs="Times New Roman"/>
          <w:sz w:val="24"/>
          <w:szCs w:val="24"/>
        </w:rPr>
        <w:t>3.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74"/>
      <w:bookmarkEnd w:id="1875"/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colors</w:t>
      </w:r>
      <w:r>
        <w:rPr>
          <w:rFonts w:ascii="Times New Roman" w:eastAsia="宋体" w:hAnsi="Times New Roman" w:cs="Times New Roman" w:hint="eastAsia"/>
          <w:szCs w:val="21"/>
        </w:rPr>
        <w:t>为整数数组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k</w:t>
      </w:r>
      <w:r>
        <w:rPr>
          <w:rFonts w:ascii="Times New Roman" w:eastAsia="宋体" w:hAnsi="Times New Roman" w:cs="Times New Roman" w:hint="eastAsia"/>
          <w:szCs w:val="21"/>
        </w:rPr>
        <w:t>为整数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 w:hint="eastAsia"/>
          <w:szCs w:val="21"/>
        </w:rPr>
        <w:t>返回整数数组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sortColors2(self, colors, k):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self.sort(colors, 1, k, 0, len(colors) - 1)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colors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sort(self, colors, color_from, color_to, index_from, index_to):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color_from == color_to or index_from == index_to: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           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color = (color_from + color_to) // 2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left, right = index_from, index_to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while left &lt;= right: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while left &lt;= right and colors[left] &lt;= color: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left += 1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while left &lt;= right and colors[right] &gt; color: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right -= 1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left &lt;= right: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colors[left], colors[right] = colors[right], colors[left]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left += 1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right -= 1        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self.sort(colors, color_from, color, index_from, right)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self.sort(colors, color + 1, color_to, left, index_to)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A = [3,2,2,1,4]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k = 4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A=',A,',k=',k)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:',temp.sortColors2(A,k))</w:t>
      </w:r>
    </w:p>
    <w:p w:rsidR="00325B04" w:rsidRPr="00636ABF" w:rsidRDefault="00450F07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76" w:name="_Toc92663812"/>
      <w:bookmarkStart w:id="1877" w:name="_Toc9266481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325B04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446 最长有效括号</w:t>
      </w:r>
      <w:bookmarkEnd w:id="1876"/>
      <w:bookmarkEnd w:id="1877"/>
    </w:p>
    <w:p w:rsidR="00325B04" w:rsidRPr="00613B7E" w:rsidRDefault="00325B04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1878" w:name="_Toc92663815"/>
      <w:bookmarkStart w:id="1879" w:name="_Toc92664816"/>
      <w:r w:rsidRPr="00613B7E">
        <w:rPr>
          <w:rFonts w:ascii="黑体" w:eastAsia="黑体" w:hAnsi="黑体" w:cs="Times New Roman" w:hint="eastAsia"/>
          <w:sz w:val="24"/>
          <w:szCs w:val="24"/>
        </w:rPr>
        <w:t>3</w:t>
      </w:r>
      <w:r w:rsidRPr="00613B7E">
        <w:rPr>
          <w:rFonts w:ascii="黑体" w:eastAsia="黑体" w:hAnsi="黑体" w:cs="Times New Roman"/>
          <w:sz w:val="24"/>
          <w:szCs w:val="24"/>
        </w:rPr>
        <w:t>.</w:t>
      </w:r>
      <w:r w:rsidRPr="00613B7E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78"/>
      <w:bookmarkEnd w:id="1879"/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class Solution: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 w:hint="eastAsia"/>
          <w:szCs w:val="21"/>
        </w:rPr>
        <w:t>参数</w:t>
      </w:r>
      <w:r w:rsidRPr="00BC5BF4"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 w:hint="eastAsia"/>
          <w:szCs w:val="21"/>
        </w:rPr>
        <w:t>为字符串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 w:hint="eastAsia"/>
          <w:szCs w:val="21"/>
        </w:rPr>
        <w:t>返回整数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def longestValidParentheses(self, s):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if len(s) &lt;= 1  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return 0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res = 0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dp = [0 for i in range(len(s))]</w:t>
      </w:r>
      <w:r w:rsidRPr="00BC5BF4">
        <w:rPr>
          <w:rFonts w:ascii="Times New Roman" w:eastAsia="宋体" w:hAnsi="Times New Roman" w:cs="Times New Roman"/>
          <w:szCs w:val="21"/>
        </w:rPr>
        <w:tab/>
      </w:r>
      <w:r w:rsidRPr="00BC5BF4">
        <w:rPr>
          <w:rFonts w:ascii="Times New Roman" w:eastAsia="宋体" w:hAnsi="Times New Roman" w:cs="Times New Roman"/>
          <w:szCs w:val="21"/>
        </w:rPr>
        <w:tab/>
        <w:t>#</w:t>
      </w:r>
      <w:r w:rsidRPr="00BC5BF4">
        <w:rPr>
          <w:rFonts w:ascii="Times New Roman" w:eastAsia="宋体" w:hAnsi="Times New Roman" w:cs="Times New Roman"/>
          <w:szCs w:val="21"/>
        </w:rPr>
        <w:t>初始化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for i in range(len(s) - 2, -1, -1) 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if s[i] == '(' :</w:t>
      </w:r>
      <w:r w:rsidRPr="00BC5BF4">
        <w:rPr>
          <w:rFonts w:ascii="Times New Roman" w:eastAsia="宋体" w:hAnsi="Times New Roman" w:cs="Times New Roman"/>
          <w:szCs w:val="21"/>
        </w:rPr>
        <w:tab/>
      </w:r>
      <w:r w:rsidRPr="00BC5BF4">
        <w:rPr>
          <w:rFonts w:ascii="Times New Roman" w:eastAsia="宋体" w:hAnsi="Times New Roman" w:cs="Times New Roman"/>
          <w:szCs w:val="21"/>
        </w:rPr>
        <w:tab/>
        <w:t>#</w:t>
      </w:r>
      <w:r w:rsidRPr="00BC5BF4">
        <w:rPr>
          <w:rFonts w:ascii="Times New Roman" w:eastAsia="宋体" w:hAnsi="Times New Roman" w:cs="Times New Roman"/>
          <w:szCs w:val="21"/>
        </w:rPr>
        <w:t>如果</w:t>
      </w:r>
      <w:r w:rsidRPr="00BC5BF4">
        <w:rPr>
          <w:rFonts w:ascii="Times New Roman" w:eastAsia="宋体" w:hAnsi="Times New Roman" w:cs="Times New Roman"/>
          <w:szCs w:val="21"/>
        </w:rPr>
        <w:t>s[i] = '('</w:t>
      </w:r>
      <w:r w:rsidRPr="00BC5BF4">
        <w:rPr>
          <w:rFonts w:ascii="Times New Roman" w:eastAsia="宋体" w:hAnsi="Times New Roman" w:cs="Times New Roman"/>
          <w:szCs w:val="21"/>
        </w:rPr>
        <w:t>，则需要找到右括号和它匹配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j = i + dp[i + 1] + 1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if j &lt; len(s) and s[j] == ')' :</w:t>
      </w:r>
      <w:r w:rsidRPr="00BC5BF4">
        <w:rPr>
          <w:rFonts w:ascii="Times New Roman" w:eastAsia="宋体" w:hAnsi="Times New Roman" w:cs="Times New Roman"/>
          <w:szCs w:val="21"/>
        </w:rPr>
        <w:tab/>
        <w:t>#</w:t>
      </w:r>
      <w:r w:rsidRPr="00BC5BF4">
        <w:rPr>
          <w:rFonts w:ascii="Times New Roman" w:eastAsia="宋体" w:hAnsi="Times New Roman" w:cs="Times New Roman"/>
          <w:szCs w:val="21"/>
        </w:rPr>
        <w:t>如果没越界且为右括号，那么有</w:t>
      </w:r>
      <w:r w:rsidRPr="00BC5BF4">
        <w:rPr>
          <w:rFonts w:ascii="Times New Roman" w:eastAsia="宋体" w:hAnsi="Times New Roman" w:cs="Times New Roman"/>
          <w:szCs w:val="21"/>
        </w:rPr>
        <w:t>dp[i] = dp[i + 1] + 2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dp[i] = dp[i + 1] + 2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if j + 1 &lt; len(s):</w:t>
      </w:r>
      <w:r w:rsidRPr="00BC5BF4">
        <w:rPr>
          <w:rFonts w:ascii="Times New Roman" w:eastAsia="宋体" w:hAnsi="Times New Roman" w:cs="Times New Roman"/>
          <w:szCs w:val="21"/>
        </w:rPr>
        <w:tab/>
      </w:r>
      <w:r w:rsidRPr="00BC5BF4">
        <w:rPr>
          <w:rFonts w:ascii="Times New Roman" w:eastAsia="宋体" w:hAnsi="Times New Roman" w:cs="Times New Roman"/>
          <w:szCs w:val="21"/>
        </w:rPr>
        <w:tab/>
      </w:r>
      <w:r w:rsidRPr="00BC5BF4">
        <w:rPr>
          <w:rFonts w:ascii="Times New Roman" w:eastAsia="宋体" w:hAnsi="Times New Roman" w:cs="Times New Roman"/>
          <w:szCs w:val="21"/>
        </w:rPr>
        <w:tab/>
        <w:t>#</w:t>
      </w:r>
      <w:r w:rsidRPr="00BC5BF4">
        <w:rPr>
          <w:rFonts w:ascii="Times New Roman" w:eastAsia="宋体" w:hAnsi="Times New Roman" w:cs="Times New Roman"/>
          <w:szCs w:val="21"/>
        </w:rPr>
        <w:t>将</w:t>
      </w:r>
      <w:r w:rsidRPr="00BC5BF4">
        <w:rPr>
          <w:rFonts w:ascii="Times New Roman" w:eastAsia="宋体" w:hAnsi="Times New Roman" w:cs="Times New Roman"/>
          <w:szCs w:val="21"/>
        </w:rPr>
        <w:t>j + 1</w:t>
      </w:r>
      <w:r w:rsidRPr="00BC5BF4">
        <w:rPr>
          <w:rFonts w:ascii="Times New Roman" w:eastAsia="宋体" w:hAnsi="Times New Roman" w:cs="Times New Roman"/>
          <w:szCs w:val="21"/>
        </w:rPr>
        <w:t>开头的子串加进来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        dp[i] += dp[j + 1]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        res = max(res, dp[i])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    return res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>if __name__ == '__main__':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temp = Solution()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s = ')()())'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输入</w:t>
      </w:r>
      <w:r w:rsidRPr="00BC5BF4">
        <w:rPr>
          <w:rFonts w:ascii="Times New Roman" w:eastAsia="宋体" w:hAnsi="Times New Roman" w:cs="Times New Roman"/>
          <w:szCs w:val="21"/>
        </w:rPr>
        <w:t>: s=',s)</w:t>
      </w:r>
    </w:p>
    <w:p w:rsidR="00325B04" w:rsidRPr="00BC5BF4" w:rsidRDefault="00325B04" w:rsidP="00242968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BC5BF4">
        <w:rPr>
          <w:rFonts w:ascii="Times New Roman" w:eastAsia="宋体" w:hAnsi="Times New Roman" w:cs="Times New Roman"/>
          <w:szCs w:val="21"/>
        </w:rPr>
        <w:t xml:space="preserve">    print('</w:t>
      </w:r>
      <w:r w:rsidRPr="00BC5BF4">
        <w:rPr>
          <w:rFonts w:ascii="Times New Roman" w:eastAsia="宋体" w:hAnsi="Times New Roman" w:cs="Times New Roman"/>
          <w:szCs w:val="21"/>
        </w:rPr>
        <w:t>输出</w:t>
      </w:r>
      <w:r w:rsidRPr="00BC5BF4">
        <w:rPr>
          <w:rFonts w:ascii="Times New Roman" w:eastAsia="宋体" w:hAnsi="Times New Roman" w:cs="Times New Roman"/>
          <w:szCs w:val="21"/>
        </w:rPr>
        <w:t>:',temp.longestValidParentheses(s))</w:t>
      </w:r>
    </w:p>
    <w:p w:rsidR="00DC1353" w:rsidRPr="006F38CB" w:rsidRDefault="00450F07" w:rsidP="00DC1353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80" w:name="_Toc92663817"/>
      <w:bookmarkStart w:id="1881" w:name="_Toc9266481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447 </w:t>
      </w:r>
      <w:r w:rsidR="00DC1353"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分糖果</w:t>
      </w:r>
      <w:bookmarkEnd w:id="1880"/>
      <w:bookmarkEnd w:id="1881"/>
    </w:p>
    <w:p w:rsidR="00DC1353" w:rsidRPr="004F1E0D" w:rsidRDefault="00DC1353" w:rsidP="00DC1353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882" w:name="_Toc92663820"/>
      <w:bookmarkStart w:id="1883" w:name="_Toc9266482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82"/>
      <w:bookmarkEnd w:id="1883"/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采用</w:t>
      </w:r>
      <w:r w:rsidRPr="0063519A">
        <w:rPr>
          <w:rFonts w:ascii="Courier New" w:eastAsia="宋体" w:hAnsi="Courier New" w:cs="Courier New"/>
          <w:sz w:val="18"/>
          <w:szCs w:val="18"/>
        </w:rPr>
        <w:t>utf-8</w:t>
      </w:r>
      <w:r w:rsidRPr="0063519A">
        <w:rPr>
          <w:rFonts w:ascii="Courier New" w:eastAsia="宋体" w:hAnsi="Courier New" w:cs="Courier New"/>
          <w:sz w:val="18"/>
          <w:szCs w:val="18"/>
        </w:rPr>
        <w:t>编码格式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参数</w:t>
      </w:r>
      <w:r w:rsidRPr="0063519A">
        <w:rPr>
          <w:rFonts w:ascii="Courier New" w:eastAsia="宋体" w:hAnsi="Courier New" w:cs="Courier New"/>
          <w:sz w:val="18"/>
          <w:szCs w:val="18"/>
        </w:rPr>
        <w:t>ratings</w:t>
      </w:r>
      <w:r w:rsidRPr="0063519A">
        <w:rPr>
          <w:rFonts w:ascii="Courier New" w:eastAsia="宋体" w:hAnsi="Courier New" w:cs="Courier New"/>
          <w:sz w:val="18"/>
          <w:szCs w:val="18"/>
        </w:rPr>
        <w:t>是一个整数数组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返回一个整数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def candy(self, ratings):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candynum = [1 for i in range(len(ratings))]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for i in range(1, len(ratings)):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if ratings[i] &gt; ratings[i-1]: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candynum[i] = candynum[i-1] + 1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for i in range(len(ratings)-2, -1, -1):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if ratings[i+1] &lt; ratings[i] and candynum[i+1] &gt;= candynum[i]: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    candynum[i] = candynum[i+1] + 1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return sum(candynum)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List1 = [2,3,1,1,4]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List2 = [1,4,2,2,3]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63519A">
        <w:rPr>
          <w:rFonts w:ascii="Courier New" w:eastAsia="宋体" w:hAnsi="Courier New" w:cs="Courier New"/>
          <w:sz w:val="18"/>
          <w:szCs w:val="18"/>
        </w:rPr>
        <w:t>输入：</w:t>
      </w:r>
      <w:r w:rsidRPr="0063519A">
        <w:rPr>
          <w:rFonts w:ascii="Courier New" w:eastAsia="宋体" w:hAnsi="Courier New" w:cs="Courier New"/>
          <w:sz w:val="18"/>
          <w:szCs w:val="18"/>
        </w:rPr>
        <w:t>"+str(List1)))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63519A">
        <w:rPr>
          <w:rFonts w:ascii="Courier New" w:eastAsia="宋体" w:hAnsi="Courier New" w:cs="Courier New"/>
          <w:sz w:val="18"/>
          <w:szCs w:val="18"/>
        </w:rPr>
        <w:t>输出：</w:t>
      </w:r>
      <w:r w:rsidRPr="0063519A">
        <w:rPr>
          <w:rFonts w:ascii="Courier New" w:eastAsia="宋体" w:hAnsi="Courier New" w:cs="Courier New"/>
          <w:sz w:val="18"/>
          <w:szCs w:val="18"/>
        </w:rPr>
        <w:t>"+str(temp.candy(List1))))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63519A">
        <w:rPr>
          <w:rFonts w:ascii="Courier New" w:eastAsia="宋体" w:hAnsi="Courier New" w:cs="Courier New"/>
          <w:sz w:val="18"/>
          <w:szCs w:val="18"/>
        </w:rPr>
        <w:t>输入：</w:t>
      </w:r>
      <w:r w:rsidRPr="0063519A">
        <w:rPr>
          <w:rFonts w:ascii="Courier New" w:eastAsia="宋体" w:hAnsi="Courier New" w:cs="Courier New"/>
          <w:sz w:val="18"/>
          <w:szCs w:val="18"/>
        </w:rPr>
        <w:t>"+str(str(List2))))</w:t>
      </w:r>
    </w:p>
    <w:p w:rsidR="00DC1353" w:rsidRPr="0063519A" w:rsidRDefault="00DC1353" w:rsidP="00DC135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63519A">
        <w:rPr>
          <w:rFonts w:ascii="Courier New" w:eastAsia="宋体" w:hAnsi="Courier New" w:cs="Courier New"/>
          <w:sz w:val="18"/>
          <w:szCs w:val="18"/>
        </w:rPr>
        <w:t>输出：</w:t>
      </w:r>
      <w:r w:rsidRPr="0063519A">
        <w:rPr>
          <w:rFonts w:ascii="Courier New" w:eastAsia="宋体" w:hAnsi="Courier New" w:cs="Courier New"/>
          <w:sz w:val="18"/>
          <w:szCs w:val="18"/>
        </w:rPr>
        <w:t>"+str(temp.candy(List2))))</w:t>
      </w:r>
    </w:p>
    <w:p w:rsidR="00825B6E" w:rsidRPr="00636ABF" w:rsidRDefault="00825B6E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84" w:name="_Toc92663822"/>
      <w:bookmarkStart w:id="1885" w:name="_Toc9266482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DB7C47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48 URL 编码</w:t>
      </w:r>
      <w:bookmarkEnd w:id="1884"/>
      <w:bookmarkEnd w:id="1885"/>
    </w:p>
    <w:p w:rsidR="00B92ADD" w:rsidRPr="00613B7E" w:rsidRDefault="00B92ADD" w:rsidP="00B92AD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886" w:name="_Toc92663825"/>
      <w:bookmarkStart w:id="1887" w:name="_Toc9266482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86"/>
      <w:bookmarkEnd w:id="1887"/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from urllib.parse import urlencode as urllib_urlencode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base_url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为字符串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query_params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为查询参数的元组序列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返回字符串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urlencode(self, base_url, query_params):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if not query_params: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return base_url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query_params.sort()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query_params = tuple((key, val) for key, val in query_params)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base_url + '?' + urllib_urlencode(query_params)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base_url="https://translate.google.cn/"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query_params=[["sl","en"],["tl","zh-CN"],["text","Hello"],["op","translate"]]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="003F6C85">
        <w:rPr>
          <w:rFonts w:ascii="Courier New" w:eastAsia="宋体" w:hAnsi="Courier New" w:cs="Courier New"/>
          <w:sz w:val="18"/>
          <w:szCs w:val="20"/>
        </w:rPr>
        <w:t>输入主机地址</w:t>
      </w:r>
      <w:r w:rsidRPr="00825B6E">
        <w:rPr>
          <w:rFonts w:ascii="Courier New" w:eastAsia="宋体" w:hAnsi="Courier New" w:cs="Courier New"/>
          <w:sz w:val="18"/>
          <w:szCs w:val="20"/>
        </w:rPr>
        <w:t>:',base_url)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="003F6C85">
        <w:rPr>
          <w:rFonts w:ascii="Courier New" w:eastAsia="宋体" w:hAnsi="Courier New" w:cs="Courier New"/>
          <w:sz w:val="18"/>
          <w:szCs w:val="20"/>
        </w:rPr>
        <w:t>输入查询参数</w:t>
      </w:r>
      <w:r w:rsidRPr="00825B6E">
        <w:rPr>
          <w:rFonts w:ascii="Courier New" w:eastAsia="宋体" w:hAnsi="Courier New" w:cs="Courier New"/>
          <w:sz w:val="18"/>
          <w:szCs w:val="20"/>
        </w:rPr>
        <w:t>:',query_params)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输出完整的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URL:' ,temp.urlencode(base_url,query_params))      </w:t>
      </w:r>
    </w:p>
    <w:p w:rsidR="00825B6E" w:rsidRPr="00636ABF" w:rsidRDefault="00825B6E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88" w:name="_Toc92663827"/>
      <w:bookmarkStart w:id="1889" w:name="_Toc9266482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DB7C47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49 多字符串查找</w:t>
      </w:r>
      <w:bookmarkEnd w:id="1888"/>
      <w:bookmarkEnd w:id="1889"/>
    </w:p>
    <w:p w:rsidR="00825B6E" w:rsidRPr="00613B7E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890" w:name="_Toc92663830"/>
      <w:bookmarkStart w:id="1891" w:name="_Toc9266483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90"/>
      <w:bookmarkEnd w:id="1891"/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sourceString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为字符串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targetStrings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为字符串数组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 w:hint="eastAsia"/>
          <w:sz w:val="18"/>
          <w:szCs w:val="20"/>
        </w:rPr>
        <w:t>返回布尔类型数组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whetherStringsAreSubstrings(self, sourceString, targetStrings):</w:t>
      </w:r>
    </w:p>
    <w:p w:rsidR="00825B6E" w:rsidRPr="00825B6E" w:rsidRDefault="003F6C85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 listin = []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sr in targetStrings: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index = sourceString.find(sr)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index != -1: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listin.append(True)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else: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listin.append(False)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listin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sourceString="abc"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targetStrings=["ab","cd"]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="003F6C85">
        <w:rPr>
          <w:rFonts w:ascii="Courier New" w:eastAsia="宋体" w:hAnsi="Courier New" w:cs="Courier New"/>
          <w:sz w:val="18"/>
          <w:szCs w:val="20"/>
        </w:rPr>
        <w:t>输入源字符串</w:t>
      </w:r>
      <w:r w:rsidRPr="00825B6E">
        <w:rPr>
          <w:rFonts w:ascii="Courier New" w:eastAsia="宋体" w:hAnsi="Courier New" w:cs="Courier New"/>
          <w:sz w:val="18"/>
          <w:szCs w:val="20"/>
        </w:rPr>
        <w:t>:',sourceString)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输入目标字符串</w:t>
      </w:r>
      <w:r w:rsidRPr="00825B6E">
        <w:rPr>
          <w:rFonts w:ascii="Courier New" w:eastAsia="宋体" w:hAnsi="Courier New" w:cs="Courier New"/>
          <w:sz w:val="18"/>
          <w:szCs w:val="20"/>
        </w:rPr>
        <w:t>:',targetStrings)</w:t>
      </w:r>
    </w:p>
    <w:p w:rsidR="00825B6E" w:rsidRPr="00825B6E" w:rsidRDefault="00825B6E" w:rsidP="00242968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输出是否为子串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 ,temp.whetherStringsAreSubstrings(sourceString,targetStrings))      </w:t>
      </w:r>
    </w:p>
    <w:p w:rsidR="00825B6E" w:rsidRPr="00636ABF" w:rsidRDefault="00825B6E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92" w:name="_Toc92663832"/>
      <w:bookmarkStart w:id="1893" w:name="_Toc9266483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DB7C47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50 最大订单</w:t>
      </w:r>
      <w:bookmarkEnd w:id="1892"/>
      <w:bookmarkEnd w:id="1893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894" w:name="_Toc92663835"/>
      <w:bookmarkStart w:id="1895" w:name="_Toc9266483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94"/>
      <w:bookmarkEnd w:id="1895"/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onHand</w:t>
      </w:r>
      <w:r w:rsidRPr="00825B6E">
        <w:rPr>
          <w:rFonts w:ascii="Courier New" w:eastAsia="宋体" w:hAnsi="Courier New" w:cs="Courier New"/>
          <w:sz w:val="18"/>
          <w:szCs w:val="20"/>
        </w:rPr>
        <w:t>为已有奶精过期天数，整数数组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supplier</w:t>
      </w:r>
      <w:r w:rsidRPr="00825B6E">
        <w:rPr>
          <w:rFonts w:ascii="Courier New" w:eastAsia="宋体" w:hAnsi="Courier New" w:cs="Courier New"/>
          <w:sz w:val="18"/>
          <w:szCs w:val="20"/>
        </w:rPr>
        <w:t>为可提供的奶精过期天数，整数数组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demand</w:t>
      </w:r>
      <w:r w:rsidRPr="00825B6E">
        <w:rPr>
          <w:rFonts w:ascii="Courier New" w:eastAsia="宋体" w:hAnsi="Courier New" w:cs="Courier New"/>
          <w:sz w:val="18"/>
          <w:szCs w:val="20"/>
        </w:rPr>
        <w:t>为职员最大需求，整数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返回需要订购的数量，整数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check(self, onHand, supplier, demand, order):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m = len(onHand)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n = len(supplier)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onHnadIndex = 0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supplierIndex = n - order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range(m + order):</w:t>
      </w:r>
    </w:p>
    <w:p w:rsidR="00825B6E" w:rsidRPr="00825B6E" w:rsidRDefault="00825B6E" w:rsidP="008B1D2D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supplierIndex &lt; n and ( supplier[supplierIndex] &lt;= onHand[onHnadIndex] or onHnadIndex == m):</w:t>
      </w:r>
    </w:p>
    <w:p w:rsidR="00825B6E" w:rsidRPr="00825B6E" w:rsidRDefault="00825B6E" w:rsidP="008B1D2D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supplier[supplierIndex] &lt; i // demand:</w:t>
      </w:r>
    </w:p>
    <w:p w:rsidR="00825B6E" w:rsidRPr="00825B6E" w:rsidRDefault="00825B6E" w:rsidP="008B1D2D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return 0</w:t>
      </w:r>
    </w:p>
    <w:p w:rsidR="00825B6E" w:rsidRPr="00825B6E" w:rsidRDefault="00825B6E" w:rsidP="008B1D2D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supplierIndex += 1</w:t>
      </w:r>
    </w:p>
    <w:p w:rsidR="00825B6E" w:rsidRPr="00825B6E" w:rsidRDefault="00825B6E" w:rsidP="008B1D2D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else:</w:t>
      </w:r>
    </w:p>
    <w:p w:rsidR="00825B6E" w:rsidRPr="00825B6E" w:rsidRDefault="00825B6E" w:rsidP="008B1D2D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onHand[onHnadIndex] &lt; i // demand:</w:t>
      </w:r>
    </w:p>
    <w:p w:rsidR="00825B6E" w:rsidRPr="00825B6E" w:rsidRDefault="00825B6E" w:rsidP="008B1D2D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return 0</w:t>
      </w:r>
    </w:p>
    <w:p w:rsidR="00825B6E" w:rsidRPr="00825B6E" w:rsidRDefault="00825B6E" w:rsidP="008B1D2D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onHnadIndex += 1</w:t>
      </w:r>
    </w:p>
    <w:p w:rsidR="00825B6E" w:rsidRPr="00825B6E" w:rsidRDefault="00825B6E" w:rsidP="008B1D2D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1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stockLounge(self, onHand, supplier, demand):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m = len(onHand)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n = len(supplier)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onHand=sorted(onHand)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supplier=sorted(supplier)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range(m):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onHand[i] &lt; i // demand: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return -1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left = 0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right = n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while left + 1 &lt; right: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mid = left + (right - left) // 2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self.check(onHand, supplier, demand, mid):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left = mid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else: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right = mid - 1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if self.check(onHand, supplier, demand, right):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return right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else: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return left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onHand=[0,2,2]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supplier=[2,0,0]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demand=2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:',onHand,',',supplier,',',demand)</w:t>
      </w:r>
    </w:p>
    <w:p w:rsidR="00825B6E" w:rsidRPr="00825B6E" w:rsidRDefault="00825B6E" w:rsidP="0024296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:',temp.stockLounge(onHand, supplier, demand))      </w:t>
      </w:r>
    </w:p>
    <w:p w:rsidR="00825B6E" w:rsidRPr="00636ABF" w:rsidRDefault="00825B6E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896" w:name="_Toc92663837"/>
      <w:bookmarkStart w:id="1897" w:name="_Toc9266483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DB7C47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51 最长字符串链</w:t>
      </w:r>
      <w:bookmarkEnd w:id="1896"/>
      <w:bookmarkEnd w:id="1897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898" w:name="_Toc92663840"/>
      <w:bookmarkStart w:id="1899" w:name="_Toc9266484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898"/>
      <w:bookmarkEnd w:id="1899"/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words</w:t>
      </w:r>
      <w:r w:rsidRPr="00825B6E">
        <w:rPr>
          <w:rFonts w:ascii="Courier New" w:eastAsia="宋体" w:hAnsi="Courier New" w:cs="Courier New"/>
          <w:sz w:val="18"/>
          <w:szCs w:val="20"/>
        </w:rPr>
        <w:t>为单词列表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"""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pre_word(self, a, b):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if len(a) + 1 != len(b):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return False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 = 0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j = 0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while i &lt; len(a) and j &lt; len(b):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a[i] == b[j]: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 +=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j +=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if(i == len(a)):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return True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False    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longestStrChain(self, words):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dp = [0 for i in range(len(words))]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ans = 0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words = sorted(words, key=lambda x: len(x))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range(len(words)):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for j in range(i):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self.pre_word(words[j], words[i]):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dp[i] = int(max(dp[i], dp[j] + 1))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ans = int(max(ans, dp[i]))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ans + 1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words=["a","b","ba","bca","bda","bdca"]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:',words)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:',temp.longestStrChain(words))      </w:t>
      </w:r>
    </w:p>
    <w:p w:rsidR="00825B6E" w:rsidRPr="00636ABF" w:rsidRDefault="00825B6E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00" w:name="_Toc92663842"/>
      <w:bookmarkStart w:id="1901" w:name="_Toc9266484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="00DB7C47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52 地图跳跃</w:t>
      </w:r>
      <w:bookmarkEnd w:id="1900"/>
      <w:bookmarkEnd w:id="1901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02" w:name="_Toc92663845"/>
      <w:bookmarkStart w:id="1903" w:name="_Toc9266484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02"/>
      <w:bookmarkEnd w:id="1903"/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arr</w:t>
      </w:r>
      <w:r w:rsidRPr="00825B6E">
        <w:rPr>
          <w:rFonts w:ascii="Courier New" w:eastAsia="宋体" w:hAnsi="Courier New" w:cs="Courier New"/>
          <w:sz w:val="18"/>
          <w:szCs w:val="20"/>
        </w:rPr>
        <w:t>为地图矩阵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__init__(self):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self.vis = [[0 for i in range(108)] for i in range(105)];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self.m = 0;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mapJump(self, arr):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n = len(arr);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l = 0;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 = 100000;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while l &lt;= r: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self.m = (l + r) &gt;&gt; 1;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for i in range(0,len(arr)):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for j in range(0,len(arr)):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self.vis[i][j] = 0;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self.dfs(0, 0, arr);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self.vis[n - 1][n - 1] == 1: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ans = self.m;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r = self.m - 1;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else: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l = self.m + 1;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ans;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dfs(self, x, y, arr):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dx = [0, 0, 1, -1];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dy = [1, -1, 0, 0];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self.vis[x][y] = 1;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range(0, 4):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sx = x + dx[i];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sy = y + dy[i];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sx &gt;= len(arr) or sy &gt;= len(arr) or sx &lt; 0 or sy &lt; 0: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continue;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abs(arr[x][y] - arr[sx][sy]) &gt; self.m or self.vis[sx][sy] == 1: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continue;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self.dfs(sx, sy, arr);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arr=[[1,5],[6,2]]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:',arr)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:',temp.mapJump(arr))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04" w:name="_Toc92663847"/>
      <w:bookmarkStart w:id="1905" w:name="_Toc9266484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453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查找最大因子</w:t>
      </w:r>
      <w:bookmarkEnd w:id="1904"/>
      <w:bookmarkEnd w:id="1905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06" w:name="_Toc92663850"/>
      <w:bookmarkStart w:id="1907" w:name="_Toc9266485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06"/>
      <w:bookmarkEnd w:id="1907"/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A</w:t>
      </w:r>
      <w:r w:rsidRPr="00825B6E">
        <w:rPr>
          <w:rFonts w:ascii="Courier New" w:eastAsia="宋体" w:hAnsi="Courier New" w:cs="Courier New"/>
          <w:sz w:val="18"/>
          <w:szCs w:val="20"/>
        </w:rPr>
        <w:t>为数组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k</w:t>
      </w:r>
      <w:r w:rsidRPr="00825B6E">
        <w:rPr>
          <w:rFonts w:ascii="Courier New" w:eastAsia="宋体" w:hAnsi="Courier New" w:cs="Courier New"/>
          <w:sz w:val="18"/>
          <w:szCs w:val="20"/>
        </w:rPr>
        <w:t>为整数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</w:t>
      </w:r>
      <w:r w:rsidR="008B1D2D">
        <w:rPr>
          <w:rFonts w:ascii="Courier New" w:eastAsia="宋体" w:hAnsi="Courier New" w:cs="Courier New"/>
          <w:sz w:val="18"/>
          <w:szCs w:val="20"/>
        </w:rPr>
        <w:t xml:space="preserve">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"""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FindDivisor(self, A, k):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n = len(A)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left =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right =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 = 0        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range(n):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right = int(max(right, A[i]))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while (left &lt; right) 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mid = int((left + right) / 2)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sum_d = 0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for i in range(n):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sum_d = sum_d + int(A[i] / mid)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A[i] % mid != 0: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sum_d +=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sum_d &gt;= k 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d = mid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left = mid + 1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else: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right = mid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d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A=[1,2,3,4,5]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k=6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="00DB6B1E" w:rsidRPr="00825B6E">
        <w:rPr>
          <w:rFonts w:ascii="Courier New" w:eastAsia="宋体" w:hAnsi="Courier New" w:cs="Courier New"/>
          <w:sz w:val="18"/>
          <w:szCs w:val="20"/>
        </w:rPr>
        <w:t>:</w:t>
      </w:r>
      <w:r w:rsidRPr="00825B6E">
        <w:rPr>
          <w:rFonts w:ascii="Courier New" w:eastAsia="宋体" w:hAnsi="Courier New" w:cs="Courier New"/>
          <w:sz w:val="18"/>
          <w:szCs w:val="20"/>
        </w:rPr>
        <w:t>A=',A,',k=',k)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:',temp.FindDivisor(A,k))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08" w:name="_Toc92663852"/>
      <w:bookmarkStart w:id="1909" w:name="_Toc9266485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454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矩阵斜线上元素相同</w:t>
      </w:r>
      <w:bookmarkEnd w:id="1908"/>
      <w:bookmarkEnd w:id="1909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10" w:name="_Toc92663855"/>
      <w:bookmarkStart w:id="1911" w:name="_Toc9266485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10"/>
      <w:bookmarkEnd w:id="1911"/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matrix</w:t>
      </w:r>
      <w:r w:rsidRPr="00825B6E">
        <w:rPr>
          <w:rFonts w:ascii="Courier New" w:eastAsia="宋体" w:hAnsi="Courier New" w:cs="Courier New"/>
          <w:sz w:val="18"/>
          <w:szCs w:val="20"/>
        </w:rPr>
        <w:t>为矩阵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返回值为布尔类型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judgeSame(self, matrix):</w:t>
      </w:r>
    </w:p>
    <w:p w:rsidR="00825B6E" w:rsidRPr="00825B6E" w:rsidRDefault="00DB6B1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</w:t>
      </w:r>
      <w:r w:rsidRPr="008B1D2D">
        <w:rPr>
          <w:rFonts w:ascii="Courier New" w:eastAsia="宋体" w:hAnsi="Courier New" w:cs="Courier New"/>
          <w:color w:val="FF0000"/>
          <w:sz w:val="18"/>
          <w:szCs w:val="20"/>
        </w:rPr>
        <w:t xml:space="preserve">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n = len(matrix)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range(1, n):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for j in range(1, n):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(matrix[i][j] != matrix[i - 1][j - 1]):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return False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True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matrix=[[1,2,3],[5,1,2], [6,5,1]]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:A=',matrix)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:',temp.judgeSame(matrix))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12" w:name="_Toc92663857"/>
      <w:bookmarkStart w:id="1913" w:name="_Toc9266485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55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最大连通面积</w:t>
      </w:r>
      <w:bookmarkEnd w:id="1912"/>
      <w:bookmarkEnd w:id="1913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14" w:name="_Toc92663860"/>
      <w:bookmarkStart w:id="1915" w:name="_Toc9266486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14"/>
      <w:bookmarkEnd w:id="1915"/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from collections import deque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matrix</w:t>
      </w:r>
      <w:r w:rsidRPr="00825B6E">
        <w:rPr>
          <w:rFonts w:ascii="Courier New" w:eastAsia="宋体" w:hAnsi="Courier New" w:cs="Courier New"/>
          <w:sz w:val="18"/>
          <w:szCs w:val="20"/>
        </w:rPr>
        <w:t>为矩阵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def maxArea(self, matrix):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m, n = len(matrix), len(matrix[0])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res = float('-inf')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size = {}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index = 0</w:t>
      </w:r>
    </w:p>
    <w:p w:rsidR="00825B6E" w:rsidRPr="00825B6E" w:rsidRDefault="00DB6B1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1</w:t>
      </w:r>
      <w:r w:rsidR="00266E09">
        <w:rPr>
          <w:rFonts w:ascii="Courier New" w:eastAsia="宋体" w:hAnsi="Courier New" w:cs="Courier New"/>
          <w:sz w:val="18"/>
          <w:szCs w:val="20"/>
        </w:rPr>
        <w:t>连通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索引和的面积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range(m):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for j in range(n):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matrix[i][j] == 1 and (i, j) not in size: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index +=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count = self.bfs(matrix, size, index, i, j)</w:t>
      </w:r>
    </w:p>
    <w:p w:rsidR="00825B6E" w:rsidRPr="00825B6E" w:rsidRDefault="00DB6B1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遍历每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 0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以找到最大连接区域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range(m):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for j in range(n):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matrix[i][j] == 0: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area =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seenIsland = set()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for dx, dy in [(0, 1), (1, 0), (-1, 0), (0, -1)]: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nx = i + dx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ny = j + dy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if not 0 &lt;= nx &lt; m or not 0 &lt;= ny &lt; n: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    continue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if (nx, ny) not in size: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    continue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index, count = size[(nx, ny)]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if index in seenIsland: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    continue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seenIsland.add(index)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    area += count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res = max(res, area)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res if res != float('-inf') else m * n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bfs(self, matrix, size, index, x, y):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m, n = len(matrix), len(matrix[0])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q = deque([(x, y)])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vis = set([(x, y)])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count = 0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while q: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x, y = q.popleft()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count += 1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for dx, dy in [(1, 0), (0, 1), (-1, 0), (0, -1)]: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nx = x + dx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ny = y + dy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not 0 &lt;= nx &lt; m or not 0 &lt;= ny &lt; n: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continue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(nx, ny) in vis: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continue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matrix[nx][ny] == 1: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q.append((nx, ny))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vis.add((nx, ny))        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x, y in vis: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size[(x, y)] = (index, count)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count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matrix=[[0,1],[1,0]]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="00DB6B1E" w:rsidRPr="00825B6E">
        <w:rPr>
          <w:rFonts w:ascii="Courier New" w:eastAsia="宋体" w:hAnsi="Courier New" w:cs="Courier New"/>
          <w:sz w:val="18"/>
          <w:szCs w:val="20"/>
        </w:rPr>
        <w:t>:</w:t>
      </w:r>
      <w:r w:rsidRPr="00825B6E">
        <w:rPr>
          <w:rFonts w:ascii="Courier New" w:eastAsia="宋体" w:hAnsi="Courier New" w:cs="Courier New"/>
          <w:sz w:val="18"/>
          <w:szCs w:val="20"/>
        </w:rPr>
        <w:t>A=',matrix)</w:t>
      </w:r>
    </w:p>
    <w:p w:rsidR="00825B6E" w:rsidRPr="00825B6E" w:rsidRDefault="00825B6E" w:rsidP="00F922B8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:',temp.maxArea(matrix))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16" w:name="_Toc92663862"/>
      <w:bookmarkStart w:id="1917" w:name="_Toc9266486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56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小括号匹配</w:t>
      </w:r>
      <w:bookmarkEnd w:id="1916"/>
      <w:bookmarkEnd w:id="1917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18" w:name="_Toc92663865"/>
      <w:bookmarkStart w:id="1919" w:name="_Toc9266486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18"/>
      <w:bookmarkEnd w:id="1919"/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string</w:t>
      </w:r>
      <w:r w:rsidRPr="00825B6E">
        <w:rPr>
          <w:rFonts w:ascii="Courier New" w:eastAsia="宋体" w:hAnsi="Courier New" w:cs="Courier New"/>
          <w:sz w:val="18"/>
          <w:szCs w:val="20"/>
        </w:rPr>
        <w:t>为字符串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返回布尔类型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matchParentheses(self, string):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stack = []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c in string: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c == '(':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stack.append(c)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else: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not stack: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return False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stack[-1] == '(':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stack.pop()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True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string='()'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:string=',string)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:',temp.matchParentheses(string))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20" w:name="_Toc92663867"/>
      <w:bookmarkStart w:id="1921" w:name="_Toc9266486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457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通用子数组个数</w:t>
      </w:r>
      <w:bookmarkEnd w:id="1920"/>
      <w:bookmarkEnd w:id="1921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22" w:name="_Toc92663870"/>
      <w:bookmarkStart w:id="1923" w:name="_Toc9266487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22"/>
      <w:bookmarkEnd w:id="1923"/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array</w:t>
      </w:r>
      <w:r w:rsidRPr="00825B6E">
        <w:rPr>
          <w:rFonts w:ascii="Courier New" w:eastAsia="宋体" w:hAnsi="Courier New" w:cs="Courier New"/>
          <w:sz w:val="18"/>
          <w:szCs w:val="20"/>
        </w:rPr>
        <w:t>为数组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def subarrays(self, array):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size = len(array)</w:t>
      </w:r>
    </w:p>
    <w:p w:rsidR="00825B6E" w:rsidRPr="00825B6E" w:rsidRDefault="00DB6B1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记录当前连续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2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，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4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的个数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count_2 = 0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count_4 = 0</w:t>
      </w:r>
    </w:p>
    <w:p w:rsidR="00825B6E" w:rsidRPr="00825B6E" w:rsidRDefault="00DB6B1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存放连续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2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，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4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个数的数组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queue = []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range(size):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array[i] == 4: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i &gt; 0 and array[i-1] == 2: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queue.append(count_2)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count_2 = 0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count_4 += 1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array[i] == 2: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i &gt; 0 and array[i-1] == 4: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queue.append(count_4)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count_4 = 0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count_2 += 1</w:t>
      </w:r>
    </w:p>
    <w:p w:rsidR="00825B6E" w:rsidRPr="00825B6E" w:rsidRDefault="00DB6B1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处理最后一段连续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2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或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4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if array[size-1] == 4: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queue.append(count_4)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else: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queue.append(count_2)</w:t>
      </w:r>
    </w:p>
    <w:p w:rsidR="00825B6E" w:rsidRPr="00825B6E" w:rsidRDefault="00DB6B1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相邻的两个数取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min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累加到结果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result = 0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range(1, len(queue)):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result += min(queue[i], queue[i-1])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result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array=[4,4,2,2,4,2]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 array=',array)</w:t>
      </w:r>
    </w:p>
    <w:p w:rsidR="00825B6E" w:rsidRPr="00825B6E" w:rsidRDefault="00825B6E" w:rsidP="00F922B8">
      <w:pPr>
        <w:ind w:leftChars="400" w:left="84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:',temp.subarrays(array))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24" w:name="_Toc92663872"/>
      <w:bookmarkStart w:id="1925" w:name="_Toc9266487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58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最大非负子序和</w:t>
      </w:r>
      <w:bookmarkEnd w:id="1924"/>
      <w:bookmarkEnd w:id="1925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26" w:name="_Toc92663875"/>
      <w:bookmarkStart w:id="1927" w:name="_Toc9266487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26"/>
      <w:bookmarkEnd w:id="1927"/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A</w:t>
      </w:r>
      <w:r w:rsidRPr="00825B6E">
        <w:rPr>
          <w:rFonts w:ascii="Courier New" w:eastAsia="宋体" w:hAnsi="Courier New" w:cs="Courier New"/>
          <w:sz w:val="18"/>
          <w:szCs w:val="20"/>
        </w:rPr>
        <w:t>为数组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maxNonNegativeSubArray(self, A):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A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数组长度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n = len(A)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maxSubArraySum[i]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表示以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A[i]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结尾的最大非负子序和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若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为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-1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，表示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A[i]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为负值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因为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只与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maxSubArraySum[i-1]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，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A[i]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有关</w:t>
      </w:r>
      <w:r w:rsidR="00DB6B1E">
        <w:rPr>
          <w:rFonts w:ascii="Courier New" w:eastAsia="宋体" w:hAnsi="Courier New" w:cs="Courier New" w:hint="eastAsia"/>
          <w:sz w:val="18"/>
          <w:szCs w:val="20"/>
        </w:rPr>
        <w:t>，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可以只使用一个变量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lastIndexSubArraySum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记录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maxSubArraySum[i-1]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lastIndexSubArraySum = -1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初始化边界条件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记录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0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位置的答案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if A[0] &gt;= 0: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lastIndexSubArraySum = A[0]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maxSubArraySumAnswer = -1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maxSubArraySumAnswer = lastIndexSubArraySum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range(1, n):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用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nowIndexSubArraySum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来代替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nowIndexSubArraySum = -1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如果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A[i]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为非负整数，计算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A[i]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结尾的最大非负子序和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A[i] &gt;= 0: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maxSubArraySum[i-1]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为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-1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表明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A[i-1]</w:t>
      </w:r>
      <w:r w:rsidR="00266E09">
        <w:rPr>
          <w:rFonts w:ascii="Courier New" w:eastAsia="宋体" w:hAnsi="Courier New" w:cs="Courier New"/>
          <w:sz w:val="18"/>
          <w:szCs w:val="20"/>
        </w:rPr>
        <w:t>为负数，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从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i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位置重新开始一段新的子数组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用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lastIndexSubArraySum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记录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maxSubArraySum[i-1]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只用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maxSubArraySum[i-1]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即可判断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lastIndexSubArraySum == -1: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nowIndexSubArraySum = A[i]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maxSubArraySum[i-1]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不是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-1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表明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A[i-1]</w:t>
      </w:r>
      <w:r w:rsidR="00DB6B1E">
        <w:rPr>
          <w:rFonts w:ascii="Courier New" w:eastAsia="宋体" w:hAnsi="Courier New" w:cs="Courier New"/>
          <w:sz w:val="18"/>
          <w:szCs w:val="20"/>
        </w:rPr>
        <w:t>为非负整数，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将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A[i]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接在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A[i-1]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的子数组的后面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用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lastIndexSubArraySum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记录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maxSubArraySum[i-1]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只用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maxSubArraySum[i-1]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即可判断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else: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nowIndexSubArraySum = lastIndexSubArraySum + A[i]  #</w:t>
      </w:r>
      <w:r w:rsidRPr="00825B6E">
        <w:rPr>
          <w:rFonts w:ascii="Courier New" w:eastAsia="宋体" w:hAnsi="Courier New" w:cs="Courier New"/>
          <w:sz w:val="18"/>
          <w:szCs w:val="20"/>
        </w:rPr>
        <w:t>更新</w:t>
      </w:r>
    </w:p>
    <w:p w:rsidR="00825B6E" w:rsidRPr="00825B6E" w:rsidRDefault="00825B6E" w:rsidP="00C271BE">
      <w:pPr>
        <w:ind w:leftChars="200" w:left="420"/>
        <w:jc w:val="left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maxSubArraySumAnswer = max(maxSubArraySumAnswer, nowIndexSubArraySum)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#</w:t>
      </w:r>
      <w:r w:rsidRPr="00825B6E">
        <w:rPr>
          <w:rFonts w:ascii="Courier New" w:eastAsia="宋体" w:hAnsi="Courier New" w:cs="Courier New"/>
          <w:sz w:val="18"/>
          <w:szCs w:val="20"/>
        </w:rPr>
        <w:t>更新</w:t>
      </w:r>
      <w:r w:rsidRPr="00825B6E">
        <w:rPr>
          <w:rFonts w:ascii="Courier New" w:eastAsia="宋体" w:hAnsi="Courier New" w:cs="Courier New"/>
          <w:sz w:val="18"/>
          <w:szCs w:val="20"/>
        </w:rPr>
        <w:t>lastIndexSubArraySum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lastIndexSubArraySum = nowIndexSubArraySum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#</w:t>
      </w:r>
      <w:r w:rsidRPr="00825B6E">
        <w:rPr>
          <w:rFonts w:ascii="Courier New" w:eastAsia="宋体" w:hAnsi="Courier New" w:cs="Courier New"/>
          <w:sz w:val="18"/>
          <w:szCs w:val="20"/>
        </w:rPr>
        <w:t>如果</w:t>
      </w:r>
      <w:r w:rsidRPr="00825B6E">
        <w:rPr>
          <w:rFonts w:ascii="Courier New" w:eastAsia="宋体" w:hAnsi="Courier New" w:cs="Courier New"/>
          <w:sz w:val="18"/>
          <w:szCs w:val="20"/>
        </w:rPr>
        <w:t>maxSubArraySumAnswer</w:t>
      </w:r>
      <w:r w:rsidRPr="00825B6E">
        <w:rPr>
          <w:rFonts w:ascii="Courier New" w:eastAsia="宋体" w:hAnsi="Courier New" w:cs="Courier New"/>
          <w:sz w:val="18"/>
          <w:szCs w:val="20"/>
        </w:rPr>
        <w:t>还是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-1 </w:t>
      </w:r>
      <w:r w:rsidRPr="00825B6E">
        <w:rPr>
          <w:rFonts w:ascii="Courier New" w:eastAsia="宋体" w:hAnsi="Courier New" w:cs="Courier New"/>
          <w:sz w:val="18"/>
          <w:szCs w:val="20"/>
        </w:rPr>
        <w:t>说明整个</w:t>
      </w:r>
      <w:r w:rsidRPr="00825B6E">
        <w:rPr>
          <w:rFonts w:ascii="Courier New" w:eastAsia="宋体" w:hAnsi="Courier New" w:cs="Courier New"/>
          <w:sz w:val="18"/>
          <w:szCs w:val="20"/>
        </w:rPr>
        <w:t>A</w:t>
      </w:r>
      <w:r w:rsidRPr="00825B6E">
        <w:rPr>
          <w:rFonts w:ascii="Courier New" w:eastAsia="宋体" w:hAnsi="Courier New" w:cs="Courier New"/>
          <w:sz w:val="18"/>
          <w:szCs w:val="20"/>
        </w:rPr>
        <w:t>数组都是负数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maxSubArraySumAnswer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A=[1,2,-3,4,5,-6]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 A=',A)</w:t>
      </w:r>
    </w:p>
    <w:p w:rsidR="00825B6E" w:rsidRPr="00825B6E" w:rsidRDefault="00825B6E" w:rsidP="00C271BE">
      <w:pPr>
        <w:ind w:leftChars="200" w:left="420"/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:',temp.maxNonNegativeSubArray(A))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28" w:name="_Toc92663877"/>
      <w:bookmarkStart w:id="1929" w:name="_Toc9266487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59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最短休息日</w:t>
      </w:r>
      <w:bookmarkEnd w:id="1928"/>
      <w:bookmarkEnd w:id="1929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30" w:name="_Toc92663880"/>
      <w:bookmarkStart w:id="1931" w:name="_Toc9266488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30"/>
      <w:bookmarkEnd w:id="1931"/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company</w:t>
      </w:r>
      <w:r w:rsidRPr="00825B6E">
        <w:rPr>
          <w:rFonts w:ascii="Courier New" w:eastAsia="宋体" w:hAnsi="Courier New" w:cs="Courier New"/>
          <w:sz w:val="18"/>
          <w:szCs w:val="20"/>
        </w:rPr>
        <w:t>为数组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gym</w:t>
      </w:r>
      <w:r w:rsidRPr="00825B6E">
        <w:rPr>
          <w:rFonts w:ascii="Courier New" w:eastAsia="宋体" w:hAnsi="Courier New" w:cs="Courier New"/>
          <w:sz w:val="18"/>
          <w:szCs w:val="20"/>
        </w:rPr>
        <w:t>为数组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def minimumRestDays(self, company, gym):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dp = [[float('inf')] * 3 for _ in range(len(company))]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dp[0][0] = 1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if company[0]: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dp[0][1] = 0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if gym[0]: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dp[0][2] = 0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range(1, len(company)):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dp[i][0] = min(dp[i - 1][0], dp[i - 1][1], dp[i - 1][2]) + 1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company[i]: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dp[i][1] = min(dp[i - 1][0], dp[i - 1][2])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gym[i]: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dp[i][2] = min(dp[i - 1][0], dp[i - 1][1])       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min(dp[len(company) - 1][0], dp[len(company) - 1][1], dp[len(company) - 1][2])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company=[1,1,0,0]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gym=[0,1,1,0]   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 company=',company,',gym=',gym)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:',temp.minimumRestDays(company,gym))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32" w:name="_Toc92663882"/>
      <w:bookmarkStart w:id="1933" w:name="_Toc9266488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60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括号得分</w:t>
      </w:r>
      <w:bookmarkEnd w:id="1932"/>
      <w:bookmarkEnd w:id="1933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34" w:name="_Toc92663885"/>
      <w:bookmarkStart w:id="1935" w:name="_Toc9266488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34"/>
      <w:bookmarkEnd w:id="1935"/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S</w:t>
      </w:r>
      <w:r w:rsidRPr="00825B6E">
        <w:rPr>
          <w:rFonts w:ascii="Courier New" w:eastAsia="宋体" w:hAnsi="Courier New" w:cs="Courier New"/>
          <w:sz w:val="18"/>
          <w:szCs w:val="20"/>
        </w:rPr>
        <w:t>为字符串，包括</w:t>
      </w:r>
      <w:r w:rsidRPr="00825B6E">
        <w:rPr>
          <w:rFonts w:ascii="Courier New" w:eastAsia="宋体" w:hAnsi="Courier New" w:cs="Courier New"/>
          <w:sz w:val="18"/>
          <w:szCs w:val="20"/>
        </w:rPr>
        <w:t>"("</w:t>
      </w:r>
      <w:r w:rsidRPr="00825B6E">
        <w:rPr>
          <w:rFonts w:ascii="Courier New" w:eastAsia="宋体" w:hAnsi="Courier New" w:cs="Courier New"/>
          <w:sz w:val="18"/>
          <w:szCs w:val="20"/>
        </w:rPr>
        <w:t>和</w:t>
      </w:r>
      <w:r w:rsidRPr="00825B6E">
        <w:rPr>
          <w:rFonts w:ascii="Courier New" w:eastAsia="宋体" w:hAnsi="Courier New" w:cs="Courier New"/>
          <w:sz w:val="18"/>
          <w:szCs w:val="20"/>
        </w:rPr>
        <w:t>")"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ParenthesesScore(self, S):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stack = []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answer = 0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i, c in enumerate(S):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if c == '(':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stack.append([i, 0])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elif c == ')':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_, value = stack.pop()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value == 0: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value += 1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else: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value *= 2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stack: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stack[-1][1] += value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else: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answer += value       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answer 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S="(())"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 S=',S)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:',temp.ParenthesesScore(S))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36" w:name="_Toc92663887"/>
      <w:bookmarkStart w:id="1937" w:name="_Toc9266488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61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双色塔</w:t>
      </w:r>
      <w:bookmarkEnd w:id="1936"/>
      <w:bookmarkEnd w:id="1937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38" w:name="_Toc92663890"/>
      <w:bookmarkStart w:id="1939" w:name="_Toc9266489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38"/>
      <w:bookmarkEnd w:id="1939"/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import math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red</w:t>
      </w:r>
      <w:r w:rsidRPr="00825B6E">
        <w:rPr>
          <w:rFonts w:ascii="Courier New" w:eastAsia="宋体" w:hAnsi="Courier New" w:cs="Courier New"/>
          <w:sz w:val="18"/>
          <w:szCs w:val="20"/>
        </w:rPr>
        <w:t>为红色石头数量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green</w:t>
      </w:r>
      <w:r w:rsidRPr="00825B6E">
        <w:rPr>
          <w:rFonts w:ascii="Courier New" w:eastAsia="宋体" w:hAnsi="Courier New" w:cs="Courier New"/>
          <w:sz w:val="18"/>
          <w:szCs w:val="20"/>
        </w:rPr>
        <w:t>为绿色石头数量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B1D2D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twoColorsTower(self, red, green):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MOD = int(1e9) + 7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dp = [[0] * (red + 1) for _ in range(2)]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dp[0][0] = 1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answer = 0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range(1, int(math.ceil(math.sqrt(red + green) * 2)) + 1):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for j in range(red + 1):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dp[i % 2][j] = 0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j - i &gt;= 0 and red - j &gt;= 0: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dp[i % 2][j] += dp[(i - 1) % 2][j - i]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dp[i % 2][j] %= MOD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num_green_used = (i + 1) * i // 2  - j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green - num_green_used &gt;= 0: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dp[i % 2][j] += dp[(i - 1) % 2][j]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dp[i % 2][j] %= MOD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sum(dp[i % 2]) &gt; 0: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answer = sum(dp[i % 2]) % MOD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answer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red=4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green=6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 red=',red,',green=',green)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:',temp.twoColorsTower(red,green))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40" w:name="_Toc92663892"/>
      <w:bookmarkStart w:id="1941" w:name="_Toc9266489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62 </w:t>
      </w:r>
      <w:r w:rsidR="00825B6E"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考试策略</w:t>
      </w:r>
      <w:bookmarkEnd w:id="1940"/>
      <w:bookmarkEnd w:id="1941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42" w:name="_Toc92663895"/>
      <w:bookmarkStart w:id="1943" w:name="_Toc9266489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42"/>
      <w:bookmarkEnd w:id="1943"/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96949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p</w:t>
      </w:r>
      <w:r w:rsidRPr="00825B6E">
        <w:rPr>
          <w:rFonts w:ascii="Courier New" w:eastAsia="宋体" w:hAnsi="Courier New" w:cs="Courier New"/>
          <w:sz w:val="18"/>
          <w:szCs w:val="20"/>
        </w:rPr>
        <w:t>为部分花费时间数组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96949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part</w:t>
      </w:r>
      <w:r w:rsidRPr="00825B6E">
        <w:rPr>
          <w:rFonts w:ascii="Courier New" w:eastAsia="宋体" w:hAnsi="Courier New" w:cs="Courier New"/>
          <w:sz w:val="18"/>
          <w:szCs w:val="20"/>
        </w:rPr>
        <w:t>为部分得分数组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96949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f</w:t>
      </w:r>
      <w:r w:rsidRPr="00825B6E">
        <w:rPr>
          <w:rFonts w:ascii="Courier New" w:eastAsia="宋体" w:hAnsi="Courier New" w:cs="Courier New"/>
          <w:sz w:val="18"/>
          <w:szCs w:val="20"/>
        </w:rPr>
        <w:t>为全部花费时间数组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96949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full</w:t>
      </w:r>
      <w:r w:rsidRPr="00825B6E">
        <w:rPr>
          <w:rFonts w:ascii="Courier New" w:eastAsia="宋体" w:hAnsi="Courier New" w:cs="Courier New"/>
          <w:sz w:val="18"/>
          <w:szCs w:val="20"/>
        </w:rPr>
        <w:t>为全部得分数组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96949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返回整数得分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exam(self, p, part, f, full):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dp = [0 for j in range(120 + 1)]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dp[0] = 0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i in range(len(part)):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for j in range(120, -1, -1):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j - p[i] &gt;= 0: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dp[j] = max(dp[j], dp[j - p[i]] + part[i])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if j - f[i] &gt;= 0: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      dp[j] = max(dp[j], dp[j - f[i]] + full[i])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max(dp)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p=[20,50,100,5]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part=[20,30,60,3]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f=[100,80,110,10]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full=[60,55,88,6]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:p=',p,',part=',part,',f=',f,',full=',full)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:',temp.exam(p, part, f, full))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44" w:name="_Toc92663897"/>
      <w:bookmarkStart w:id="1945" w:name="_Toc92664898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63</w:t>
      </w:r>
      <w:r w:rsidR="00825B6E"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移动车棚</w:t>
      </w:r>
      <w:bookmarkEnd w:id="1944"/>
      <w:bookmarkEnd w:id="1945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46" w:name="_Toc92663900"/>
      <w:bookmarkStart w:id="1947" w:name="_Toc9266490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46"/>
      <w:bookmarkEnd w:id="1947"/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96949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stops</w:t>
      </w:r>
      <w:r w:rsidRPr="00825B6E">
        <w:rPr>
          <w:rFonts w:ascii="Courier New" w:eastAsia="宋体" w:hAnsi="Courier New" w:cs="Courier New"/>
          <w:sz w:val="18"/>
          <w:szCs w:val="20"/>
        </w:rPr>
        <w:t>为停车位置数组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96949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k</w:t>
      </w:r>
      <w:r w:rsidRPr="00825B6E">
        <w:rPr>
          <w:rFonts w:ascii="Courier New" w:eastAsia="宋体" w:hAnsi="Courier New" w:cs="Courier New"/>
          <w:sz w:val="18"/>
          <w:szCs w:val="20"/>
        </w:rPr>
        <w:t>为车棚需要覆盖的大小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896949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返回整数最小值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calculate(self, stops, k):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车的总数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n = len(stops)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对停车的位置进行升排序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stops = sorted(stops)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车棚要覆盖所有的车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if (n == k):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return stops[n - 1] - stops[0] + 1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将车棚长度初始化为第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 1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辆车和第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 k+1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辆车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 xml:space="preserve"> - 1 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的距离长度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shed = stops[k] - stops[0]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利用双指针代表车棚的左部和右部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left = 1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right = k + 1</w:t>
      </w:r>
    </w:p>
    <w:p w:rsidR="00825B6E" w:rsidRPr="00825B6E" w:rsidRDefault="00C271B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>
        <w:rPr>
          <w:rFonts w:ascii="Courier New" w:eastAsia="宋体" w:hAnsi="Courier New" w:cs="Courier New"/>
          <w:sz w:val="18"/>
          <w:szCs w:val="20"/>
        </w:rPr>
        <w:t xml:space="preserve">        #</w:t>
      </w:r>
      <w:r w:rsidR="00825B6E" w:rsidRPr="00825B6E">
        <w:rPr>
          <w:rFonts w:ascii="Courier New" w:eastAsia="宋体" w:hAnsi="Courier New" w:cs="Courier New"/>
          <w:sz w:val="18"/>
          <w:szCs w:val="20"/>
        </w:rPr>
        <w:t>移动车棚，找到满足条件的车棚长度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while right &lt; n: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shed = max(stops[right] - stops[left], shed)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left += 1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right += 1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shed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stops=[7,3,6,1,8]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k=3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 stops=',stops,',k=',k)</w:t>
      </w:r>
    </w:p>
    <w:p w:rsidR="00825B6E" w:rsidRPr="00825B6E" w:rsidRDefault="00825B6E" w:rsidP="00C271BE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:',temp.calculate(stops,k))      </w:t>
      </w:r>
    </w:p>
    <w:p w:rsidR="00825B6E" w:rsidRPr="00636ABF" w:rsidRDefault="00DB7C47" w:rsidP="00825B6E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48" w:name="_Toc92663902"/>
      <w:bookmarkStart w:id="1949" w:name="_Toc92664903"/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例4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64 </w:t>
      </w:r>
      <w:r w:rsidR="00825B6E"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另一个祖玛游戏</w:t>
      </w:r>
      <w:bookmarkEnd w:id="1948"/>
      <w:bookmarkEnd w:id="1949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50" w:name="_Toc92663905"/>
      <w:bookmarkStart w:id="1951" w:name="_Toc9266490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50"/>
      <w:bookmarkEnd w:id="1951"/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class Solution: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D24CB7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s</w:t>
      </w:r>
      <w:r w:rsidRPr="00825B6E">
        <w:rPr>
          <w:rFonts w:ascii="Courier New" w:eastAsia="宋体" w:hAnsi="Courier New" w:cs="Courier New"/>
          <w:sz w:val="18"/>
          <w:szCs w:val="20"/>
        </w:rPr>
        <w:t>为输入序列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D24CB7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参数</w:t>
      </w:r>
      <w:r w:rsidRPr="00825B6E">
        <w:rPr>
          <w:rFonts w:ascii="Courier New" w:eastAsia="宋体" w:hAnsi="Courier New" w:cs="Courier New"/>
          <w:sz w:val="18"/>
          <w:szCs w:val="20"/>
        </w:rPr>
        <w:t>k</w:t>
      </w:r>
      <w:r w:rsidRPr="00825B6E">
        <w:rPr>
          <w:rFonts w:ascii="Courier New" w:eastAsia="宋体" w:hAnsi="Courier New" w:cs="Courier New"/>
          <w:sz w:val="18"/>
          <w:szCs w:val="20"/>
        </w:rPr>
        <w:t>为相邻个数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</w:t>
      </w:r>
      <w:r w:rsidR="00D24CB7">
        <w:rPr>
          <w:rFonts w:ascii="Courier New" w:eastAsia="宋体" w:hAnsi="Courier New" w:cs="Courier New" w:hint="eastAsia"/>
          <w:sz w:val="18"/>
          <w:szCs w:val="20"/>
        </w:rPr>
        <w:t>#</w:t>
      </w:r>
      <w:r w:rsidRPr="00825B6E">
        <w:rPr>
          <w:rFonts w:ascii="Courier New" w:eastAsia="宋体" w:hAnsi="Courier New" w:cs="Courier New"/>
          <w:sz w:val="18"/>
          <w:szCs w:val="20"/>
        </w:rPr>
        <w:t>返回消融后序列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def zumaGaming(self, s, k):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stack = []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pairs = []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c in s: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if pairs and pairs[-1][0] == c: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pairs[-1][1] += 1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else: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pairs.append([c, 1])       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c, num in pairs: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if stack and stack[-1][0] == c: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stack[-1][1] += num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else: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stack.append([c, num])          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if stack and stack[-1][1] &gt;= k: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stack[-1][1] %= k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if stack[-1][1] == 0: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    stack.pop()       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answer = []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for c, num in stack: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  answer.extend([c] * num)         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    return ''.join(answer)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>if __name__ == '__main__':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temp = Solution()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s="abbaca"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k=2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输入</w:t>
      </w:r>
      <w:r w:rsidRPr="00825B6E">
        <w:rPr>
          <w:rFonts w:ascii="Courier New" w:eastAsia="宋体" w:hAnsi="Courier New" w:cs="Courier New"/>
          <w:sz w:val="18"/>
          <w:szCs w:val="20"/>
        </w:rPr>
        <w:t>: s=',s,',k=',k)</w:t>
      </w:r>
    </w:p>
    <w:p w:rsidR="00825B6E" w:rsidRPr="00825B6E" w:rsidRDefault="00825B6E" w:rsidP="00575F3D">
      <w:pPr>
        <w:ind w:leftChars="200" w:left="420"/>
        <w:rPr>
          <w:rFonts w:ascii="Courier New" w:eastAsia="宋体" w:hAnsi="Courier New" w:cs="Courier New"/>
          <w:sz w:val="18"/>
          <w:szCs w:val="20"/>
        </w:rPr>
      </w:pPr>
      <w:r w:rsidRPr="00825B6E">
        <w:rPr>
          <w:rFonts w:ascii="Courier New" w:eastAsia="宋体" w:hAnsi="Courier New" w:cs="Courier New"/>
          <w:sz w:val="18"/>
          <w:szCs w:val="20"/>
        </w:rPr>
        <w:t xml:space="preserve">    print('</w:t>
      </w:r>
      <w:r w:rsidRPr="00825B6E">
        <w:rPr>
          <w:rFonts w:ascii="Courier New" w:eastAsia="宋体" w:hAnsi="Courier New" w:cs="Courier New"/>
          <w:sz w:val="18"/>
          <w:szCs w:val="20"/>
        </w:rPr>
        <w:t>输出</w:t>
      </w:r>
      <w:r w:rsidRPr="00825B6E">
        <w:rPr>
          <w:rFonts w:ascii="Courier New" w:eastAsia="宋体" w:hAnsi="Courier New" w:cs="Courier New"/>
          <w:sz w:val="18"/>
          <w:szCs w:val="20"/>
        </w:rPr>
        <w:t xml:space="preserve">:',temp.zumaGaming(s,k))      </w:t>
      </w:r>
    </w:p>
    <w:p w:rsidR="00B83BD9" w:rsidRPr="00636ABF" w:rsidRDefault="00B83BD9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52" w:name="_Toc947405"/>
      <w:bookmarkStart w:id="1953" w:name="_Toc92663907"/>
      <w:bookmarkStart w:id="1954" w:name="_Toc9266490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473C07">
        <w:rPr>
          <w:rFonts w:ascii="黑体" w:eastAsia="黑体" w:hAnsi="黑体" w:cs="Times New Roman"/>
          <w:kern w:val="44"/>
          <w:sz w:val="28"/>
          <w:szCs w:val="28"/>
          <w:u w:val="wave"/>
        </w:rPr>
        <w:t>465</w:t>
      </w:r>
      <w:r w:rsidR="001F1B92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罗马数字转整数</w:t>
      </w:r>
      <w:bookmarkEnd w:id="1952"/>
      <w:bookmarkEnd w:id="1953"/>
      <w:bookmarkEnd w:id="1954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55" w:name="_Toc92663910"/>
      <w:bookmarkStart w:id="1956" w:name="_Toc9266491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55"/>
      <w:bookmarkEnd w:id="1956"/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>#</w:t>
      </w:r>
      <w:r w:rsidRPr="00B83BD9">
        <w:rPr>
          <w:rFonts w:ascii="Courier New" w:eastAsia="宋体" w:hAnsi="Courier New" w:cs="Courier New"/>
          <w:sz w:val="18"/>
          <w:szCs w:val="18"/>
        </w:rPr>
        <w:t>采用</w:t>
      </w:r>
      <w:r w:rsidRPr="00B83BD9">
        <w:rPr>
          <w:rFonts w:ascii="Courier New" w:eastAsia="宋体" w:hAnsi="Courier New" w:cs="Courier New"/>
          <w:sz w:val="18"/>
          <w:szCs w:val="18"/>
        </w:rPr>
        <w:t>utf-8</w:t>
      </w:r>
      <w:r w:rsidRPr="00B83BD9">
        <w:rPr>
          <w:rFonts w:ascii="Courier New" w:eastAsia="宋体" w:hAnsi="Courier New" w:cs="Courier New"/>
          <w:sz w:val="18"/>
          <w:szCs w:val="18"/>
        </w:rPr>
        <w:t>编码格式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>#</w:t>
      </w:r>
      <w:r w:rsidRPr="00B83BD9">
        <w:rPr>
          <w:rFonts w:ascii="Courier New" w:eastAsia="宋体" w:hAnsi="Courier New" w:cs="Courier New"/>
          <w:sz w:val="18"/>
          <w:szCs w:val="18"/>
        </w:rPr>
        <w:t>参数</w:t>
      </w:r>
      <w:r w:rsidRPr="00B83BD9">
        <w:rPr>
          <w:rFonts w:ascii="Courier New" w:eastAsia="宋体" w:hAnsi="Courier New" w:cs="Courier New"/>
          <w:sz w:val="18"/>
          <w:szCs w:val="18"/>
        </w:rPr>
        <w:t>s</w:t>
      </w:r>
      <w:r w:rsidRPr="00B83BD9">
        <w:rPr>
          <w:rFonts w:ascii="Courier New" w:eastAsia="宋体" w:hAnsi="Courier New" w:cs="Courier New"/>
          <w:sz w:val="18"/>
          <w:szCs w:val="18"/>
        </w:rPr>
        <w:t>是一个字符串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>#</w:t>
      </w:r>
      <w:r w:rsidRPr="00B83BD9">
        <w:rPr>
          <w:rFonts w:ascii="Courier New" w:eastAsia="宋体" w:hAnsi="Courier New" w:cs="Courier New"/>
          <w:sz w:val="18"/>
          <w:szCs w:val="18"/>
        </w:rPr>
        <w:t>返回一个整数值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def romanToInt(self, s):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ROMAN = {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'I': 1,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'V': 5,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'X': 10,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'L': 50,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'C': 100,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'D': 500,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'M': 1000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}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if s == "":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index = len(s) - 2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sum = ROMAN[s[-1]]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while index &gt;= 0: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if ROMAN[s[index]] &lt; ROMAN[s[index + 1]]: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    sum -= ROMAN[s[index]]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    sum += ROMAN[s[index]]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    index -= 1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    return sum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string1 = "DCXXI"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string2 = "XX"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B83BD9">
        <w:rPr>
          <w:rFonts w:ascii="Courier New" w:eastAsia="宋体" w:hAnsi="Courier New" w:cs="Courier New"/>
          <w:sz w:val="18"/>
          <w:szCs w:val="18"/>
        </w:rPr>
        <w:t>输入：</w:t>
      </w:r>
      <w:r w:rsidRPr="00B83BD9">
        <w:rPr>
          <w:rFonts w:ascii="Courier New" w:eastAsia="宋体" w:hAnsi="Courier New" w:cs="Courier New"/>
          <w:sz w:val="18"/>
          <w:szCs w:val="18"/>
        </w:rPr>
        <w:t>"+string1))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B83BD9">
        <w:rPr>
          <w:rFonts w:ascii="Courier New" w:eastAsia="宋体" w:hAnsi="Courier New" w:cs="Courier New"/>
          <w:sz w:val="18"/>
          <w:szCs w:val="18"/>
        </w:rPr>
        <w:t>输出：</w:t>
      </w:r>
      <w:r w:rsidRPr="00B83BD9">
        <w:rPr>
          <w:rFonts w:ascii="Courier New" w:eastAsia="宋体" w:hAnsi="Courier New" w:cs="Courier New"/>
          <w:sz w:val="18"/>
          <w:szCs w:val="18"/>
        </w:rPr>
        <w:t>"+str(temp.romanToInt(string1))))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B83BD9">
        <w:rPr>
          <w:rFonts w:ascii="Courier New" w:eastAsia="宋体" w:hAnsi="Courier New" w:cs="Courier New"/>
          <w:sz w:val="18"/>
          <w:szCs w:val="18"/>
        </w:rPr>
        <w:t>输入：</w:t>
      </w:r>
      <w:r w:rsidRPr="00B83BD9">
        <w:rPr>
          <w:rFonts w:ascii="Courier New" w:eastAsia="宋体" w:hAnsi="Courier New" w:cs="Courier New"/>
          <w:sz w:val="18"/>
          <w:szCs w:val="18"/>
        </w:rPr>
        <w:t>"+string2))</w:t>
      </w:r>
    </w:p>
    <w:p w:rsidR="00B83BD9" w:rsidRPr="00B83BD9" w:rsidRDefault="00B83BD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B83BD9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B83BD9">
        <w:rPr>
          <w:rFonts w:ascii="Courier New" w:eastAsia="宋体" w:hAnsi="Courier New" w:cs="Courier New"/>
          <w:sz w:val="18"/>
          <w:szCs w:val="18"/>
        </w:rPr>
        <w:t>输出：</w:t>
      </w:r>
      <w:r w:rsidRPr="00B83BD9">
        <w:rPr>
          <w:rFonts w:ascii="Courier New" w:eastAsia="宋体" w:hAnsi="Courier New" w:cs="Courier New"/>
          <w:sz w:val="18"/>
          <w:szCs w:val="18"/>
        </w:rPr>
        <w:t>"+str(temp.romanToInt(string2))))</w:t>
      </w:r>
    </w:p>
    <w:p w:rsidR="00247C6E" w:rsidRPr="00636ABF" w:rsidRDefault="00247C6E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57" w:name="_Toc536184966"/>
      <w:bookmarkStart w:id="1958" w:name="_Toc947409"/>
      <w:bookmarkStart w:id="1959" w:name="_Toc92663912"/>
      <w:bookmarkStart w:id="1960" w:name="_Toc92664913"/>
      <w:bookmarkStart w:id="1961" w:name="_Toc53618513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473C07">
        <w:rPr>
          <w:rFonts w:ascii="黑体" w:eastAsia="黑体" w:hAnsi="黑体" w:cs="Times New Roman"/>
          <w:kern w:val="44"/>
          <w:sz w:val="28"/>
          <w:szCs w:val="28"/>
          <w:u w:val="wave"/>
        </w:rPr>
        <w:t>466</w:t>
      </w:r>
      <w:r w:rsidR="005C4060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两个整数相除</w:t>
      </w:r>
      <w:bookmarkEnd w:id="1957"/>
      <w:bookmarkEnd w:id="1958"/>
      <w:bookmarkEnd w:id="1959"/>
      <w:bookmarkEnd w:id="1960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62" w:name="_Toc92663915"/>
      <w:bookmarkStart w:id="1963" w:name="_Toc9266491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62"/>
      <w:bookmarkEnd w:id="1963"/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#</w:t>
      </w:r>
      <w:r w:rsidRPr="00247C6E">
        <w:rPr>
          <w:rFonts w:ascii="Courier New" w:eastAsia="宋体" w:hAnsi="Courier New" w:cs="Courier New"/>
          <w:sz w:val="18"/>
          <w:szCs w:val="18"/>
        </w:rPr>
        <w:t>采用</w:t>
      </w:r>
      <w:r w:rsidRPr="00247C6E">
        <w:rPr>
          <w:rFonts w:ascii="Courier New" w:eastAsia="宋体" w:hAnsi="Courier New" w:cs="Courier New"/>
          <w:sz w:val="18"/>
          <w:szCs w:val="18"/>
        </w:rPr>
        <w:t>utf-8</w:t>
      </w:r>
      <w:r w:rsidRPr="00247C6E">
        <w:rPr>
          <w:rFonts w:ascii="Courier New" w:eastAsia="宋体" w:hAnsi="Courier New" w:cs="Courier New"/>
          <w:sz w:val="18"/>
          <w:szCs w:val="18"/>
        </w:rPr>
        <w:t>编码格式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def divide(self, dividend, divisor):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INT_MAX = 2147483647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if divisor == 0: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return INT_MAX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neg = dividend &gt; 0 and divisor &lt; 0 or dividend &lt; 0 and divisor &gt; 0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a, b = abs(dividend), abs(divisor)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ans, shift = 0, 31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while shift &gt;= 0: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if a &gt;= b &lt;&lt; shift: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    a -= b &lt;&lt; shift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    ans += 1 &lt;&lt; shift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shift -= 1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if neg: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ans = - ans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if ans &gt; INT_MAX: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return INT_MAX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x1 = 100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x2 = 10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247C6E">
        <w:rPr>
          <w:rFonts w:ascii="Courier New" w:eastAsia="宋体" w:hAnsi="Courier New" w:cs="Courier New"/>
          <w:sz w:val="18"/>
          <w:szCs w:val="18"/>
        </w:rPr>
        <w:t>输入：</w:t>
      </w:r>
      <w:r w:rsidRPr="00247C6E">
        <w:rPr>
          <w:rFonts w:ascii="Courier New" w:eastAsia="宋体" w:hAnsi="Courier New" w:cs="Courier New"/>
          <w:sz w:val="18"/>
          <w:szCs w:val="18"/>
        </w:rPr>
        <w:t>"+str(x1)+"  "+str(x2)))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247C6E">
        <w:rPr>
          <w:rFonts w:ascii="Courier New" w:eastAsia="宋体" w:hAnsi="Courier New" w:cs="Courier New"/>
          <w:sz w:val="18"/>
          <w:szCs w:val="18"/>
        </w:rPr>
        <w:t>输出：</w:t>
      </w:r>
      <w:r w:rsidRPr="00247C6E">
        <w:rPr>
          <w:rFonts w:ascii="Courier New" w:eastAsia="宋体" w:hAnsi="Courier New" w:cs="Courier New"/>
          <w:sz w:val="18"/>
          <w:szCs w:val="18"/>
        </w:rPr>
        <w:t>"+str(temp.divide(x1,x2))))</w:t>
      </w:r>
    </w:p>
    <w:p w:rsidR="00247C6E" w:rsidRPr="00636ABF" w:rsidRDefault="00247C6E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64" w:name="_Toc947414"/>
      <w:bookmarkStart w:id="1965" w:name="_Toc92663917"/>
      <w:bookmarkStart w:id="1966" w:name="_Toc92664918"/>
      <w:bookmarkEnd w:id="1961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473C07">
        <w:rPr>
          <w:rFonts w:ascii="黑体" w:eastAsia="黑体" w:hAnsi="黑体" w:cs="Times New Roman"/>
          <w:kern w:val="44"/>
          <w:sz w:val="28"/>
          <w:szCs w:val="28"/>
          <w:u w:val="wave"/>
        </w:rPr>
        <w:t>467</w:t>
      </w:r>
      <w:r w:rsidR="005C4060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滑动窗口的最大值</w:t>
      </w:r>
      <w:bookmarkEnd w:id="1964"/>
      <w:bookmarkEnd w:id="1965"/>
      <w:bookmarkEnd w:id="1966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67" w:name="_Toc92663920"/>
      <w:bookmarkStart w:id="1968" w:name="_Toc9266492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67"/>
      <w:bookmarkEnd w:id="1968"/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#</w:t>
      </w:r>
      <w:r w:rsidRPr="00247C6E">
        <w:rPr>
          <w:rFonts w:ascii="Courier New" w:eastAsia="宋体" w:hAnsi="Courier New" w:cs="Courier New"/>
          <w:sz w:val="18"/>
          <w:szCs w:val="18"/>
        </w:rPr>
        <w:t>采用</w:t>
      </w:r>
      <w:r w:rsidRPr="00247C6E">
        <w:rPr>
          <w:rFonts w:ascii="Courier New" w:eastAsia="宋体" w:hAnsi="Courier New" w:cs="Courier New"/>
          <w:sz w:val="18"/>
          <w:szCs w:val="18"/>
        </w:rPr>
        <w:t>utf-8</w:t>
      </w:r>
      <w:r w:rsidRPr="00247C6E">
        <w:rPr>
          <w:rFonts w:ascii="Courier New" w:eastAsia="宋体" w:hAnsi="Courier New" w:cs="Courier New"/>
          <w:sz w:val="18"/>
          <w:szCs w:val="18"/>
        </w:rPr>
        <w:t>编码格式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#</w:t>
      </w:r>
      <w:r w:rsidRPr="00247C6E">
        <w:rPr>
          <w:rFonts w:ascii="Courier New" w:eastAsia="宋体" w:hAnsi="Courier New" w:cs="Courier New"/>
          <w:sz w:val="18"/>
          <w:szCs w:val="18"/>
        </w:rPr>
        <w:t>参数</w:t>
      </w:r>
      <w:r w:rsidRPr="00247C6E">
        <w:rPr>
          <w:rFonts w:ascii="Courier New" w:eastAsia="宋体" w:hAnsi="Courier New" w:cs="Courier New"/>
          <w:sz w:val="18"/>
          <w:szCs w:val="18"/>
        </w:rPr>
        <w:t>nums</w:t>
      </w:r>
      <w:r w:rsidRPr="00247C6E">
        <w:rPr>
          <w:rFonts w:ascii="Courier New" w:eastAsia="宋体" w:hAnsi="Courier New" w:cs="Courier New"/>
          <w:sz w:val="18"/>
          <w:szCs w:val="18"/>
        </w:rPr>
        <w:t>是一个整数数组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#</w:t>
      </w:r>
      <w:r w:rsidRPr="00247C6E">
        <w:rPr>
          <w:rFonts w:ascii="Courier New" w:eastAsia="宋体" w:hAnsi="Courier New" w:cs="Courier New"/>
          <w:sz w:val="18"/>
          <w:szCs w:val="18"/>
        </w:rPr>
        <w:t>参数</w:t>
      </w:r>
      <w:r w:rsidRPr="00247C6E">
        <w:rPr>
          <w:rFonts w:ascii="Courier New" w:eastAsia="宋体" w:hAnsi="Courier New" w:cs="Courier New"/>
          <w:sz w:val="18"/>
          <w:szCs w:val="18"/>
        </w:rPr>
        <w:t>k</w:t>
      </w:r>
      <w:r w:rsidRPr="00247C6E">
        <w:rPr>
          <w:rFonts w:ascii="Courier New" w:eastAsia="宋体" w:hAnsi="Courier New" w:cs="Courier New"/>
          <w:sz w:val="18"/>
          <w:szCs w:val="18"/>
        </w:rPr>
        <w:t>是一个整数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#</w:t>
      </w:r>
      <w:r w:rsidRPr="00247C6E">
        <w:rPr>
          <w:rFonts w:ascii="Courier New" w:eastAsia="宋体" w:hAnsi="Courier New" w:cs="Courier New"/>
          <w:sz w:val="18"/>
          <w:szCs w:val="18"/>
        </w:rPr>
        <w:t>返回值是数组中每个窗口内的最大值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from collections import deque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def maxSlidingWindow(self, nums, k):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if not nums or not k: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dq = deque([])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for i in range(k - 1):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self.push(dq, nums, i)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result = []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for i in range(k - 1, len(nums)):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self.push(dq, nums, i)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result.append(nums[dq[0]])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if dq[0] == i - k + 1: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    dq.popleft()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return result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def push(self, dq, nums, i):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while dq and nums[dq[-1]] &lt; nums[i]: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    dq.pop()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    dq.append(i)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List1 = [2,6,5,3,1,8] 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nums1 = 2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247C6E">
        <w:rPr>
          <w:rFonts w:ascii="Courier New" w:eastAsia="宋体" w:hAnsi="Courier New" w:cs="Courier New"/>
          <w:sz w:val="18"/>
          <w:szCs w:val="18"/>
        </w:rPr>
        <w:t>输入：</w:t>
      </w:r>
      <w:r w:rsidRPr="00247C6E">
        <w:rPr>
          <w:rFonts w:ascii="Courier New" w:eastAsia="宋体" w:hAnsi="Courier New" w:cs="Courier New"/>
          <w:sz w:val="18"/>
          <w:szCs w:val="18"/>
        </w:rPr>
        <w:t>"+str(List1)+"  "+str(nums1)))</w:t>
      </w:r>
    </w:p>
    <w:p w:rsidR="00247C6E" w:rsidRPr="00247C6E" w:rsidRDefault="00247C6E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247C6E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247C6E">
        <w:rPr>
          <w:rFonts w:ascii="Courier New" w:eastAsia="宋体" w:hAnsi="Courier New" w:cs="Courier New"/>
          <w:sz w:val="18"/>
          <w:szCs w:val="18"/>
        </w:rPr>
        <w:t>输出：</w:t>
      </w:r>
      <w:r w:rsidRPr="00247C6E">
        <w:rPr>
          <w:rFonts w:ascii="Courier New" w:eastAsia="宋体" w:hAnsi="Courier New" w:cs="Courier New"/>
          <w:sz w:val="18"/>
          <w:szCs w:val="18"/>
        </w:rPr>
        <w:t>"+str(temp.maxSlidingWindow(List1,nums1))))</w:t>
      </w:r>
    </w:p>
    <w:p w:rsidR="001F3A69" w:rsidRPr="00636ABF" w:rsidRDefault="001F3A69" w:rsidP="00636ABF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69" w:name="_Toc947424"/>
      <w:bookmarkStart w:id="1970" w:name="_Toc92663922"/>
      <w:bookmarkStart w:id="1971" w:name="_Toc9266492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473C07">
        <w:rPr>
          <w:rFonts w:ascii="黑体" w:eastAsia="黑体" w:hAnsi="黑体" w:cs="Times New Roman"/>
          <w:kern w:val="44"/>
          <w:sz w:val="28"/>
          <w:szCs w:val="28"/>
          <w:u w:val="wave"/>
        </w:rPr>
        <w:t>468</w:t>
      </w:r>
      <w:r w:rsidR="001F1B92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镜像数字</w:t>
      </w:r>
      <w:bookmarkEnd w:id="1969"/>
      <w:bookmarkEnd w:id="1970"/>
      <w:bookmarkEnd w:id="1971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72" w:name="_Toc92663925"/>
      <w:bookmarkStart w:id="1973" w:name="_Toc9266492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72"/>
      <w:bookmarkEnd w:id="1973"/>
    </w:p>
    <w:p w:rsidR="001F3A69" w:rsidRPr="001F3A69" w:rsidRDefault="001F3A6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参数</w:t>
      </w:r>
      <w:r w:rsidRPr="001F3A69">
        <w:rPr>
          <w:rFonts w:ascii="Courier New" w:eastAsia="宋体" w:hAnsi="Courier New" w:cs="Courier New"/>
          <w:sz w:val="18"/>
          <w:szCs w:val="18"/>
        </w:rPr>
        <w:t>num</w:t>
      </w:r>
      <w:r w:rsidRPr="001F3A69">
        <w:rPr>
          <w:rFonts w:ascii="Courier New" w:eastAsia="宋体" w:hAnsi="Courier New" w:cs="Courier New"/>
          <w:sz w:val="18"/>
          <w:szCs w:val="18"/>
        </w:rPr>
        <w:t>是一个字符串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返回一个布尔值，判断这个数字是否是镜像的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def isStrobogrammatic(self, num):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map = {'0': '0', '1': '1', '6': '9', '8': '8', '9': '6'}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i, j = 0, len(num) - 1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while i &lt;= j: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if not num[i] in map or map[num[i]] != num[j]: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    return False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i, j = i + 1, j - 1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return True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主函数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num = "68"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1F3A69">
        <w:rPr>
          <w:rFonts w:ascii="Courier New" w:eastAsia="宋体" w:hAnsi="Courier New" w:cs="Courier New"/>
          <w:sz w:val="18"/>
          <w:szCs w:val="18"/>
        </w:rPr>
        <w:t>创建对象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1A5530">
        <w:rPr>
          <w:rFonts w:ascii="Courier New" w:eastAsia="宋体" w:hAnsi="Courier New" w:cs="Courier New" w:hint="eastAsia"/>
          <w:sz w:val="18"/>
          <w:szCs w:val="18"/>
        </w:rPr>
        <w:t>输入</w:t>
      </w:r>
      <w:r w:rsidRPr="001F3A69">
        <w:rPr>
          <w:rFonts w:ascii="Courier New" w:eastAsia="宋体" w:hAnsi="Courier New" w:cs="Courier New"/>
          <w:sz w:val="18"/>
          <w:szCs w:val="18"/>
        </w:rPr>
        <w:t>：</w:t>
      </w:r>
      <w:r w:rsidRPr="001F3A69">
        <w:rPr>
          <w:rFonts w:ascii="Courier New" w:eastAsia="宋体" w:hAnsi="Courier New" w:cs="Courier New"/>
          <w:sz w:val="18"/>
          <w:szCs w:val="18"/>
        </w:rPr>
        <w:t>", num)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1A5530">
        <w:rPr>
          <w:rFonts w:ascii="Courier New" w:eastAsia="宋体" w:hAnsi="Courier New" w:cs="Courier New" w:hint="eastAsia"/>
          <w:sz w:val="18"/>
          <w:szCs w:val="18"/>
        </w:rPr>
        <w:t>输出</w:t>
      </w:r>
      <w:r w:rsidRPr="001F3A69">
        <w:rPr>
          <w:rFonts w:ascii="Courier New" w:eastAsia="宋体" w:hAnsi="Courier New" w:cs="Courier New"/>
          <w:sz w:val="18"/>
          <w:szCs w:val="18"/>
        </w:rPr>
        <w:t>：</w:t>
      </w:r>
      <w:r w:rsidRPr="001F3A69">
        <w:rPr>
          <w:rFonts w:ascii="Courier New" w:eastAsia="宋体" w:hAnsi="Courier New" w:cs="Courier New"/>
          <w:sz w:val="18"/>
          <w:szCs w:val="18"/>
        </w:rPr>
        <w:t>", solution.isStrobogrammatic(num))</w:t>
      </w:r>
    </w:p>
    <w:p w:rsidR="001F3A69" w:rsidRPr="00636ABF" w:rsidRDefault="001F3A69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74" w:name="_Toc536185009"/>
      <w:bookmarkStart w:id="1975" w:name="_Toc947453"/>
      <w:bookmarkStart w:id="1976" w:name="_Toc92663927"/>
      <w:bookmarkStart w:id="1977" w:name="_Toc9266492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473C07">
        <w:rPr>
          <w:rFonts w:ascii="黑体" w:eastAsia="黑体" w:hAnsi="黑体" w:cs="Times New Roman"/>
          <w:kern w:val="44"/>
          <w:sz w:val="28"/>
          <w:szCs w:val="28"/>
          <w:u w:val="wave"/>
        </w:rPr>
        <w:t>469</w:t>
      </w:r>
      <w:r w:rsidR="001F1B92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直方图</w:t>
      </w:r>
      <w:r w:rsidR="00473C07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中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最大矩形</w:t>
      </w:r>
      <w:bookmarkEnd w:id="1974"/>
      <w:bookmarkEnd w:id="1975"/>
      <w:r w:rsidR="00473C07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面积</w:t>
      </w:r>
      <w:bookmarkEnd w:id="1976"/>
      <w:bookmarkEnd w:id="1977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78" w:name="_Toc92663930"/>
      <w:bookmarkStart w:id="1979" w:name="_Toc9266493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78"/>
      <w:bookmarkEnd w:id="1979"/>
    </w:p>
    <w:p w:rsidR="001F3A69" w:rsidRPr="001F3A69" w:rsidRDefault="001F3A69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参数为一个整数列表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返回在柱状图中长方形的最大面积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def largestRectangleArea(self, heights):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indices_stack = []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area = 0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for index, height in enumerate(heights + [0]):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while indices_stack and heights[indices_stack[-1]] &gt;= height: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    popped_index = indices_stack.pop()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    left_index = indices_stack[-1] if indices_stack else -1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    width = index - left_index - 1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    area = max(area, width * heights[popped_index])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indices_stack.append(index)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return area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主函数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if __name__=="__main__":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heights=[2,1,5,6,2,3]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1F3A69">
        <w:rPr>
          <w:rFonts w:ascii="Courier New" w:eastAsia="宋体" w:hAnsi="Courier New" w:cs="Courier New"/>
          <w:sz w:val="18"/>
          <w:szCs w:val="18"/>
        </w:rPr>
        <w:t>创建对象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solution=Solution()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FE02E1">
        <w:rPr>
          <w:rFonts w:ascii="Courier New" w:eastAsia="宋体" w:hAnsi="Courier New" w:cs="Courier New"/>
          <w:sz w:val="18"/>
          <w:szCs w:val="18"/>
        </w:rPr>
        <w:t>输入每个直方图</w:t>
      </w:r>
      <w:r w:rsidRPr="001F3A69">
        <w:rPr>
          <w:rFonts w:ascii="Courier New" w:eastAsia="宋体" w:hAnsi="Courier New" w:cs="Courier New"/>
          <w:sz w:val="18"/>
          <w:szCs w:val="18"/>
        </w:rPr>
        <w:t>高度：</w:t>
      </w:r>
      <w:r w:rsidRPr="001F3A69">
        <w:rPr>
          <w:rFonts w:ascii="Courier New" w:eastAsia="宋体" w:hAnsi="Courier New" w:cs="Courier New"/>
          <w:sz w:val="18"/>
          <w:szCs w:val="18"/>
        </w:rPr>
        <w:t>",heights)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FE02E1">
        <w:rPr>
          <w:rFonts w:ascii="Courier New" w:eastAsia="宋体" w:hAnsi="Courier New" w:cs="Courier New"/>
          <w:sz w:val="18"/>
          <w:szCs w:val="18"/>
        </w:rPr>
        <w:t>找到直方图</w:t>
      </w:r>
      <w:r w:rsidRPr="001F3A69">
        <w:rPr>
          <w:rFonts w:ascii="Courier New" w:eastAsia="宋体" w:hAnsi="Courier New" w:cs="Courier New"/>
          <w:sz w:val="18"/>
          <w:szCs w:val="18"/>
        </w:rPr>
        <w:t>最大面积：</w:t>
      </w:r>
      <w:r w:rsidRPr="001F3A69">
        <w:rPr>
          <w:rFonts w:ascii="Courier New" w:eastAsia="宋体" w:hAnsi="Courier New" w:cs="Courier New"/>
          <w:sz w:val="18"/>
          <w:szCs w:val="18"/>
        </w:rPr>
        <w:t>",solution.largestRectangleArea(heights))</w:t>
      </w:r>
    </w:p>
    <w:p w:rsidR="001F3A69" w:rsidRPr="00636ABF" w:rsidRDefault="001F3A69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80" w:name="_Toc536184907"/>
      <w:bookmarkStart w:id="1981" w:name="_Toc947482"/>
      <w:bookmarkStart w:id="1982" w:name="_Toc92663932"/>
      <w:bookmarkStart w:id="1983" w:name="_Toc9266493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473C07">
        <w:rPr>
          <w:rFonts w:ascii="黑体" w:eastAsia="黑体" w:hAnsi="黑体" w:cs="Times New Roman"/>
          <w:kern w:val="44"/>
          <w:sz w:val="28"/>
          <w:szCs w:val="28"/>
          <w:u w:val="wave"/>
        </w:rPr>
        <w:t>470</w:t>
      </w:r>
      <w:r w:rsidR="005C4060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最长回文子串</w:t>
      </w:r>
      <w:bookmarkEnd w:id="1980"/>
      <w:bookmarkEnd w:id="1981"/>
      <w:bookmarkEnd w:id="1982"/>
      <w:bookmarkEnd w:id="1983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84" w:name="_Toc92663935"/>
      <w:bookmarkStart w:id="1985" w:name="_Toc9266493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84"/>
      <w:bookmarkEnd w:id="1985"/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采用</w:t>
      </w:r>
      <w:r w:rsidRPr="001F3A69">
        <w:rPr>
          <w:rFonts w:ascii="Courier New" w:eastAsia="宋体" w:hAnsi="Courier New" w:cs="Courier New"/>
          <w:sz w:val="18"/>
          <w:szCs w:val="18"/>
        </w:rPr>
        <w:t>utf-8</w:t>
      </w:r>
      <w:r w:rsidRPr="001F3A69">
        <w:rPr>
          <w:rFonts w:ascii="Courier New" w:eastAsia="宋体" w:hAnsi="Courier New" w:cs="Courier New"/>
          <w:sz w:val="18"/>
          <w:szCs w:val="18"/>
        </w:rPr>
        <w:t>编码格式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参数</w:t>
      </w:r>
      <w:r w:rsidRPr="001F3A69">
        <w:rPr>
          <w:rFonts w:ascii="Courier New" w:eastAsia="宋体" w:hAnsi="Courier New" w:cs="Courier New"/>
          <w:sz w:val="18"/>
          <w:szCs w:val="18"/>
        </w:rPr>
        <w:t>s</w:t>
      </w:r>
      <w:r w:rsidRPr="001F3A69">
        <w:rPr>
          <w:rFonts w:ascii="Courier New" w:eastAsia="宋体" w:hAnsi="Courier New" w:cs="Courier New"/>
          <w:sz w:val="18"/>
          <w:szCs w:val="18"/>
        </w:rPr>
        <w:t>是一个输入的字符串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返回值是最长的回文子串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def longestPalindrome(self, s):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if not s: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return ""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longest = ""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for middle in range(len(s)):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sub = self.find_palindrome_from(s, middle, middle)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if len(sub) &gt; len(longest):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    longest = sub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sub = self.find_palindrome_from(s, middle, middle + 1)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if len(sub) &gt; len(longest):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    longest = sub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return longest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def find_palindrome_from(self, string, left, right):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while left &gt;= 0 and right &lt; len(string) and string[left] == string[right]: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left -= 1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right += 1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return string[left + 1:right]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string1 = "abcdedcb"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string2 = "qwerfdfdfg"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1F3A69">
        <w:rPr>
          <w:rFonts w:ascii="Courier New" w:eastAsia="宋体" w:hAnsi="Courier New" w:cs="Courier New"/>
          <w:sz w:val="18"/>
          <w:szCs w:val="18"/>
        </w:rPr>
        <w:t>输入：</w:t>
      </w:r>
      <w:r w:rsidRPr="001F3A69">
        <w:rPr>
          <w:rFonts w:ascii="Courier New" w:eastAsia="宋体" w:hAnsi="Courier New" w:cs="Courier New"/>
          <w:sz w:val="18"/>
          <w:szCs w:val="18"/>
        </w:rPr>
        <w:t>"+string1))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1F3A69">
        <w:rPr>
          <w:rFonts w:ascii="Courier New" w:eastAsia="宋体" w:hAnsi="Courier New" w:cs="Courier New"/>
          <w:sz w:val="18"/>
          <w:szCs w:val="18"/>
        </w:rPr>
        <w:t>输出：</w:t>
      </w:r>
      <w:r w:rsidRPr="001F3A69">
        <w:rPr>
          <w:rFonts w:ascii="Courier New" w:eastAsia="宋体" w:hAnsi="Courier New" w:cs="Courier New"/>
          <w:sz w:val="18"/>
          <w:szCs w:val="18"/>
        </w:rPr>
        <w:t>"+str(temp.longestPalindrome(string1))))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1F3A69">
        <w:rPr>
          <w:rFonts w:ascii="Courier New" w:eastAsia="宋体" w:hAnsi="Courier New" w:cs="Courier New"/>
          <w:sz w:val="18"/>
          <w:szCs w:val="18"/>
        </w:rPr>
        <w:t>输入：</w:t>
      </w:r>
      <w:r w:rsidRPr="001F3A69">
        <w:rPr>
          <w:rFonts w:ascii="Courier New" w:eastAsia="宋体" w:hAnsi="Courier New" w:cs="Courier New"/>
          <w:sz w:val="18"/>
          <w:szCs w:val="18"/>
        </w:rPr>
        <w:t>"+string2))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1F3A69">
        <w:rPr>
          <w:rFonts w:ascii="Courier New" w:eastAsia="宋体" w:hAnsi="Courier New" w:cs="Courier New"/>
          <w:sz w:val="18"/>
          <w:szCs w:val="18"/>
        </w:rPr>
        <w:t>输出：</w:t>
      </w:r>
      <w:r w:rsidRPr="001F3A69">
        <w:rPr>
          <w:rFonts w:ascii="Courier New" w:eastAsia="宋体" w:hAnsi="Courier New" w:cs="Courier New"/>
          <w:sz w:val="18"/>
          <w:szCs w:val="18"/>
        </w:rPr>
        <w:t>"+str(temp.longestPalindrome(string2))))</w:t>
      </w:r>
    </w:p>
    <w:p w:rsidR="001F3A69" w:rsidRPr="00636ABF" w:rsidRDefault="001F3A69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86" w:name="_Toc947487"/>
      <w:bookmarkStart w:id="1987" w:name="_Toc92663937"/>
      <w:bookmarkStart w:id="1988" w:name="_Toc9266493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473C07">
        <w:rPr>
          <w:rFonts w:ascii="黑体" w:eastAsia="黑体" w:hAnsi="黑体" w:cs="Times New Roman"/>
          <w:kern w:val="44"/>
          <w:sz w:val="28"/>
          <w:szCs w:val="28"/>
          <w:u w:val="wave"/>
        </w:rPr>
        <w:t>47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1</w:t>
      </w:r>
      <w:r w:rsidR="005C4060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乱序字符串</w:t>
      </w:r>
      <w:bookmarkEnd w:id="1986"/>
      <w:bookmarkEnd w:id="1987"/>
      <w:bookmarkEnd w:id="1988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89" w:name="_Toc92663940"/>
      <w:bookmarkStart w:id="1990" w:name="_Toc9266494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89"/>
      <w:bookmarkEnd w:id="1990"/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>#</w:t>
      </w:r>
      <w:r w:rsidRPr="004A549E">
        <w:rPr>
          <w:rFonts w:ascii="Courier New" w:eastAsia="宋体" w:hAnsi="Courier New" w:cs="Courier New"/>
          <w:sz w:val="18"/>
          <w:szCs w:val="18"/>
        </w:rPr>
        <w:t>采用</w:t>
      </w:r>
      <w:r w:rsidRPr="004A549E">
        <w:rPr>
          <w:rFonts w:ascii="Courier New" w:eastAsia="宋体" w:hAnsi="Courier New" w:cs="Courier New"/>
          <w:sz w:val="18"/>
          <w:szCs w:val="18"/>
        </w:rPr>
        <w:t>utf-8</w:t>
      </w:r>
      <w:r w:rsidRPr="004A549E">
        <w:rPr>
          <w:rFonts w:ascii="Courier New" w:eastAsia="宋体" w:hAnsi="Courier New" w:cs="Courier New"/>
          <w:sz w:val="18"/>
          <w:szCs w:val="18"/>
        </w:rPr>
        <w:t>编码格式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>#</w:t>
      </w:r>
      <w:r w:rsidRPr="004A549E">
        <w:rPr>
          <w:rFonts w:ascii="Courier New" w:eastAsia="宋体" w:hAnsi="Courier New" w:cs="Courier New"/>
          <w:sz w:val="18"/>
          <w:szCs w:val="18"/>
        </w:rPr>
        <w:t>参数</w:t>
      </w:r>
      <w:r w:rsidRPr="004A549E">
        <w:rPr>
          <w:rFonts w:ascii="Courier New" w:eastAsia="宋体" w:hAnsi="Courier New" w:cs="Courier New"/>
          <w:sz w:val="18"/>
          <w:szCs w:val="18"/>
        </w:rPr>
        <w:t>strs</w:t>
      </w:r>
      <w:r w:rsidRPr="004A549E">
        <w:rPr>
          <w:rFonts w:ascii="Courier New" w:eastAsia="宋体" w:hAnsi="Courier New" w:cs="Courier New"/>
          <w:sz w:val="18"/>
          <w:szCs w:val="18"/>
        </w:rPr>
        <w:t>是一个字符串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>#</w:t>
      </w:r>
      <w:r w:rsidRPr="004A549E">
        <w:rPr>
          <w:rFonts w:ascii="Courier New" w:eastAsia="宋体" w:hAnsi="Courier New" w:cs="Courier New"/>
          <w:sz w:val="18"/>
          <w:szCs w:val="18"/>
        </w:rPr>
        <w:t>返回一个字符串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def anagrams(self, strs):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dict = {}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for word in strs: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    sortedword = ''.join(sorted(word))        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    if sortedword not in dict: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        dict[sortedword] = [word]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        dict[sortedword] += [word]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res = []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for item in dict: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    if len(dict[item]) &gt;= 2: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        res += dict[item]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List1 = ["abcd","bcad","dabc","etc"]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List2 = ["mkji","ijkm","kjim","imjk"]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4A549E">
        <w:rPr>
          <w:rFonts w:ascii="Courier New" w:eastAsia="宋体" w:hAnsi="Courier New" w:cs="Courier New"/>
          <w:sz w:val="18"/>
          <w:szCs w:val="18"/>
        </w:rPr>
        <w:t>输入：</w:t>
      </w:r>
      <w:r w:rsidRPr="004A549E">
        <w:rPr>
          <w:rFonts w:ascii="Courier New" w:eastAsia="宋体" w:hAnsi="Courier New" w:cs="Courier New"/>
          <w:sz w:val="18"/>
          <w:szCs w:val="18"/>
        </w:rPr>
        <w:t>"+str(List1)))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4A549E">
        <w:rPr>
          <w:rFonts w:ascii="Courier New" w:eastAsia="宋体" w:hAnsi="Courier New" w:cs="Courier New"/>
          <w:sz w:val="18"/>
          <w:szCs w:val="18"/>
        </w:rPr>
        <w:t>输出：</w:t>
      </w:r>
      <w:r w:rsidRPr="004A549E">
        <w:rPr>
          <w:rFonts w:ascii="Courier New" w:eastAsia="宋体" w:hAnsi="Courier New" w:cs="Courier New"/>
          <w:sz w:val="18"/>
          <w:szCs w:val="18"/>
        </w:rPr>
        <w:t>"+str(temp.anagrams(List1))))</w:t>
      </w:r>
    </w:p>
    <w:p w:rsidR="004A549E" w:rsidRPr="004A549E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4A549E">
        <w:rPr>
          <w:rFonts w:ascii="Courier New" w:eastAsia="宋体" w:hAnsi="Courier New" w:cs="Courier New"/>
          <w:sz w:val="18"/>
          <w:szCs w:val="18"/>
        </w:rPr>
        <w:t>输入：</w:t>
      </w:r>
      <w:r w:rsidRPr="004A549E">
        <w:rPr>
          <w:rFonts w:ascii="Courier New" w:eastAsia="宋体" w:hAnsi="Courier New" w:cs="Courier New"/>
          <w:sz w:val="18"/>
          <w:szCs w:val="18"/>
        </w:rPr>
        <w:t>"+str(List2)))</w:t>
      </w:r>
    </w:p>
    <w:p w:rsidR="001F3A69" w:rsidRPr="001F3A69" w:rsidRDefault="004A549E" w:rsidP="004A549E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4A549E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4A549E">
        <w:rPr>
          <w:rFonts w:ascii="Courier New" w:eastAsia="宋体" w:hAnsi="Courier New" w:cs="Courier New"/>
          <w:sz w:val="18"/>
          <w:szCs w:val="18"/>
        </w:rPr>
        <w:t>输出：</w:t>
      </w:r>
      <w:r w:rsidRPr="004A549E">
        <w:rPr>
          <w:rFonts w:ascii="Courier New" w:eastAsia="宋体" w:hAnsi="Courier New" w:cs="Courier New"/>
          <w:sz w:val="18"/>
          <w:szCs w:val="18"/>
        </w:rPr>
        <w:t>"+str(temp.anagrams(List2))))</w:t>
      </w:r>
    </w:p>
    <w:p w:rsidR="001F3A69" w:rsidRPr="00636ABF" w:rsidRDefault="001F3A69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91" w:name="_Toc947490"/>
      <w:bookmarkStart w:id="1992" w:name="_Toc92663942"/>
      <w:bookmarkStart w:id="1993" w:name="_Toc9266494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473C07">
        <w:rPr>
          <w:rFonts w:ascii="黑体" w:eastAsia="黑体" w:hAnsi="黑体" w:cs="Times New Roman"/>
          <w:kern w:val="44"/>
          <w:sz w:val="28"/>
          <w:szCs w:val="28"/>
          <w:u w:val="wave"/>
        </w:rPr>
        <w:t>472</w:t>
      </w:r>
      <w:r w:rsidR="005C4060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交叉字符串</w:t>
      </w:r>
      <w:bookmarkEnd w:id="1991"/>
      <w:bookmarkEnd w:id="1992"/>
      <w:bookmarkEnd w:id="1993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94" w:name="_Toc92663945"/>
      <w:bookmarkStart w:id="1995" w:name="_Toc9266494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94"/>
      <w:bookmarkEnd w:id="1995"/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参数</w:t>
      </w:r>
      <w:r w:rsidRPr="001F3A69">
        <w:rPr>
          <w:rFonts w:ascii="Courier New" w:eastAsia="宋体" w:hAnsi="Courier New" w:cs="Courier New"/>
          <w:sz w:val="18"/>
          <w:szCs w:val="18"/>
        </w:rPr>
        <w:t>s1</w:t>
      </w:r>
      <w:r w:rsidRPr="001F3A69">
        <w:rPr>
          <w:rFonts w:ascii="Courier New" w:eastAsia="宋体" w:hAnsi="Courier New" w:cs="Courier New"/>
          <w:sz w:val="18"/>
          <w:szCs w:val="18"/>
        </w:rPr>
        <w:t>、</w:t>
      </w:r>
      <w:r w:rsidRPr="001F3A69">
        <w:rPr>
          <w:rFonts w:ascii="Courier New" w:eastAsia="宋体" w:hAnsi="Courier New" w:cs="Courier New"/>
          <w:sz w:val="18"/>
          <w:szCs w:val="18"/>
        </w:rPr>
        <w:t>s2</w:t>
      </w:r>
      <w:r w:rsidRPr="001F3A69">
        <w:rPr>
          <w:rFonts w:ascii="Courier New" w:eastAsia="宋体" w:hAnsi="Courier New" w:cs="Courier New"/>
          <w:sz w:val="18"/>
          <w:szCs w:val="18"/>
        </w:rPr>
        <w:t>、</w:t>
      </w:r>
      <w:r w:rsidRPr="001F3A69">
        <w:rPr>
          <w:rFonts w:ascii="Courier New" w:eastAsia="宋体" w:hAnsi="Courier New" w:cs="Courier New"/>
          <w:sz w:val="18"/>
          <w:szCs w:val="18"/>
        </w:rPr>
        <w:t>s3</w:t>
      </w:r>
      <w:r w:rsidRPr="001F3A69">
        <w:rPr>
          <w:rFonts w:ascii="Courier New" w:eastAsia="宋体" w:hAnsi="Courier New" w:cs="Courier New"/>
          <w:sz w:val="18"/>
          <w:szCs w:val="18"/>
        </w:rPr>
        <w:t>是三个描述中提到的字符串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返回值：如果</w:t>
      </w:r>
      <w:r w:rsidRPr="001F3A69">
        <w:rPr>
          <w:rFonts w:ascii="Courier New" w:eastAsia="宋体" w:hAnsi="Courier New" w:cs="Courier New"/>
          <w:sz w:val="18"/>
          <w:szCs w:val="18"/>
        </w:rPr>
        <w:t>s3</w:t>
      </w:r>
      <w:r w:rsidRPr="001F3A69">
        <w:rPr>
          <w:rFonts w:ascii="Courier New" w:eastAsia="宋体" w:hAnsi="Courier New" w:cs="Courier New"/>
          <w:sz w:val="18"/>
          <w:szCs w:val="18"/>
        </w:rPr>
        <w:t>是由</w:t>
      </w:r>
      <w:r w:rsidRPr="001F3A69">
        <w:rPr>
          <w:rFonts w:ascii="Courier New" w:eastAsia="宋体" w:hAnsi="Courier New" w:cs="Courier New"/>
          <w:sz w:val="18"/>
          <w:szCs w:val="18"/>
        </w:rPr>
        <w:t>s1</w:t>
      </w:r>
      <w:r w:rsidRPr="001F3A69">
        <w:rPr>
          <w:rFonts w:ascii="Courier New" w:eastAsia="宋体" w:hAnsi="Courier New" w:cs="Courier New"/>
          <w:sz w:val="18"/>
          <w:szCs w:val="18"/>
        </w:rPr>
        <w:t>和</w:t>
      </w:r>
      <w:r w:rsidRPr="001F3A69">
        <w:rPr>
          <w:rFonts w:ascii="Courier New" w:eastAsia="宋体" w:hAnsi="Courier New" w:cs="Courier New"/>
          <w:sz w:val="18"/>
          <w:szCs w:val="18"/>
        </w:rPr>
        <w:t>s2</w:t>
      </w:r>
      <w:r w:rsidR="00473C07">
        <w:rPr>
          <w:rFonts w:ascii="Courier New" w:eastAsia="宋体" w:hAnsi="Courier New" w:cs="Courier New"/>
          <w:sz w:val="18"/>
          <w:szCs w:val="18"/>
        </w:rPr>
        <w:t>的交</w:t>
      </w:r>
      <w:r w:rsidR="00473C07">
        <w:rPr>
          <w:rFonts w:ascii="Courier New" w:eastAsia="宋体" w:hAnsi="Courier New" w:cs="Courier New" w:hint="eastAsia"/>
          <w:sz w:val="18"/>
          <w:szCs w:val="18"/>
        </w:rPr>
        <w:t>叉</w:t>
      </w:r>
      <w:r w:rsidRPr="001F3A69">
        <w:rPr>
          <w:rFonts w:ascii="Courier New" w:eastAsia="宋体" w:hAnsi="Courier New" w:cs="Courier New"/>
          <w:sz w:val="18"/>
          <w:szCs w:val="18"/>
        </w:rPr>
        <w:t>形成的，则返回</w:t>
      </w:r>
      <w:r w:rsidRPr="001F3A69">
        <w:rPr>
          <w:rFonts w:ascii="Courier New" w:eastAsia="宋体" w:hAnsi="Courier New" w:cs="Courier New"/>
          <w:sz w:val="18"/>
          <w:szCs w:val="18"/>
        </w:rPr>
        <w:t>True</w:t>
      </w:r>
      <w:r w:rsidRPr="001F3A69">
        <w:rPr>
          <w:rFonts w:ascii="Courier New" w:eastAsia="宋体" w:hAnsi="Courier New" w:cs="Courier New"/>
          <w:sz w:val="18"/>
          <w:szCs w:val="18"/>
        </w:rPr>
        <w:t>；如果不是，则返回</w:t>
      </w:r>
      <w:r w:rsidRPr="001F3A69">
        <w:rPr>
          <w:rFonts w:ascii="Courier New" w:eastAsia="宋体" w:hAnsi="Courier New" w:cs="Courier New"/>
          <w:sz w:val="18"/>
          <w:szCs w:val="18"/>
        </w:rPr>
        <w:t>False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可以使用</w:t>
      </w:r>
      <w:r w:rsidRPr="001F3A69">
        <w:rPr>
          <w:rFonts w:ascii="Courier New" w:eastAsia="宋体" w:hAnsi="Courier New" w:cs="Courier New"/>
          <w:sz w:val="18"/>
          <w:szCs w:val="18"/>
        </w:rPr>
        <w:t>[[True]*m</w:t>
      </w:r>
      <w:r w:rsidRPr="001F3A69">
        <w:rPr>
          <w:rFonts w:ascii="Courier New" w:eastAsia="宋体" w:hAnsi="Courier New" w:cs="Courier New"/>
          <w:sz w:val="18"/>
          <w:szCs w:val="18"/>
        </w:rPr>
        <w:t>表示范围</w:t>
      </w:r>
      <w:r w:rsidRPr="001F3A69">
        <w:rPr>
          <w:rFonts w:ascii="Courier New" w:eastAsia="宋体" w:hAnsi="Courier New" w:cs="Courier New"/>
          <w:sz w:val="18"/>
          <w:szCs w:val="18"/>
        </w:rPr>
        <w:t>(n)]</w:t>
      </w:r>
      <w:r w:rsidRPr="001F3A69">
        <w:rPr>
          <w:rFonts w:ascii="Courier New" w:eastAsia="宋体" w:hAnsi="Courier New" w:cs="Courier New"/>
          <w:sz w:val="18"/>
          <w:szCs w:val="18"/>
        </w:rPr>
        <w:t>中的</w:t>
      </w:r>
      <w:r w:rsidRPr="001F3A69">
        <w:rPr>
          <w:rFonts w:ascii="Courier New" w:eastAsia="宋体" w:hAnsi="Courier New" w:cs="Courier New"/>
          <w:sz w:val="18"/>
          <w:szCs w:val="18"/>
        </w:rPr>
        <w:t>i</w:t>
      </w:r>
      <w:r w:rsidRPr="001F3A69">
        <w:rPr>
          <w:rFonts w:ascii="Courier New" w:eastAsia="宋体" w:hAnsi="Courier New" w:cs="Courier New"/>
          <w:sz w:val="18"/>
          <w:szCs w:val="18"/>
        </w:rPr>
        <w:t>分配一个</w:t>
      </w:r>
      <w:r w:rsidRPr="001F3A69">
        <w:rPr>
          <w:rFonts w:ascii="Courier New" w:eastAsia="宋体" w:hAnsi="Courier New" w:cs="Courier New"/>
          <w:sz w:val="18"/>
          <w:szCs w:val="18"/>
        </w:rPr>
        <w:t>n</w:t>
      </w:r>
      <w:r w:rsidR="00050E9B">
        <w:rPr>
          <w:rFonts w:ascii="Courier New" w:eastAsia="宋体" w:hAnsi="Courier New" w:cs="Courier New" w:hint="eastAsia"/>
          <w:sz w:val="18"/>
          <w:szCs w:val="18"/>
        </w:rPr>
        <w:t>行</w:t>
      </w:r>
      <w:r w:rsidRPr="001F3A69">
        <w:rPr>
          <w:rFonts w:ascii="Courier New" w:eastAsia="宋体" w:hAnsi="Courier New" w:cs="Courier New"/>
          <w:sz w:val="18"/>
          <w:szCs w:val="18"/>
        </w:rPr>
        <w:t>m</w:t>
      </w:r>
      <w:r w:rsidR="00050E9B">
        <w:rPr>
          <w:rFonts w:ascii="Courier New" w:eastAsia="宋体" w:hAnsi="Courier New" w:cs="Courier New" w:hint="eastAsia"/>
          <w:sz w:val="18"/>
          <w:szCs w:val="18"/>
        </w:rPr>
        <w:t>列</w:t>
      </w:r>
      <w:r w:rsidRPr="001F3A69">
        <w:rPr>
          <w:rFonts w:ascii="Courier New" w:eastAsia="宋体" w:hAnsi="Courier New" w:cs="Courier New"/>
          <w:sz w:val="18"/>
          <w:szCs w:val="18"/>
        </w:rPr>
        <w:t>矩阵。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def isInterleave(self, s1, s2, s3):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if s1 is None or s2 is None or s3 is None: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if len(s1) + len(s2) != len(s3):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interleave = [[False] * (len(s2) + 1) for i in range(len(s1) + 1)]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interleave[0][0] = True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for i in range(len(s1)):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interleave[i + 1][0] = s1[:i + 1] == s3[:i + 1]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for i in range(len(s2)):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interleave[0][i + 1] = s2[:i + 1] == s3[:i + 1]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for i in range(len(s1)):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for j in range(len(s2)):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    interleave[i + 1][j + 1] = False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    if s1[i] == s3[i + j + 1]: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        interleave[i + 1][j + 1] = interleave[i][j + 1]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    if s2[j] == s3[i + j + 1]: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            interleave[i + 1][j + 1] |= interleave[i + 1][j]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    return interleave[len(s1)][len(s2)]</w:t>
      </w:r>
    </w:p>
    <w:p w:rsidR="001F3A69" w:rsidRPr="001F3A69" w:rsidRDefault="00473C07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>#</w:t>
      </w:r>
      <w:r w:rsidR="001F3A69" w:rsidRPr="001F3A69">
        <w:rPr>
          <w:rFonts w:ascii="Courier New" w:eastAsia="宋体" w:hAnsi="Courier New" w:cs="Courier New"/>
          <w:sz w:val="18"/>
          <w:szCs w:val="18"/>
        </w:rPr>
        <w:t>主函数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s1 = "aabcc"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s2 = "dbbca"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s3 = "aadbbcbcac"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1F3A69">
        <w:rPr>
          <w:rFonts w:ascii="Courier New" w:eastAsia="宋体" w:hAnsi="Courier New" w:cs="Courier New"/>
          <w:sz w:val="18"/>
          <w:szCs w:val="18"/>
        </w:rPr>
        <w:t>数组</w:t>
      </w:r>
      <w:r w:rsidRPr="001F3A69">
        <w:rPr>
          <w:rFonts w:ascii="Courier New" w:eastAsia="宋体" w:hAnsi="Courier New" w:cs="Courier New"/>
          <w:sz w:val="18"/>
          <w:szCs w:val="18"/>
        </w:rPr>
        <w:t>s1</w:t>
      </w:r>
      <w:r w:rsidRPr="001F3A69">
        <w:rPr>
          <w:rFonts w:ascii="Courier New" w:eastAsia="宋体" w:hAnsi="Courier New" w:cs="Courier New"/>
          <w:sz w:val="18"/>
          <w:szCs w:val="18"/>
        </w:rPr>
        <w:t>：</w:t>
      </w:r>
      <w:r w:rsidRPr="001F3A69">
        <w:rPr>
          <w:rFonts w:ascii="Courier New" w:eastAsia="宋体" w:hAnsi="Courier New" w:cs="Courier New"/>
          <w:sz w:val="18"/>
          <w:szCs w:val="18"/>
        </w:rPr>
        <w:t>", s1)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1F3A69">
        <w:rPr>
          <w:rFonts w:ascii="Courier New" w:eastAsia="宋体" w:hAnsi="Courier New" w:cs="Courier New"/>
          <w:sz w:val="18"/>
          <w:szCs w:val="18"/>
        </w:rPr>
        <w:t>数组</w:t>
      </w:r>
      <w:r w:rsidRPr="001F3A69">
        <w:rPr>
          <w:rFonts w:ascii="Courier New" w:eastAsia="宋体" w:hAnsi="Courier New" w:cs="Courier New"/>
          <w:sz w:val="18"/>
          <w:szCs w:val="18"/>
        </w:rPr>
        <w:t>s2</w:t>
      </w:r>
      <w:r w:rsidRPr="001F3A69">
        <w:rPr>
          <w:rFonts w:ascii="Courier New" w:eastAsia="宋体" w:hAnsi="Courier New" w:cs="Courier New"/>
          <w:sz w:val="18"/>
          <w:szCs w:val="18"/>
        </w:rPr>
        <w:t>：</w:t>
      </w:r>
      <w:r w:rsidRPr="001F3A69">
        <w:rPr>
          <w:rFonts w:ascii="Courier New" w:eastAsia="宋体" w:hAnsi="Courier New" w:cs="Courier New"/>
          <w:sz w:val="18"/>
          <w:szCs w:val="18"/>
        </w:rPr>
        <w:t>", s2)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1F3A69">
        <w:rPr>
          <w:rFonts w:ascii="Courier New" w:eastAsia="宋体" w:hAnsi="Courier New" w:cs="Courier New"/>
          <w:sz w:val="18"/>
          <w:szCs w:val="18"/>
        </w:rPr>
        <w:t>数组</w:t>
      </w:r>
      <w:r w:rsidRPr="001F3A69">
        <w:rPr>
          <w:rFonts w:ascii="Courier New" w:eastAsia="宋体" w:hAnsi="Courier New" w:cs="Courier New"/>
          <w:sz w:val="18"/>
          <w:szCs w:val="18"/>
        </w:rPr>
        <w:t>s3</w:t>
      </w:r>
      <w:r w:rsidRPr="001F3A69">
        <w:rPr>
          <w:rFonts w:ascii="Courier New" w:eastAsia="宋体" w:hAnsi="Courier New" w:cs="Courier New"/>
          <w:sz w:val="18"/>
          <w:szCs w:val="18"/>
        </w:rPr>
        <w:t>：</w:t>
      </w:r>
      <w:r w:rsidRPr="001F3A69">
        <w:rPr>
          <w:rFonts w:ascii="Courier New" w:eastAsia="宋体" w:hAnsi="Courier New" w:cs="Courier New"/>
          <w:sz w:val="18"/>
          <w:szCs w:val="18"/>
        </w:rPr>
        <w:t>", s3)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1F3A69">
        <w:rPr>
          <w:rFonts w:ascii="Courier New" w:eastAsia="宋体" w:hAnsi="Courier New" w:cs="Courier New"/>
          <w:sz w:val="18"/>
          <w:szCs w:val="18"/>
        </w:rPr>
        <w:t>数组是否交叉：</w:t>
      </w:r>
      <w:r w:rsidRPr="001F3A69">
        <w:rPr>
          <w:rFonts w:ascii="Courier New" w:eastAsia="宋体" w:hAnsi="Courier New" w:cs="Courier New"/>
          <w:sz w:val="18"/>
          <w:szCs w:val="18"/>
        </w:rPr>
        <w:t>", solution.isInterleave(s1, s2, s3))</w:t>
      </w:r>
    </w:p>
    <w:p w:rsidR="001F3A69" w:rsidRPr="00636ABF" w:rsidRDefault="001F3A69" w:rsidP="00636ABF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1996" w:name="_Toc947501"/>
      <w:bookmarkStart w:id="1997" w:name="_Toc92663947"/>
      <w:bookmarkStart w:id="1998" w:name="_Toc9266494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473C07">
        <w:rPr>
          <w:rFonts w:ascii="黑体" w:eastAsia="黑体" w:hAnsi="黑体" w:cs="Times New Roman"/>
          <w:kern w:val="44"/>
          <w:sz w:val="28"/>
          <w:szCs w:val="28"/>
          <w:u w:val="wave"/>
        </w:rPr>
        <w:t>473</w:t>
      </w:r>
      <w:r w:rsidR="005C4060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回文链表</w:t>
      </w:r>
      <w:bookmarkEnd w:id="1996"/>
      <w:bookmarkEnd w:id="1997"/>
      <w:bookmarkEnd w:id="1998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1999" w:name="_Toc92663950"/>
      <w:bookmarkStart w:id="2000" w:name="_Toc9266495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1999"/>
      <w:bookmarkEnd w:id="2000"/>
    </w:p>
    <w:p w:rsidR="001F3A69" w:rsidRPr="001F3A69" w:rsidRDefault="001F3A69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1F3A69">
        <w:rPr>
          <w:rFonts w:ascii="Courier New" w:eastAsia="宋体" w:hAnsi="Courier New" w:cs="Courier New"/>
          <w:sz w:val="18"/>
          <w:szCs w:val="18"/>
        </w:rPr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创建链表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参数</w:t>
      </w:r>
      <w:r w:rsidRPr="001F3A69">
        <w:rPr>
          <w:rFonts w:ascii="Courier New" w:eastAsia="宋体" w:hAnsi="Courier New" w:cs="Courier New"/>
          <w:sz w:val="18"/>
          <w:szCs w:val="18"/>
        </w:rPr>
        <w:t>head</w:t>
      </w:r>
      <w:r w:rsidRPr="001F3A69">
        <w:rPr>
          <w:rFonts w:ascii="Courier New" w:eastAsia="宋体" w:hAnsi="Courier New" w:cs="Courier New"/>
          <w:sz w:val="18"/>
          <w:szCs w:val="18"/>
        </w:rPr>
        <w:t>是一个链表节点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返回一个布尔值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class ListNode(object):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def __init__(self, val, next=None):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self.val = val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self.next = next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def isPalindrome(self, head):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if head is None: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return True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fast = slow = head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while fast.next and fast.next.next: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slow = slow.next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fast = fast.next.next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p, last = slow.next, None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while p: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next = p.next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p.next = last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last, p = p, next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p1, p2 = last, head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while p1 and p1.val == p2.val: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p1, p2 = p1.next, p2.next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p, last = last, None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while p: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next = p.next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p.next = last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last, p = p, next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    slow.next = last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    return p1 is None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#</w:t>
      </w:r>
      <w:r w:rsidRPr="001F3A69">
        <w:rPr>
          <w:rFonts w:ascii="Courier New" w:eastAsia="宋体" w:hAnsi="Courier New" w:cs="Courier New"/>
          <w:sz w:val="18"/>
          <w:szCs w:val="18"/>
        </w:rPr>
        <w:t>主函数</w:t>
      </w:r>
      <w:r w:rsidRPr="001F3A69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node1 = ListNode(1)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node2 = ListNode(2)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node3 = ListNode(1)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node1.next = node2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node2.next = node3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1F3A69">
        <w:rPr>
          <w:rFonts w:ascii="Courier New" w:eastAsia="宋体" w:hAnsi="Courier New" w:cs="Courier New"/>
          <w:sz w:val="18"/>
          <w:szCs w:val="18"/>
        </w:rPr>
        <w:t>创建对象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5C4060">
        <w:rPr>
          <w:rFonts w:ascii="Courier New" w:eastAsia="宋体" w:hAnsi="Courier New" w:cs="Courier New"/>
          <w:sz w:val="18"/>
          <w:szCs w:val="18"/>
        </w:rPr>
        <w:t>初始链表</w:t>
      </w:r>
      <w:r w:rsidRPr="001F3A69">
        <w:rPr>
          <w:rFonts w:ascii="Courier New" w:eastAsia="宋体" w:hAnsi="Courier New" w:cs="Courier New"/>
          <w:sz w:val="18"/>
          <w:szCs w:val="18"/>
        </w:rPr>
        <w:t>：</w:t>
      </w:r>
      <w:r w:rsidRPr="001F3A69">
        <w:rPr>
          <w:rFonts w:ascii="Courier New" w:eastAsia="宋体" w:hAnsi="Courier New" w:cs="Courier New"/>
          <w:sz w:val="18"/>
          <w:szCs w:val="18"/>
        </w:rPr>
        <w:t>", [node1.val, node2.val, node3.val])</w:t>
      </w:r>
      <w:r w:rsidRPr="001F3A69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5C4060">
        <w:rPr>
          <w:rFonts w:ascii="Courier New" w:eastAsia="宋体" w:hAnsi="Courier New" w:cs="Courier New"/>
          <w:sz w:val="18"/>
          <w:szCs w:val="18"/>
        </w:rPr>
        <w:t>最终结果</w:t>
      </w:r>
      <w:r w:rsidRPr="001F3A69">
        <w:rPr>
          <w:rFonts w:ascii="Courier New" w:eastAsia="宋体" w:hAnsi="Courier New" w:cs="Courier New"/>
          <w:sz w:val="18"/>
          <w:szCs w:val="18"/>
        </w:rPr>
        <w:t>：</w:t>
      </w:r>
      <w:r w:rsidRPr="001F3A69">
        <w:rPr>
          <w:rFonts w:ascii="Courier New" w:eastAsia="宋体" w:hAnsi="Courier New" w:cs="Courier New"/>
          <w:sz w:val="18"/>
          <w:szCs w:val="18"/>
        </w:rPr>
        <w:t>", solution.isPalindrome(node1))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01" w:name="_Toc536185088"/>
      <w:bookmarkStart w:id="2002" w:name="_Toc947515"/>
      <w:bookmarkStart w:id="2003" w:name="_Toc92663952"/>
      <w:bookmarkStart w:id="2004" w:name="_Toc9266495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6229F5">
        <w:rPr>
          <w:rFonts w:ascii="黑体" w:eastAsia="黑体" w:hAnsi="黑体" w:cs="Times New Roman"/>
          <w:kern w:val="44"/>
          <w:sz w:val="28"/>
          <w:szCs w:val="28"/>
          <w:u w:val="wave"/>
        </w:rPr>
        <w:t>474</w:t>
      </w:r>
      <w:r w:rsidR="005C4060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链表插入排序</w:t>
      </w:r>
      <w:bookmarkEnd w:id="2001"/>
      <w:bookmarkEnd w:id="2002"/>
      <w:bookmarkEnd w:id="2003"/>
      <w:bookmarkEnd w:id="2004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05" w:name="_Toc92663955"/>
      <w:bookmarkStart w:id="2006" w:name="_Toc9266495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05"/>
      <w:bookmarkEnd w:id="2006"/>
    </w:p>
    <w:p w:rsidR="00E3014D" w:rsidRPr="00E3014D" w:rsidRDefault="00E3014D" w:rsidP="00B963BA">
      <w:pPr>
        <w:ind w:leftChars="300" w:left="63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定义链表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参数</w:t>
      </w:r>
      <w:r w:rsidRPr="00E3014D">
        <w:rPr>
          <w:rFonts w:ascii="Courier New" w:eastAsia="宋体" w:hAnsi="Courier New" w:cs="Courier New"/>
          <w:sz w:val="18"/>
          <w:szCs w:val="18"/>
        </w:rPr>
        <w:t>head</w:t>
      </w:r>
      <w:r w:rsidRPr="00E3014D">
        <w:rPr>
          <w:rFonts w:ascii="Courier New" w:eastAsia="宋体" w:hAnsi="Courier New" w:cs="Courier New"/>
          <w:sz w:val="18"/>
          <w:szCs w:val="18"/>
        </w:rPr>
        <w:t>是连接链表的第一个节点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返回值是连接链表的头节点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class ListNode(object):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def __init__(self, val, next=None):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self.val = val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self.next = next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def insertionSortList(self, head):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dummy = ListNode(0)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while head: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temp = dummy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next = head.next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while temp.next and temp.next.val &lt; head.val: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    temp = temp.next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head.next = temp.next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temp.next = head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head = next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return dummy.next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主函数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node1 = ListNode(1)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node2 = ListNode(3)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node3 = ListNode(2)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node4 = ListNode(0)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node1.next = node2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node2.next = node3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node3.next = node4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list1 = []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E3014D">
        <w:rPr>
          <w:rFonts w:ascii="Courier New" w:eastAsia="宋体" w:hAnsi="Courier New" w:cs="Courier New"/>
          <w:sz w:val="18"/>
          <w:szCs w:val="18"/>
        </w:rPr>
        <w:t>创建对象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Pr="00E3014D">
        <w:rPr>
          <w:rFonts w:ascii="Courier New" w:eastAsia="宋体" w:hAnsi="Courier New" w:cs="Courier New"/>
          <w:sz w:val="18"/>
          <w:szCs w:val="18"/>
        </w:rPr>
        <w:t>初始链表：</w:t>
      </w:r>
      <w:r w:rsidRPr="00E3014D">
        <w:rPr>
          <w:rFonts w:ascii="Courier New" w:eastAsia="宋体" w:hAnsi="Courier New" w:cs="Courier New"/>
          <w:sz w:val="18"/>
          <w:szCs w:val="18"/>
        </w:rPr>
        <w:t>", [node1.val, node2.val, node3.val, node4.val])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newlist = solution.insertionSortList(node1)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while (newlist):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list1.append(newlist.val)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newlist = newlist.next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5C4060">
        <w:rPr>
          <w:rFonts w:ascii="Courier New" w:eastAsia="宋体" w:hAnsi="Courier New" w:cs="Courier New"/>
          <w:sz w:val="18"/>
          <w:szCs w:val="18"/>
        </w:rPr>
        <w:t>插入排序后的链表</w:t>
      </w:r>
      <w:r w:rsidRPr="00E3014D">
        <w:rPr>
          <w:rFonts w:ascii="Courier New" w:eastAsia="宋体" w:hAnsi="Courier New" w:cs="Courier New"/>
          <w:sz w:val="18"/>
          <w:szCs w:val="18"/>
        </w:rPr>
        <w:t>：</w:t>
      </w:r>
      <w:r w:rsidRPr="00E3014D">
        <w:rPr>
          <w:rFonts w:ascii="Courier New" w:eastAsia="宋体" w:hAnsi="Courier New" w:cs="Courier New"/>
          <w:sz w:val="18"/>
          <w:szCs w:val="18"/>
        </w:rPr>
        <w:t>", list1)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07" w:name="_Toc536185284"/>
      <w:bookmarkStart w:id="2008" w:name="_Toc947530"/>
      <w:bookmarkStart w:id="2009" w:name="_Toc92663957"/>
      <w:bookmarkStart w:id="2010" w:name="_Toc9266495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6229F5">
        <w:rPr>
          <w:rFonts w:ascii="黑体" w:eastAsia="黑体" w:hAnsi="黑体" w:cs="Times New Roman"/>
          <w:kern w:val="44"/>
          <w:sz w:val="28"/>
          <w:szCs w:val="28"/>
          <w:u w:val="wave"/>
        </w:rPr>
        <w:t>475</w:t>
      </w:r>
      <w:r w:rsidR="005C4060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具有最大平均数的子树</w:t>
      </w:r>
      <w:bookmarkEnd w:id="2007"/>
      <w:bookmarkEnd w:id="2008"/>
      <w:bookmarkEnd w:id="2009"/>
      <w:bookmarkEnd w:id="2010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11" w:name="_Toc92663960"/>
      <w:bookmarkStart w:id="2012" w:name="_Toc9266496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11"/>
      <w:bookmarkEnd w:id="2012"/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树的定义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参数</w:t>
      </w:r>
      <w:r w:rsidRPr="00E3014D">
        <w:rPr>
          <w:rFonts w:ascii="Courier New" w:eastAsia="宋体" w:hAnsi="Courier New" w:cs="Courier New"/>
          <w:sz w:val="18"/>
          <w:szCs w:val="18"/>
        </w:rPr>
        <w:t>root</w:t>
      </w:r>
      <w:r w:rsidRPr="00E3014D">
        <w:rPr>
          <w:rFonts w:ascii="Courier New" w:eastAsia="宋体" w:hAnsi="Courier New" w:cs="Courier New"/>
          <w:sz w:val="18"/>
          <w:szCs w:val="18"/>
        </w:rPr>
        <w:t>是一个二叉树的根节点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返回值是最大平均值子树的根节点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average, node = 0, None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findSubtree2(self, root):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self.helper(root)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self.node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helper(self, root):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return 0, 0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left_sum, left_size = self.helper(root.left)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right_sum, right_size = self.helper(root.right)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sum, size = left_sum + right_sum + root.val, left_size + right_size + 1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if self.node is None or sum * 1.0 / size &gt; self.average: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self.node = root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self.average = sum * 1.0 / size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sum, size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def printTree(root):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res = []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if root is None: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print(res)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queue = []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queue.append(root)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while len(queue) != 0: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tmp = []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length = len(queue)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i in range(length):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r = queue.pop(0)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if r.left is not None: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queue.append(r.left)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if r.right is not None: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queue.append(r.right)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tmp.append(r.val)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res.append(tmp)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return (res)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主函数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 = TreeNode(1)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root.left = TreeNode(-5)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root.right = TreeNode(11)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root.left.left = TreeNode(1)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root.left.right = TreeNode(2)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root.right.left = TreeNode(4)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root.right.right = TreeNode(-2)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050E9B">
        <w:rPr>
          <w:rFonts w:ascii="Courier New" w:eastAsia="宋体" w:hAnsi="Courier New" w:cs="Courier New"/>
          <w:sz w:val="18"/>
          <w:szCs w:val="18"/>
        </w:rPr>
        <w:t>给定二叉树</w:t>
      </w:r>
      <w:r w:rsidRPr="00E3014D">
        <w:rPr>
          <w:rFonts w:ascii="Courier New" w:eastAsia="宋体" w:hAnsi="Courier New" w:cs="Courier New"/>
          <w:sz w:val="18"/>
          <w:szCs w:val="18"/>
        </w:rPr>
        <w:t>：</w:t>
      </w:r>
      <w:r w:rsidRPr="00E3014D">
        <w:rPr>
          <w:rFonts w:ascii="Courier New" w:eastAsia="宋体" w:hAnsi="Courier New" w:cs="Courier New"/>
          <w:sz w:val="18"/>
          <w:szCs w:val="18"/>
        </w:rPr>
        <w:t>", printTree(root))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050E9B">
        <w:rPr>
          <w:rFonts w:ascii="Courier New" w:eastAsia="宋体" w:hAnsi="Courier New" w:cs="Courier New"/>
          <w:sz w:val="18"/>
          <w:szCs w:val="18"/>
        </w:rPr>
        <w:t>最大平均值的子树</w:t>
      </w:r>
      <w:r w:rsidRPr="00E3014D">
        <w:rPr>
          <w:rFonts w:ascii="Courier New" w:eastAsia="宋体" w:hAnsi="Courier New" w:cs="Courier New"/>
          <w:sz w:val="18"/>
          <w:szCs w:val="18"/>
        </w:rPr>
        <w:t>：</w:t>
      </w:r>
      <w:r w:rsidRPr="00E3014D">
        <w:rPr>
          <w:rFonts w:ascii="Courier New" w:eastAsia="宋体" w:hAnsi="Courier New" w:cs="Courier New"/>
          <w:sz w:val="18"/>
          <w:szCs w:val="18"/>
        </w:rPr>
        <w:t>", printTree(solution.findSubtree2(root)))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13" w:name="_Toc536185222"/>
      <w:bookmarkStart w:id="2014" w:name="_Toc947552"/>
      <w:bookmarkStart w:id="2015" w:name="_Toc92663962"/>
      <w:bookmarkStart w:id="2016" w:name="_Toc9266496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6229F5">
        <w:rPr>
          <w:rFonts w:ascii="黑体" w:eastAsia="黑体" w:hAnsi="黑体" w:cs="Times New Roman"/>
          <w:kern w:val="44"/>
          <w:sz w:val="28"/>
          <w:szCs w:val="28"/>
          <w:u w:val="wave"/>
        </w:rPr>
        <w:t>476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高度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平衡二叉树</w:t>
      </w:r>
      <w:bookmarkEnd w:id="2013"/>
      <w:bookmarkEnd w:id="2014"/>
      <w:bookmarkEnd w:id="2015"/>
      <w:bookmarkEnd w:id="2016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17" w:name="_Toc92663965"/>
      <w:bookmarkStart w:id="2018" w:name="_Toc9266496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17"/>
      <w:bookmarkEnd w:id="2018"/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树的定义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参数</w:t>
      </w:r>
      <w:r w:rsidRPr="00E3014D">
        <w:rPr>
          <w:rFonts w:ascii="Courier New" w:eastAsia="宋体" w:hAnsi="Courier New" w:cs="Courier New"/>
          <w:sz w:val="18"/>
          <w:szCs w:val="18"/>
        </w:rPr>
        <w:t>root</w:t>
      </w:r>
      <w:r w:rsidRPr="00E3014D">
        <w:rPr>
          <w:rFonts w:ascii="Courier New" w:eastAsia="宋体" w:hAnsi="Courier New" w:cs="Courier New"/>
          <w:sz w:val="18"/>
          <w:szCs w:val="18"/>
        </w:rPr>
        <w:t>是二叉树的根节点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返回值是一个布尔值，如果二叉树是平衡树则返回</w:t>
      </w:r>
      <w:r w:rsidRPr="00E3014D">
        <w:rPr>
          <w:rFonts w:ascii="Courier New" w:eastAsia="宋体" w:hAnsi="Courier New" w:cs="Courier New"/>
          <w:sz w:val="18"/>
          <w:szCs w:val="18"/>
        </w:rPr>
        <w:t>True</w:t>
      </w:r>
      <w:r w:rsidRPr="00E3014D">
        <w:rPr>
          <w:rFonts w:ascii="Courier New" w:eastAsia="宋体" w:hAnsi="Courier New" w:cs="Courier New"/>
          <w:sz w:val="18"/>
          <w:szCs w:val="18"/>
        </w:rPr>
        <w:t>，否则返回</w:t>
      </w:r>
      <w:r w:rsidRPr="00E3014D">
        <w:rPr>
          <w:rFonts w:ascii="Courier New" w:eastAsia="宋体" w:hAnsi="Courier New" w:cs="Courier New"/>
          <w:sz w:val="18"/>
          <w:szCs w:val="18"/>
        </w:rPr>
        <w:t>False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TreeNode: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__init__(self, val):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self.val = val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self.left, self.right = None, None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isBalanced(self, root):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balanced, _ = self.validate(root)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balanced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validate(self, root):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if root is None: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return True, 0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balanced, leftHeight = self.validate(root.left)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if not balanced: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return False, 0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balanced, rightHeight = self.validate(root.right)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if not balanced: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return False, 0</w:t>
      </w:r>
    </w:p>
    <w:p w:rsidR="00E3014D" w:rsidRPr="00E3014D" w:rsidRDefault="00E3014D" w:rsidP="00D24CB7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abs(leftHeight - rightHeight) &lt;= 1, max(leftHeight, rightHeight) + 1</w:t>
      </w:r>
    </w:p>
    <w:p w:rsidR="00E3014D" w:rsidRPr="00E3014D" w:rsidRDefault="00A6737B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>#</w:t>
      </w:r>
      <w:r w:rsidR="00E3014D" w:rsidRPr="00E3014D">
        <w:rPr>
          <w:rFonts w:ascii="Courier New" w:eastAsia="宋体" w:hAnsi="Courier New" w:cs="Courier New"/>
          <w:sz w:val="18"/>
          <w:szCs w:val="18"/>
        </w:rPr>
        <w:t>主函数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#</w:t>
      </w:r>
      <w:r w:rsidRPr="00E3014D">
        <w:rPr>
          <w:rFonts w:ascii="Courier New" w:eastAsia="宋体" w:hAnsi="Courier New" w:cs="Courier New"/>
          <w:sz w:val="18"/>
          <w:szCs w:val="18"/>
        </w:rPr>
        <w:t>树</w:t>
      </w:r>
      <w:r w:rsidRPr="00E3014D">
        <w:rPr>
          <w:rFonts w:ascii="Courier New" w:eastAsia="宋体" w:hAnsi="Courier New" w:cs="Courier New"/>
          <w:sz w:val="18"/>
          <w:szCs w:val="18"/>
        </w:rPr>
        <w:t>A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 = TreeNode(3)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root.left = TreeNode(9)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root.right = TreeNode(20)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root.right.left = TreeNode(15)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root.right.right = TreeNode(7)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</w:t>
      </w:r>
      <w:r w:rsidR="00050E9B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树</w:t>
      </w:r>
      <w:r w:rsidRPr="00E3014D">
        <w:rPr>
          <w:rFonts w:ascii="Courier New" w:eastAsia="宋体" w:hAnsi="Courier New" w:cs="Courier New"/>
          <w:sz w:val="18"/>
          <w:szCs w:val="18"/>
        </w:rPr>
        <w:t>B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root1 = TreeNode(3)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root1.right = TreeNode(20)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root1.right.left = TreeNode(15)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root1.right.right = TreeNode(7)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E3014D">
        <w:rPr>
          <w:rFonts w:ascii="Courier New" w:eastAsia="宋体" w:hAnsi="Courier New" w:cs="Courier New"/>
          <w:sz w:val="18"/>
          <w:szCs w:val="18"/>
        </w:rPr>
        <w:t>树</w:t>
      </w:r>
      <w:r w:rsidRPr="00E3014D">
        <w:rPr>
          <w:rFonts w:ascii="Courier New" w:eastAsia="宋体" w:hAnsi="Courier New" w:cs="Courier New"/>
          <w:sz w:val="18"/>
          <w:szCs w:val="18"/>
        </w:rPr>
        <w:t>A</w:t>
      </w:r>
      <w:r w:rsidRPr="00E3014D">
        <w:rPr>
          <w:rFonts w:ascii="Courier New" w:eastAsia="宋体" w:hAnsi="Courier New" w:cs="Courier New"/>
          <w:sz w:val="18"/>
          <w:szCs w:val="18"/>
        </w:rPr>
        <w:t>是否平衡：</w:t>
      </w:r>
      <w:r w:rsidRPr="00E3014D">
        <w:rPr>
          <w:rFonts w:ascii="Courier New" w:eastAsia="宋体" w:hAnsi="Courier New" w:cs="Courier New"/>
          <w:sz w:val="18"/>
          <w:szCs w:val="18"/>
        </w:rPr>
        <w:t>", solution.isBalanced(root))</w:t>
      </w:r>
    </w:p>
    <w:p w:rsidR="00E3014D" w:rsidRPr="00E3014D" w:rsidRDefault="00E3014D" w:rsidP="00575F3D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E3014D">
        <w:rPr>
          <w:rFonts w:ascii="Courier New" w:eastAsia="宋体" w:hAnsi="Courier New" w:cs="Courier New"/>
          <w:sz w:val="18"/>
          <w:szCs w:val="18"/>
        </w:rPr>
        <w:t>树</w:t>
      </w:r>
      <w:r w:rsidRPr="00E3014D">
        <w:rPr>
          <w:rFonts w:ascii="Courier New" w:eastAsia="宋体" w:hAnsi="Courier New" w:cs="Courier New"/>
          <w:sz w:val="18"/>
          <w:szCs w:val="18"/>
        </w:rPr>
        <w:t>B</w:t>
      </w:r>
      <w:r w:rsidRPr="00E3014D">
        <w:rPr>
          <w:rFonts w:ascii="Courier New" w:eastAsia="宋体" w:hAnsi="Courier New" w:cs="Courier New"/>
          <w:sz w:val="18"/>
          <w:szCs w:val="18"/>
        </w:rPr>
        <w:t>是否平衡：</w:t>
      </w:r>
      <w:r w:rsidRPr="00E3014D">
        <w:rPr>
          <w:rFonts w:ascii="Courier New" w:eastAsia="宋体" w:hAnsi="Courier New" w:cs="Courier New"/>
          <w:sz w:val="18"/>
          <w:szCs w:val="18"/>
        </w:rPr>
        <w:t>", solution.isBalanced(root1))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19" w:name="_Toc947568"/>
      <w:bookmarkStart w:id="2020" w:name="_Toc92663967"/>
      <w:bookmarkStart w:id="2021" w:name="_Toc9266496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A6737B">
        <w:rPr>
          <w:rFonts w:ascii="黑体" w:eastAsia="黑体" w:hAnsi="黑体" w:cs="Times New Roman"/>
          <w:kern w:val="44"/>
          <w:sz w:val="28"/>
          <w:szCs w:val="28"/>
          <w:u w:val="wave"/>
        </w:rPr>
        <w:t>477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主元素</w:t>
      </w:r>
      <w:bookmarkEnd w:id="2019"/>
      <w:bookmarkEnd w:id="2020"/>
      <w:bookmarkEnd w:id="2021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22" w:name="_Toc92663970"/>
      <w:bookmarkStart w:id="2023" w:name="_Toc9266497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22"/>
      <w:bookmarkEnd w:id="2023"/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参数</w:t>
      </w:r>
      <w:r w:rsidRPr="00E3014D">
        <w:rPr>
          <w:rFonts w:ascii="Courier New" w:eastAsia="宋体" w:hAnsi="Courier New" w:cs="Courier New"/>
          <w:sz w:val="18"/>
          <w:szCs w:val="18"/>
        </w:rPr>
        <w:t>nums</w:t>
      </w:r>
      <w:r w:rsidRPr="00E3014D">
        <w:rPr>
          <w:rFonts w:ascii="Courier New" w:eastAsia="宋体" w:hAnsi="Courier New" w:cs="Courier New"/>
          <w:sz w:val="18"/>
          <w:szCs w:val="18"/>
        </w:rPr>
        <w:t>是一个整数数组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返回找到一个主元素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majorityNumber(self, nums):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key, count = None, 0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num in nums: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if key is None: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key, count = num, 1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if key == num: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    count += 1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    count -= 1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if count == 0: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key = None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key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nums1 = [2,2,2,3,3,3,3]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nums2 = [1,2,3,4]</w:t>
      </w:r>
    </w:p>
    <w:p w:rsidR="00E3014D" w:rsidRPr="00E3014D" w:rsidRDefault="00E3014D" w:rsidP="00D24CB7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 ("</w:t>
      </w:r>
      <w:r w:rsidR="00CF7EFD">
        <w:rPr>
          <w:rFonts w:ascii="Courier New" w:eastAsia="宋体" w:hAnsi="Courier New" w:cs="Courier New"/>
          <w:sz w:val="18"/>
          <w:szCs w:val="18"/>
        </w:rPr>
        <w:t>输入</w:t>
      </w:r>
      <w:r w:rsidRPr="00E3014D">
        <w:rPr>
          <w:rFonts w:ascii="Courier New" w:eastAsia="宋体" w:hAnsi="Courier New" w:cs="Courier New"/>
          <w:sz w:val="18"/>
          <w:szCs w:val="18"/>
        </w:rPr>
        <w:t>数组：</w:t>
      </w:r>
      <w:r w:rsidRPr="00E3014D">
        <w:rPr>
          <w:rFonts w:ascii="Courier New" w:eastAsia="宋体" w:hAnsi="Courier New" w:cs="Courier New"/>
          <w:sz w:val="18"/>
          <w:szCs w:val="18"/>
        </w:rPr>
        <w:t>"+"[2,2,2,3,3,3,3]"+"\n</w:t>
      </w:r>
      <w:r w:rsidRPr="00E3014D">
        <w:rPr>
          <w:rFonts w:ascii="Courier New" w:eastAsia="宋体" w:hAnsi="Courier New" w:cs="Courier New"/>
          <w:sz w:val="18"/>
          <w:szCs w:val="18"/>
        </w:rPr>
        <w:t>输出：</w:t>
      </w:r>
      <w:r w:rsidRPr="00E3014D">
        <w:rPr>
          <w:rFonts w:ascii="Courier New" w:eastAsia="宋体" w:hAnsi="Courier New" w:cs="Courier New"/>
          <w:sz w:val="18"/>
          <w:szCs w:val="18"/>
        </w:rPr>
        <w:t>"+str(temp.majorityNumber(nums1)))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print ("</w:t>
      </w:r>
      <w:r w:rsidR="00CF7EFD">
        <w:rPr>
          <w:rFonts w:ascii="Courier New" w:eastAsia="宋体" w:hAnsi="Courier New" w:cs="Courier New"/>
          <w:sz w:val="18"/>
          <w:szCs w:val="18"/>
        </w:rPr>
        <w:t>输入</w:t>
      </w:r>
      <w:r w:rsidRPr="00E3014D">
        <w:rPr>
          <w:rFonts w:ascii="Courier New" w:eastAsia="宋体" w:hAnsi="Courier New" w:cs="Courier New"/>
          <w:sz w:val="18"/>
          <w:szCs w:val="18"/>
        </w:rPr>
        <w:t>数组：</w:t>
      </w:r>
      <w:r w:rsidRPr="00E3014D">
        <w:rPr>
          <w:rFonts w:ascii="Courier New" w:eastAsia="宋体" w:hAnsi="Courier New" w:cs="Courier New"/>
          <w:sz w:val="18"/>
          <w:szCs w:val="18"/>
        </w:rPr>
        <w:t>"+"[1,2,3,4]"+"\n</w:t>
      </w:r>
      <w:r w:rsidRPr="00E3014D">
        <w:rPr>
          <w:rFonts w:ascii="Courier New" w:eastAsia="宋体" w:hAnsi="Courier New" w:cs="Courier New"/>
          <w:sz w:val="18"/>
          <w:szCs w:val="18"/>
        </w:rPr>
        <w:t>输出：</w:t>
      </w:r>
      <w:r w:rsidRPr="00E3014D">
        <w:rPr>
          <w:rFonts w:ascii="Courier New" w:eastAsia="宋体" w:hAnsi="Courier New" w:cs="Courier New"/>
          <w:sz w:val="18"/>
          <w:szCs w:val="18"/>
        </w:rPr>
        <w:t>"+str(temp.majorityNumber(nums2)))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24" w:name="_Toc536185248"/>
      <w:bookmarkStart w:id="2025" w:name="_Toc947574"/>
      <w:bookmarkStart w:id="2026" w:name="_Toc92663972"/>
      <w:bookmarkStart w:id="2027" w:name="_Toc9266497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A6737B">
        <w:rPr>
          <w:rFonts w:ascii="黑体" w:eastAsia="黑体" w:hAnsi="黑体" w:cs="Times New Roman"/>
          <w:kern w:val="44"/>
          <w:sz w:val="28"/>
          <w:szCs w:val="28"/>
          <w:u w:val="wave"/>
        </w:rPr>
        <w:t>4</w:t>
      </w:r>
      <w:r w:rsidRPr="00636ABF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78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单词矩阵</w:t>
      </w:r>
      <w:bookmarkEnd w:id="2024"/>
      <w:bookmarkEnd w:id="2025"/>
      <w:bookmarkEnd w:id="2026"/>
      <w:bookmarkEnd w:id="2027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28" w:name="_Toc92663975"/>
      <w:bookmarkStart w:id="2029" w:name="_Toc9266497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28"/>
      <w:bookmarkEnd w:id="2029"/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TrieNode: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self.children = {}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self.is_word = False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self.word_list = []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Trie: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__init__(self):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self.root = TrieNode()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add(self, word):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node = self.root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c in word: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if c not in node.children: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node.children[c] = TrieNode()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node = node.children[c]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node.word_list.append(word)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node.is_word = True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find(self, word):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node = self.root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c in word: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node = node.children.get(c)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if node is None: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return None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node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get_words_with_prefix(self, prefix):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node = self.find(prefix)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[] if node is None else node.word_list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contains(self, word):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node = self.find(word)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node is not None and node.is_word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参数</w:t>
      </w:r>
      <w:r w:rsidRPr="00E3014D">
        <w:rPr>
          <w:rFonts w:ascii="Courier New" w:eastAsia="宋体" w:hAnsi="Courier New" w:cs="Courier New"/>
          <w:sz w:val="18"/>
          <w:szCs w:val="18"/>
        </w:rPr>
        <w:t>words</w:t>
      </w:r>
      <w:r w:rsidRPr="00E3014D">
        <w:rPr>
          <w:rFonts w:ascii="Courier New" w:eastAsia="宋体" w:hAnsi="Courier New" w:cs="Courier New"/>
          <w:sz w:val="18"/>
          <w:szCs w:val="18"/>
        </w:rPr>
        <w:t>代表没有重复的一系列单词集合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返回所有单词矩阵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wordSquares(self, words):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trie = Trie()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word in words: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trie.add(word)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squares = []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word in words: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self.search(trie, [word], squares)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squares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search(self, trie, square, squares):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n = len(square[0])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curt_index = len(square)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if curt_index == n: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squares.append(list(square))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修剪，可以删除它，但会比较慢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row_index in range(curt_index, n):</w:t>
      </w:r>
    </w:p>
    <w:p w:rsidR="00E3014D" w:rsidRPr="00E3014D" w:rsidRDefault="00E3014D" w:rsidP="00A6737B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prefix = ''.join([square[i][row_index] for i in range(curt_index)])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if trie.find(prefix) is None: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return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prefix = ''.join([square[i][curt_index] for i in range(curt_index)])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word in trie.get_words_with_prefix(prefix):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square.append(word)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self.search(trie, square, squares)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square.pop()  </w:t>
      </w:r>
    </w:p>
    <w:p w:rsidR="00E3014D" w:rsidRPr="00E3014D" w:rsidRDefault="00A6737B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>#</w:t>
      </w:r>
      <w:r w:rsidR="00E3014D" w:rsidRPr="00E3014D">
        <w:rPr>
          <w:rFonts w:ascii="Courier New" w:eastAsia="宋体" w:hAnsi="Courier New" w:cs="Courier New"/>
          <w:sz w:val="18"/>
          <w:szCs w:val="18"/>
        </w:rPr>
        <w:t>主函数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word = ["area", "lead", "wall", "lady", "ball"]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B12E98">
        <w:rPr>
          <w:rFonts w:ascii="Courier New" w:eastAsia="宋体" w:hAnsi="Courier New" w:cs="Courier New"/>
          <w:sz w:val="18"/>
          <w:szCs w:val="18"/>
        </w:rPr>
        <w:t>单词序列</w:t>
      </w:r>
      <w:r w:rsidRPr="00E3014D">
        <w:rPr>
          <w:rFonts w:ascii="Courier New" w:eastAsia="宋体" w:hAnsi="Courier New" w:cs="Courier New"/>
          <w:sz w:val="18"/>
          <w:szCs w:val="18"/>
        </w:rPr>
        <w:t>：</w:t>
      </w:r>
      <w:r w:rsidRPr="00E3014D">
        <w:rPr>
          <w:rFonts w:ascii="Courier New" w:eastAsia="宋体" w:hAnsi="Courier New" w:cs="Courier New"/>
          <w:sz w:val="18"/>
          <w:szCs w:val="18"/>
        </w:rPr>
        <w:t>", word)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B12E98">
        <w:rPr>
          <w:rFonts w:ascii="Courier New" w:eastAsia="宋体" w:hAnsi="Courier New" w:cs="Courier New"/>
          <w:sz w:val="18"/>
          <w:szCs w:val="18"/>
        </w:rPr>
        <w:t>构成的单词矩阵</w:t>
      </w:r>
      <w:r w:rsidRPr="00E3014D">
        <w:rPr>
          <w:rFonts w:ascii="Courier New" w:eastAsia="宋体" w:hAnsi="Courier New" w:cs="Courier New"/>
          <w:sz w:val="18"/>
          <w:szCs w:val="18"/>
        </w:rPr>
        <w:t>：</w:t>
      </w:r>
      <w:r w:rsidRPr="00E3014D">
        <w:rPr>
          <w:rFonts w:ascii="Courier New" w:eastAsia="宋体" w:hAnsi="Courier New" w:cs="Courier New"/>
          <w:sz w:val="18"/>
          <w:szCs w:val="18"/>
        </w:rPr>
        <w:t>", solution.wordSquares(word))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30" w:name="_Toc947580"/>
      <w:bookmarkStart w:id="2031" w:name="_Toc92663977"/>
      <w:bookmarkStart w:id="2032" w:name="_Toc92664978"/>
      <w:bookmarkStart w:id="2033" w:name="_Toc53618511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A6737B">
        <w:rPr>
          <w:rFonts w:ascii="黑体" w:eastAsia="黑体" w:hAnsi="黑体" w:cs="Times New Roman"/>
          <w:kern w:val="44"/>
          <w:sz w:val="28"/>
          <w:szCs w:val="28"/>
          <w:u w:val="wave"/>
        </w:rPr>
        <w:t>479</w:t>
      </w:r>
      <w:r w:rsidR="00B12E98">
        <w:rPr>
          <w:rFonts w:ascii="黑体" w:eastAsia="黑体" w:hAnsi="黑体" w:cs="Times New Roman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电话号码的字母组合</w:t>
      </w:r>
      <w:bookmarkEnd w:id="2030"/>
      <w:bookmarkEnd w:id="2031"/>
      <w:bookmarkEnd w:id="2032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34" w:name="_Toc92663980"/>
      <w:bookmarkStart w:id="2035" w:name="_Toc9266498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34"/>
      <w:bookmarkEnd w:id="2035"/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采用</w:t>
      </w:r>
      <w:r w:rsidRPr="00E3014D">
        <w:rPr>
          <w:rFonts w:ascii="Courier New" w:eastAsia="宋体" w:hAnsi="Courier New" w:cs="Courier New"/>
          <w:sz w:val="18"/>
          <w:szCs w:val="18"/>
        </w:rPr>
        <w:t>utf-8</w:t>
      </w:r>
      <w:r w:rsidRPr="00E3014D">
        <w:rPr>
          <w:rFonts w:ascii="Courier New" w:eastAsia="宋体" w:hAnsi="Courier New" w:cs="Courier New"/>
          <w:sz w:val="18"/>
          <w:szCs w:val="18"/>
        </w:rPr>
        <w:t>编码格式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输出电话号码对应所有可能的字符串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可以递归或直接模拟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import copy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letterCombinations(self, digits):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chr = ["", "", "abc", "def", "ghi", "jkl", "mno", "pqrs", "tuv", "wxyz"]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res = []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i in range(0, len(digits)):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num = int(digits[i])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tmp = []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for j in range(0, len(chr[num])):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if len(res):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    for k in range(0, len(res)):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        tmp.append(res[k] + chr[num][j])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else: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    tmp.append(str(chr[num][j]))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res = copy.copy(tmp)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string1 = "3"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string2 = "5"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E3014D">
        <w:rPr>
          <w:rFonts w:ascii="Courier New" w:eastAsia="宋体" w:hAnsi="Courier New" w:cs="Courier New"/>
          <w:sz w:val="18"/>
          <w:szCs w:val="18"/>
        </w:rPr>
        <w:t>输入：</w:t>
      </w:r>
      <w:r w:rsidRPr="00E3014D">
        <w:rPr>
          <w:rFonts w:ascii="Courier New" w:eastAsia="宋体" w:hAnsi="Courier New" w:cs="Courier New"/>
          <w:sz w:val="18"/>
          <w:szCs w:val="18"/>
        </w:rPr>
        <w:t>"+string1))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E3014D">
        <w:rPr>
          <w:rFonts w:ascii="Courier New" w:eastAsia="宋体" w:hAnsi="Courier New" w:cs="Courier New"/>
          <w:sz w:val="18"/>
          <w:szCs w:val="18"/>
        </w:rPr>
        <w:t>输出：</w:t>
      </w:r>
      <w:r w:rsidRPr="00E3014D">
        <w:rPr>
          <w:rFonts w:ascii="Courier New" w:eastAsia="宋体" w:hAnsi="Courier New" w:cs="Courier New"/>
          <w:sz w:val="18"/>
          <w:szCs w:val="18"/>
        </w:rPr>
        <w:t>"+str(temp.letterCombinations(string1))))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E3014D">
        <w:rPr>
          <w:rFonts w:ascii="Courier New" w:eastAsia="宋体" w:hAnsi="Courier New" w:cs="Courier New"/>
          <w:sz w:val="18"/>
          <w:szCs w:val="18"/>
        </w:rPr>
        <w:t>输入：</w:t>
      </w:r>
      <w:r w:rsidRPr="00E3014D">
        <w:rPr>
          <w:rFonts w:ascii="Courier New" w:eastAsia="宋体" w:hAnsi="Courier New" w:cs="Courier New"/>
          <w:sz w:val="18"/>
          <w:szCs w:val="18"/>
        </w:rPr>
        <w:t>"+string2))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E3014D">
        <w:rPr>
          <w:rFonts w:ascii="Courier New" w:eastAsia="宋体" w:hAnsi="Courier New" w:cs="Courier New"/>
          <w:sz w:val="18"/>
          <w:szCs w:val="18"/>
        </w:rPr>
        <w:t>输出：</w:t>
      </w:r>
      <w:r w:rsidRPr="00E3014D">
        <w:rPr>
          <w:rFonts w:ascii="Courier New" w:eastAsia="宋体" w:hAnsi="Courier New" w:cs="Courier New"/>
          <w:sz w:val="18"/>
          <w:szCs w:val="18"/>
        </w:rPr>
        <w:t>"+str(temp.letterCombinations(string2))))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36" w:name="_Toc947581"/>
      <w:bookmarkStart w:id="2037" w:name="_Toc92663982"/>
      <w:bookmarkStart w:id="2038" w:name="_Toc9266498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A6737B">
        <w:rPr>
          <w:rFonts w:ascii="黑体" w:eastAsia="黑体" w:hAnsi="黑体" w:cs="Times New Roman"/>
          <w:kern w:val="44"/>
          <w:sz w:val="28"/>
          <w:szCs w:val="28"/>
          <w:u w:val="wave"/>
        </w:rPr>
        <w:t>480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会议室</w:t>
      </w:r>
      <w:bookmarkEnd w:id="2033"/>
      <w:bookmarkEnd w:id="2036"/>
      <w:bookmarkEnd w:id="2037"/>
      <w:bookmarkEnd w:id="2038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39" w:name="_Toc92663985"/>
      <w:bookmarkStart w:id="2040" w:name="_Toc9266498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39"/>
      <w:bookmarkEnd w:id="2040"/>
    </w:p>
    <w:p w:rsidR="00E3014D" w:rsidRPr="00E21252" w:rsidRDefault="00E3014D" w:rsidP="00E2125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21252">
        <w:rPr>
          <w:rFonts w:ascii="Times New Roman" w:eastAsia="宋体" w:hAnsi="Times New Roman" w:cs="Times New Roman"/>
          <w:szCs w:val="21"/>
        </w:rPr>
        <w:t>#</w:t>
      </w:r>
      <w:r w:rsidRPr="00E21252">
        <w:rPr>
          <w:rFonts w:ascii="Times New Roman" w:eastAsia="宋体" w:hAnsi="Times New Roman" w:cs="Times New Roman"/>
          <w:szCs w:val="21"/>
        </w:rPr>
        <w:t>参数</w:t>
      </w:r>
      <w:r w:rsidRPr="00E21252">
        <w:rPr>
          <w:rFonts w:ascii="Times New Roman" w:eastAsia="宋体" w:hAnsi="Times New Roman" w:cs="Times New Roman"/>
          <w:szCs w:val="21"/>
        </w:rPr>
        <w:t>intervals</w:t>
      </w:r>
      <w:r w:rsidRPr="00E21252">
        <w:rPr>
          <w:rFonts w:ascii="Times New Roman" w:eastAsia="宋体" w:hAnsi="Times New Roman" w:cs="Times New Roman"/>
          <w:szCs w:val="21"/>
        </w:rPr>
        <w:t>是一个会议室时间间隔的数组</w:t>
      </w:r>
    </w:p>
    <w:p w:rsidR="00E3014D" w:rsidRPr="00E21252" w:rsidRDefault="00E3014D" w:rsidP="00E2125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21252">
        <w:rPr>
          <w:rFonts w:ascii="Times New Roman" w:eastAsia="宋体" w:hAnsi="Times New Roman" w:cs="Times New Roman"/>
          <w:szCs w:val="21"/>
        </w:rPr>
        <w:t>#</w:t>
      </w:r>
      <w:r w:rsidRPr="00E21252">
        <w:rPr>
          <w:rFonts w:ascii="Times New Roman" w:eastAsia="宋体" w:hAnsi="Times New Roman" w:cs="Times New Roman"/>
          <w:szCs w:val="21"/>
        </w:rPr>
        <w:t>返回值是所需的最小会议室数量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Interval(object):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__init__(self, start, end):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self.start = start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self.end = end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minMeetingRooms(self, intervals):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points = []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interval in intervals: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points.append((interval.start, 1))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points.append((interval.end, -1))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meeting_rooms = 0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ongoing_meetings = 0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_, delta in sorted(points):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ongoing_meetings += delta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meeting_rooms = max(meeting_rooms, ongoing_meetings)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meeting_rooms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主函数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node1 = Interval(0, 30)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node2 = Interval(5, 10)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node3 = Interval(15, 20)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E3014D">
        <w:rPr>
          <w:rFonts w:ascii="Courier New" w:eastAsia="宋体" w:hAnsi="Courier New" w:cs="Courier New"/>
          <w:sz w:val="18"/>
          <w:szCs w:val="18"/>
        </w:rPr>
        <w:t>会议时间间隔：</w:t>
      </w:r>
      <w:r w:rsidRPr="00E3014D">
        <w:rPr>
          <w:rFonts w:ascii="Courier New" w:eastAsia="宋体" w:hAnsi="Courier New" w:cs="Courier New"/>
          <w:sz w:val="18"/>
          <w:szCs w:val="18"/>
        </w:rPr>
        <w:t>", [[node1.start, node1.end], [node2.start, node2.end], [node3.start, node3.end]])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intervals = [node1, node2, node3]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E3014D">
        <w:rPr>
          <w:rFonts w:ascii="Courier New" w:eastAsia="宋体" w:hAnsi="Courier New" w:cs="Courier New"/>
          <w:sz w:val="18"/>
          <w:szCs w:val="18"/>
        </w:rPr>
        <w:t>最小的会议室数量：</w:t>
      </w:r>
      <w:r w:rsidRPr="00E3014D">
        <w:rPr>
          <w:rFonts w:ascii="Courier New" w:eastAsia="宋体" w:hAnsi="Courier New" w:cs="Courier New"/>
          <w:sz w:val="18"/>
          <w:szCs w:val="18"/>
        </w:rPr>
        <w:t>", solution.minMeetingRooms(intervals))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41" w:name="_Toc536184954"/>
      <w:bookmarkStart w:id="2042" w:name="_Toc947585"/>
      <w:bookmarkStart w:id="2043" w:name="_Toc92663987"/>
      <w:bookmarkStart w:id="2044" w:name="_Toc92664988"/>
      <w:bookmarkStart w:id="2045" w:name="_Toc536184972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E21252">
        <w:rPr>
          <w:rFonts w:ascii="黑体" w:eastAsia="黑体" w:hAnsi="黑体" w:cs="Times New Roman"/>
          <w:kern w:val="44"/>
          <w:sz w:val="28"/>
          <w:szCs w:val="28"/>
          <w:u w:val="wave"/>
        </w:rPr>
        <w:t>481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无重叠区间</w:t>
      </w:r>
      <w:bookmarkEnd w:id="2041"/>
      <w:bookmarkEnd w:id="2042"/>
      <w:bookmarkEnd w:id="2043"/>
      <w:bookmarkEnd w:id="2044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46" w:name="_Toc92663990"/>
      <w:bookmarkStart w:id="2047" w:name="_Toc9266499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46"/>
      <w:bookmarkEnd w:id="2047"/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采用</w:t>
      </w:r>
      <w:r w:rsidRPr="00E3014D">
        <w:rPr>
          <w:rFonts w:ascii="Courier New" w:eastAsia="宋体" w:hAnsi="Courier New" w:cs="Courier New"/>
          <w:sz w:val="18"/>
          <w:szCs w:val="18"/>
        </w:rPr>
        <w:t>utf-8</w:t>
      </w:r>
      <w:r w:rsidRPr="00E3014D">
        <w:rPr>
          <w:rFonts w:ascii="Courier New" w:eastAsia="宋体" w:hAnsi="Courier New" w:cs="Courier New"/>
          <w:sz w:val="18"/>
          <w:szCs w:val="18"/>
        </w:rPr>
        <w:t>编码格式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import sys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eraseOverlapIntervals(self, intervals):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ans = 0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end = -sys.maxsize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i in sorted(intervals, key=lambda i: i[-1]):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if i[0] &gt;= end: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end = i[-1]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ans += 1 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ans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List1 = [ [1,2], [2,3], [3,4], [1,3] 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List2 = [ [1,2], [1,2], [1,2] 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E3014D">
        <w:rPr>
          <w:rFonts w:ascii="Courier New" w:eastAsia="宋体" w:hAnsi="Courier New" w:cs="Courier New"/>
          <w:sz w:val="18"/>
          <w:szCs w:val="18"/>
        </w:rPr>
        <w:t>输入：</w:t>
      </w:r>
      <w:r w:rsidRPr="00E3014D">
        <w:rPr>
          <w:rFonts w:ascii="Courier New" w:eastAsia="宋体" w:hAnsi="Courier New" w:cs="Courier New"/>
          <w:sz w:val="18"/>
          <w:szCs w:val="18"/>
        </w:rPr>
        <w:t>"+str(List1)))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E3014D">
        <w:rPr>
          <w:rFonts w:ascii="Courier New" w:eastAsia="宋体" w:hAnsi="Courier New" w:cs="Courier New"/>
          <w:sz w:val="18"/>
          <w:szCs w:val="18"/>
        </w:rPr>
        <w:t>输出：</w:t>
      </w:r>
      <w:r w:rsidRPr="00E3014D">
        <w:rPr>
          <w:rFonts w:ascii="Courier New" w:eastAsia="宋体" w:hAnsi="Courier New" w:cs="Courier New"/>
          <w:sz w:val="18"/>
          <w:szCs w:val="18"/>
        </w:rPr>
        <w:t>"+str(temp.eraseOverlapIntervals(List1))))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E3014D">
        <w:rPr>
          <w:rFonts w:ascii="Courier New" w:eastAsia="宋体" w:hAnsi="Courier New" w:cs="Courier New"/>
          <w:sz w:val="18"/>
          <w:szCs w:val="18"/>
        </w:rPr>
        <w:t>输入：</w:t>
      </w:r>
      <w:r w:rsidRPr="00E3014D">
        <w:rPr>
          <w:rFonts w:ascii="Courier New" w:eastAsia="宋体" w:hAnsi="Courier New" w:cs="Courier New"/>
          <w:sz w:val="18"/>
          <w:szCs w:val="18"/>
        </w:rPr>
        <w:t>"+str(str(List2))))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E3014D">
        <w:rPr>
          <w:rFonts w:ascii="Courier New" w:eastAsia="宋体" w:hAnsi="Courier New" w:cs="Courier New"/>
          <w:sz w:val="18"/>
          <w:szCs w:val="18"/>
        </w:rPr>
        <w:t>输出：</w:t>
      </w:r>
      <w:r w:rsidRPr="00E3014D">
        <w:rPr>
          <w:rFonts w:ascii="Courier New" w:eastAsia="宋体" w:hAnsi="Courier New" w:cs="Courier New"/>
          <w:sz w:val="18"/>
          <w:szCs w:val="18"/>
        </w:rPr>
        <w:t>"+str(temp.eraseOverlapIntervals(List2))))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48" w:name="_Toc536185003"/>
      <w:bookmarkStart w:id="2049" w:name="_Toc947595"/>
      <w:bookmarkStart w:id="2050" w:name="_Toc92663992"/>
      <w:bookmarkStart w:id="2051" w:name="_Toc92664993"/>
      <w:bookmarkEnd w:id="2045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E21252">
        <w:rPr>
          <w:rFonts w:ascii="黑体" w:eastAsia="黑体" w:hAnsi="黑体" w:cs="Times New Roman"/>
          <w:kern w:val="44"/>
          <w:sz w:val="28"/>
          <w:szCs w:val="28"/>
          <w:u w:val="wave"/>
        </w:rPr>
        <w:t>482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表达式求值</w:t>
      </w:r>
      <w:bookmarkEnd w:id="2048"/>
      <w:bookmarkEnd w:id="2049"/>
      <w:bookmarkEnd w:id="2050"/>
      <w:bookmarkEnd w:id="2051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52" w:name="_Toc92663995"/>
      <w:bookmarkStart w:id="2053" w:name="_Toc9266499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52"/>
      <w:bookmarkEnd w:id="2053"/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字符串列表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返回一个整数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def evaluateExpression(self, expression):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if expression is None or len(expression) == 0: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return 0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integers = []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symbols = []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for c in expression: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if c.isdigit():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    integers.append(int(c))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elif c == "(":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    symbols.append(c)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elif c == ")":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    while symbols[-1] != "(":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        self.calculate(integers, symbols)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    symbols.pop()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else: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    if symbols and symbols[-1] != "(" and self.get_level(c) &gt;= self.get_level(symbols[-1]):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        self.calculate(integers, symbols)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    symbols.append(c)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while symbols: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print(integers, symbols)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self.calculate(integers, symbols)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if len(integers) == 0: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return 0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return integers[0]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def get_level(self, c):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if c == "+" or c == "-":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return 2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if c == "*" or c == "/":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return 1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return sys.maxsize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def calculate(self, integers, symbols):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if integers is None or len(integers) &lt; 2: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return False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after = integers.pop()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before = integers.pop()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symbol = symbols.pop()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if symbol == "-":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integers.append(before - after)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elif symbol == "+":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integers.append(before + after)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elif symbol == "*":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integers.append(before * after)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elif symbol == "/":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    integers.append(before // after)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    return True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主函数</w:t>
      </w:r>
      <w:r w:rsidRPr="00E3014D">
        <w:rPr>
          <w:rFonts w:ascii="Courier New" w:eastAsia="宋体" w:hAnsi="Courier New" w:cs="Courier New"/>
          <w:sz w:val="18"/>
          <w:szCs w:val="18"/>
        </w:rPr>
        <w:br/>
        <w:t>if __name__=="__main__":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str="(2*6-(23+7)/(1+2))"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num=["2", "*", "6", "-", "(", "23", "+", "7", ")", "/","(", "1", "+", "2", ")"]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E3014D">
        <w:rPr>
          <w:rFonts w:ascii="Courier New" w:eastAsia="宋体" w:hAnsi="Courier New" w:cs="Courier New"/>
          <w:sz w:val="18"/>
          <w:szCs w:val="18"/>
        </w:rPr>
        <w:t>创建对象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solution=Solution()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CF7EFD">
        <w:rPr>
          <w:rFonts w:ascii="Courier New" w:eastAsia="宋体" w:hAnsi="Courier New" w:cs="Courier New"/>
          <w:sz w:val="18"/>
          <w:szCs w:val="18"/>
        </w:rPr>
        <w:t>输入</w:t>
      </w:r>
      <w:r w:rsidR="00B12E98">
        <w:rPr>
          <w:rFonts w:ascii="Courier New" w:eastAsia="宋体" w:hAnsi="Courier New" w:cs="Courier New"/>
          <w:sz w:val="18"/>
          <w:szCs w:val="18"/>
        </w:rPr>
        <w:t>表达式</w:t>
      </w:r>
      <w:r w:rsidRPr="00E3014D">
        <w:rPr>
          <w:rFonts w:ascii="Courier New" w:eastAsia="宋体" w:hAnsi="Courier New" w:cs="Courier New"/>
          <w:sz w:val="18"/>
          <w:szCs w:val="18"/>
        </w:rPr>
        <w:t>：</w:t>
      </w:r>
      <w:r w:rsidRPr="00E3014D">
        <w:rPr>
          <w:rFonts w:ascii="Courier New" w:eastAsia="宋体" w:hAnsi="Courier New" w:cs="Courier New"/>
          <w:sz w:val="18"/>
          <w:szCs w:val="18"/>
        </w:rPr>
        <w:t>", str)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B12E98">
        <w:rPr>
          <w:rFonts w:ascii="Courier New" w:eastAsia="宋体" w:hAnsi="Courier New" w:cs="Courier New"/>
          <w:sz w:val="18"/>
          <w:szCs w:val="18"/>
        </w:rPr>
        <w:t>其表达式对应的数组</w:t>
      </w:r>
      <w:r w:rsidRPr="00E3014D">
        <w:rPr>
          <w:rFonts w:ascii="Courier New" w:eastAsia="宋体" w:hAnsi="Courier New" w:cs="Courier New"/>
          <w:sz w:val="18"/>
          <w:szCs w:val="18"/>
        </w:rPr>
        <w:t>：</w:t>
      </w:r>
      <w:r w:rsidRPr="00E3014D">
        <w:rPr>
          <w:rFonts w:ascii="Courier New" w:eastAsia="宋体" w:hAnsi="Courier New" w:cs="Courier New"/>
          <w:sz w:val="18"/>
          <w:szCs w:val="18"/>
        </w:rPr>
        <w:t>", num)</w:t>
      </w:r>
      <w:r w:rsidRPr="00E3014D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B12E98">
        <w:rPr>
          <w:rFonts w:ascii="Courier New" w:eastAsia="宋体" w:hAnsi="Courier New" w:cs="Courier New"/>
          <w:sz w:val="18"/>
          <w:szCs w:val="18"/>
        </w:rPr>
        <w:t>表达式的值</w:t>
      </w:r>
      <w:r w:rsidRPr="00E3014D">
        <w:rPr>
          <w:rFonts w:ascii="Courier New" w:eastAsia="宋体" w:hAnsi="Courier New" w:cs="Courier New"/>
          <w:sz w:val="18"/>
          <w:szCs w:val="18"/>
        </w:rPr>
        <w:t>：</w:t>
      </w:r>
      <w:r w:rsidRPr="00E3014D">
        <w:rPr>
          <w:rFonts w:ascii="Courier New" w:eastAsia="宋体" w:hAnsi="Courier New" w:cs="Courier New"/>
          <w:sz w:val="18"/>
          <w:szCs w:val="18"/>
        </w:rPr>
        <w:t>",solution.evaluateExpression(num))</w:t>
      </w:r>
    </w:p>
    <w:p w:rsidR="00E3014D" w:rsidRPr="00636ABF" w:rsidRDefault="00E3014D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54" w:name="_Toc536185244"/>
      <w:bookmarkStart w:id="2055" w:name="_Toc947605"/>
      <w:bookmarkStart w:id="2056" w:name="_Toc92663997"/>
      <w:bookmarkStart w:id="2057" w:name="_Toc9266499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E21252">
        <w:rPr>
          <w:rFonts w:ascii="黑体" w:eastAsia="黑体" w:hAnsi="黑体" w:cs="Times New Roman"/>
          <w:kern w:val="44"/>
          <w:sz w:val="28"/>
          <w:szCs w:val="28"/>
          <w:u w:val="wave"/>
        </w:rPr>
        <w:t>483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翻转游戏</w:t>
      </w:r>
      <w:bookmarkEnd w:id="2054"/>
      <w:bookmarkEnd w:id="2055"/>
      <w:bookmarkEnd w:id="2056"/>
      <w:bookmarkEnd w:id="2057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58" w:name="_Toc92664000"/>
      <w:bookmarkStart w:id="2059" w:name="_Toc9266500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58"/>
      <w:bookmarkEnd w:id="2059"/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参数</w:t>
      </w:r>
      <w:r w:rsidRPr="00E3014D">
        <w:rPr>
          <w:rFonts w:ascii="Courier New" w:eastAsia="宋体" w:hAnsi="Courier New" w:cs="Courier New"/>
          <w:sz w:val="18"/>
          <w:szCs w:val="18"/>
        </w:rPr>
        <w:t>s</w:t>
      </w:r>
      <w:r w:rsidRPr="00E3014D">
        <w:rPr>
          <w:rFonts w:ascii="Courier New" w:eastAsia="宋体" w:hAnsi="Courier New" w:cs="Courier New"/>
          <w:sz w:val="18"/>
          <w:szCs w:val="18"/>
        </w:rPr>
        <w:t>是一个给定的字符串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返回值是一个布尔值，如果能够保证先手胜利则返回</w:t>
      </w:r>
      <w:r w:rsidRPr="00E3014D">
        <w:rPr>
          <w:rFonts w:ascii="Courier New" w:eastAsia="宋体" w:hAnsi="Courier New" w:cs="Courier New"/>
          <w:sz w:val="18"/>
          <w:szCs w:val="18"/>
        </w:rPr>
        <w:t>True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memo = {}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def canWin(self, s):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if s in self.memo: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return self.memo[s]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for i in range(len(s) - 1):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if s[i:i + 2] == '++':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tmp = s[:i] + '--' + s[i + 2:]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flag = self.canWin(tmp)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self.memo[tmp] = flag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if not flag: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            return True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#</w:t>
      </w:r>
      <w:r w:rsidRPr="00E3014D">
        <w:rPr>
          <w:rFonts w:ascii="Courier New" w:eastAsia="宋体" w:hAnsi="Courier New" w:cs="Courier New"/>
          <w:sz w:val="18"/>
          <w:szCs w:val="18"/>
        </w:rPr>
        <w:t>主函数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s = "++++"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print("s</w:t>
      </w:r>
      <w:r w:rsidRPr="00E3014D">
        <w:rPr>
          <w:rFonts w:ascii="Courier New" w:eastAsia="宋体" w:hAnsi="Courier New" w:cs="Courier New"/>
          <w:sz w:val="18"/>
          <w:szCs w:val="18"/>
        </w:rPr>
        <w:t>是：</w:t>
      </w:r>
      <w:r w:rsidRPr="00E3014D">
        <w:rPr>
          <w:rFonts w:ascii="Courier New" w:eastAsia="宋体" w:hAnsi="Courier New" w:cs="Courier New"/>
          <w:sz w:val="18"/>
          <w:szCs w:val="18"/>
        </w:rPr>
        <w:t>", s)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E3014D" w:rsidRPr="00E3014D" w:rsidRDefault="00E3014D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E3014D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E3014D">
        <w:rPr>
          <w:rFonts w:ascii="Courier New" w:eastAsia="宋体" w:hAnsi="Courier New" w:cs="Courier New"/>
          <w:sz w:val="18"/>
          <w:szCs w:val="18"/>
        </w:rPr>
        <w:t>是否可以赢：</w:t>
      </w:r>
      <w:r w:rsidRPr="00E3014D">
        <w:rPr>
          <w:rFonts w:ascii="Courier New" w:eastAsia="宋体" w:hAnsi="Courier New" w:cs="Courier New"/>
          <w:sz w:val="18"/>
          <w:szCs w:val="18"/>
        </w:rPr>
        <w:t>", solution.canWin(s))</w:t>
      </w:r>
    </w:p>
    <w:p w:rsidR="007D1F38" w:rsidRPr="00636ABF" w:rsidRDefault="007D1F38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60" w:name="_Toc536185258"/>
      <w:bookmarkStart w:id="2061" w:name="_Toc947615"/>
      <w:bookmarkStart w:id="2062" w:name="_Toc92664002"/>
      <w:bookmarkStart w:id="2063" w:name="_Toc9266500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2E777B">
        <w:rPr>
          <w:rFonts w:ascii="黑体" w:eastAsia="黑体" w:hAnsi="黑体" w:cs="Times New Roman"/>
          <w:kern w:val="44"/>
          <w:sz w:val="28"/>
          <w:szCs w:val="28"/>
          <w:u w:val="wave"/>
        </w:rPr>
        <w:t>484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迷宫</w:t>
      </w:r>
      <w:bookmarkEnd w:id="2060"/>
      <w:bookmarkEnd w:id="2061"/>
      <w:bookmarkEnd w:id="2062"/>
      <w:bookmarkEnd w:id="2063"/>
    </w:p>
    <w:p w:rsidR="00B92ADD" w:rsidRPr="00B92ADD" w:rsidRDefault="00B92ADD" w:rsidP="00B92AD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2064" w:name="_Toc92664005"/>
      <w:bookmarkStart w:id="2065" w:name="_Toc9266500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64"/>
      <w:bookmarkEnd w:id="2065"/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DIRECTIONS = [(1, 0), (-1, 0), (0, -1), (0, 1)]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class Solution(object):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def hasPath(self, maze, start, destination):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if not maze: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return False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visited, self.ans = {(start[0], start[1])}, False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self.dfs_helper(maze, start[0], start[1], destination, visited)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return self.ans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def dfs_helper(self, maze, x, y, destination, visited):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if self.ans or self.is_des(x, y, destination):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self.ans = True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for dx, dy in DIRECTIONS: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new_x, new_y = x, y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while self.is_valid(maze, new_x + dx, new_y + dy):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new_x += dx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new_y += dy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coor = (new_x, new_y)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if coor not in visited: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visited.add(coor)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self.dfs_helper(maze, new_x, new_y, destination, visited)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def is_valid(self, maze, x, y):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row, col = len(maze), len(maze[0])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return 0 &lt;= x &lt; row and 0 &lt;= y &lt; col and maze[x][y] == 0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def is_des(self, x, y, destination):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return x == destination[0] and y == destination[1]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主函数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maze = [[0, 0, 1, 0, 0], [0, 0, 0, 0, 0], [0, 0, 0, 1, 0], [1, 1, 0, 1, 1], [0, 0, 0, 0, 0]]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start = [0, 4]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destination = [4, 4]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E777B">
        <w:rPr>
          <w:rFonts w:ascii="Courier New" w:eastAsia="宋体" w:hAnsi="Courier New" w:cs="Courier New"/>
          <w:sz w:val="18"/>
          <w:szCs w:val="18"/>
        </w:rPr>
        <w:t>迷宫</w:t>
      </w:r>
      <w:r w:rsidRPr="007D1F38">
        <w:rPr>
          <w:rFonts w:ascii="Courier New" w:eastAsia="宋体" w:hAnsi="Courier New" w:cs="Courier New"/>
          <w:sz w:val="18"/>
          <w:szCs w:val="18"/>
        </w:rPr>
        <w:t>：</w:t>
      </w:r>
      <w:r w:rsidRPr="007D1F38">
        <w:rPr>
          <w:rFonts w:ascii="Courier New" w:eastAsia="宋体" w:hAnsi="Courier New" w:cs="Courier New"/>
          <w:sz w:val="18"/>
          <w:szCs w:val="18"/>
        </w:rPr>
        <w:t>", maze)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E777B">
        <w:rPr>
          <w:rFonts w:ascii="Courier New" w:eastAsia="宋体" w:hAnsi="Courier New" w:cs="Courier New"/>
          <w:sz w:val="18"/>
          <w:szCs w:val="18"/>
        </w:rPr>
        <w:t>初始地点</w:t>
      </w:r>
      <w:r w:rsidRPr="007D1F38">
        <w:rPr>
          <w:rFonts w:ascii="Courier New" w:eastAsia="宋体" w:hAnsi="Courier New" w:cs="Courier New"/>
          <w:sz w:val="18"/>
          <w:szCs w:val="18"/>
        </w:rPr>
        <w:t>:", start)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E777B">
        <w:rPr>
          <w:rFonts w:ascii="Courier New" w:eastAsia="宋体" w:hAnsi="Courier New" w:cs="Courier New"/>
          <w:sz w:val="18"/>
          <w:szCs w:val="18"/>
        </w:rPr>
        <w:t>终点</w:t>
      </w:r>
      <w:r w:rsidRPr="007D1F38">
        <w:rPr>
          <w:rFonts w:ascii="Courier New" w:eastAsia="宋体" w:hAnsi="Courier New" w:cs="Courier New"/>
          <w:sz w:val="18"/>
          <w:szCs w:val="18"/>
        </w:rPr>
        <w:t>：</w:t>
      </w:r>
      <w:r w:rsidRPr="007D1F38">
        <w:rPr>
          <w:rFonts w:ascii="Courier New" w:eastAsia="宋体" w:hAnsi="Courier New" w:cs="Courier New"/>
          <w:sz w:val="18"/>
          <w:szCs w:val="18"/>
        </w:rPr>
        <w:t>", destination)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7D1F38">
        <w:rPr>
          <w:rFonts w:ascii="Courier New" w:eastAsia="宋体" w:hAnsi="Courier New" w:cs="Courier New"/>
          <w:sz w:val="18"/>
          <w:szCs w:val="18"/>
        </w:rPr>
        <w:t>是否可以走出迷宫</w:t>
      </w:r>
      <w:r w:rsidRPr="007D1F38">
        <w:rPr>
          <w:rFonts w:ascii="Courier New" w:eastAsia="宋体" w:hAnsi="Courier New" w:cs="Courier New"/>
          <w:sz w:val="18"/>
          <w:szCs w:val="18"/>
        </w:rPr>
        <w:t>:", solution.hasPath(maze, start, destination))</w:t>
      </w:r>
    </w:p>
    <w:p w:rsidR="007D1F38" w:rsidRPr="00636ABF" w:rsidRDefault="007D1F38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66" w:name="_Toc536185098"/>
      <w:bookmarkStart w:id="2067" w:name="_Toc947622"/>
      <w:bookmarkStart w:id="2068" w:name="_Toc92664007"/>
      <w:bookmarkStart w:id="2069" w:name="_Toc9266500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2E777B">
        <w:rPr>
          <w:rFonts w:ascii="黑体" w:eastAsia="黑体" w:hAnsi="黑体" w:cs="Times New Roman"/>
          <w:kern w:val="44"/>
          <w:sz w:val="28"/>
          <w:szCs w:val="28"/>
          <w:u w:val="wave"/>
        </w:rPr>
        <w:t>485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摆动排序</w:t>
      </w:r>
      <w:bookmarkEnd w:id="2066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问题</w:t>
      </w:r>
      <w:bookmarkEnd w:id="2067"/>
      <w:bookmarkEnd w:id="2068"/>
      <w:bookmarkEnd w:id="2069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70" w:name="_Toc92664010"/>
      <w:bookmarkStart w:id="2071" w:name="_Toc9266501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70"/>
      <w:bookmarkEnd w:id="2071"/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参数</w:t>
      </w:r>
      <w:r w:rsidRPr="007D1F38">
        <w:rPr>
          <w:rFonts w:ascii="Courier New" w:eastAsia="宋体" w:hAnsi="Courier New" w:cs="Courier New"/>
          <w:sz w:val="18"/>
          <w:szCs w:val="18"/>
        </w:rPr>
        <w:t>nums</w:t>
      </w:r>
      <w:r w:rsidRPr="007D1F38">
        <w:rPr>
          <w:rFonts w:ascii="Courier New" w:eastAsia="宋体" w:hAnsi="Courier New" w:cs="Courier New"/>
          <w:sz w:val="18"/>
          <w:szCs w:val="18"/>
        </w:rPr>
        <w:t>是一个整数数组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返回整数数组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def wiggleSort(self, nums):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if not nums: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for i in range(1, len(nums)):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should_swap = nums[i] &lt; nums[i - 1] if i % 2 else nums[i] &gt; nums[i - 1]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if should_swap: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nums[i], nums[i - 1] = nums[i - 1], nums[i]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主函数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nums = [3, 5, 2, 1, 6, 4]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E777B">
        <w:rPr>
          <w:rFonts w:ascii="Courier New" w:eastAsia="宋体" w:hAnsi="Courier New" w:cs="Courier New"/>
          <w:sz w:val="18"/>
          <w:szCs w:val="18"/>
        </w:rPr>
        <w:t>初始数组</w:t>
      </w:r>
      <w:r w:rsidRPr="007D1F38">
        <w:rPr>
          <w:rFonts w:ascii="Courier New" w:eastAsia="宋体" w:hAnsi="Courier New" w:cs="Courier New"/>
          <w:sz w:val="18"/>
          <w:szCs w:val="18"/>
        </w:rPr>
        <w:t>：</w:t>
      </w:r>
      <w:r w:rsidRPr="007D1F38">
        <w:rPr>
          <w:rFonts w:ascii="Courier New" w:eastAsia="宋体" w:hAnsi="Courier New" w:cs="Courier New"/>
          <w:sz w:val="18"/>
          <w:szCs w:val="18"/>
        </w:rPr>
        <w:t>", nums)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solution.wiggleSort(nums)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="002E777B">
        <w:rPr>
          <w:rFonts w:ascii="Courier New" w:eastAsia="宋体" w:hAnsi="Courier New" w:cs="Courier New"/>
          <w:sz w:val="18"/>
          <w:szCs w:val="18"/>
        </w:rPr>
        <w:t>结果</w:t>
      </w:r>
      <w:r w:rsidRPr="007D1F38">
        <w:rPr>
          <w:rFonts w:ascii="Courier New" w:eastAsia="宋体" w:hAnsi="Courier New" w:cs="Courier New"/>
          <w:sz w:val="18"/>
          <w:szCs w:val="18"/>
        </w:rPr>
        <w:t>：</w:t>
      </w:r>
      <w:r w:rsidRPr="007D1F38">
        <w:rPr>
          <w:rFonts w:ascii="Courier New" w:eastAsia="宋体" w:hAnsi="Courier New" w:cs="Courier New"/>
          <w:sz w:val="18"/>
          <w:szCs w:val="18"/>
        </w:rPr>
        <w:t>", nums)</w:t>
      </w:r>
    </w:p>
    <w:p w:rsidR="007D1F38" w:rsidRPr="00636ABF" w:rsidRDefault="007D1F38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72" w:name="_Toc536185107"/>
      <w:bookmarkStart w:id="2073" w:name="_Toc947624"/>
      <w:bookmarkStart w:id="2074" w:name="_Toc92664012"/>
      <w:bookmarkStart w:id="2075" w:name="_Toc9266501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2E777B">
        <w:rPr>
          <w:rFonts w:ascii="黑体" w:eastAsia="黑体" w:hAnsi="黑体" w:cs="Times New Roman"/>
          <w:kern w:val="44"/>
          <w:sz w:val="28"/>
          <w:szCs w:val="28"/>
          <w:u w:val="wave"/>
        </w:rPr>
        <w:t>486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排颜色</w:t>
      </w:r>
      <w:bookmarkEnd w:id="2072"/>
      <w:bookmarkEnd w:id="2073"/>
      <w:bookmarkEnd w:id="2074"/>
      <w:bookmarkEnd w:id="2075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76" w:name="_Toc92664015"/>
      <w:bookmarkStart w:id="2077" w:name="_Toc9266501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76"/>
      <w:bookmarkEnd w:id="2077"/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参数</w:t>
      </w:r>
      <w:r w:rsidRPr="007D1F38">
        <w:rPr>
          <w:rFonts w:ascii="Courier New" w:eastAsia="宋体" w:hAnsi="Courier New" w:cs="Courier New"/>
          <w:sz w:val="18"/>
          <w:szCs w:val="18"/>
        </w:rPr>
        <w:t>colors</w:t>
      </w:r>
      <w:r w:rsidRPr="007D1F38">
        <w:rPr>
          <w:rFonts w:ascii="Courier New" w:eastAsia="宋体" w:hAnsi="Courier New" w:cs="Courier New"/>
          <w:sz w:val="18"/>
          <w:szCs w:val="18"/>
        </w:rPr>
        <w:t>是一个整数数组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参数</w:t>
      </w:r>
      <w:r w:rsidRPr="007D1F38">
        <w:rPr>
          <w:rFonts w:ascii="Courier New" w:eastAsia="宋体" w:hAnsi="Courier New" w:cs="Courier New"/>
          <w:sz w:val="18"/>
          <w:szCs w:val="18"/>
        </w:rPr>
        <w:t>k</w:t>
      </w:r>
      <w:r w:rsidRPr="007D1F38">
        <w:rPr>
          <w:rFonts w:ascii="Courier New" w:eastAsia="宋体" w:hAnsi="Courier New" w:cs="Courier New"/>
          <w:sz w:val="18"/>
          <w:szCs w:val="18"/>
        </w:rPr>
        <w:t>是一个整数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返回排序后的数组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def sortColors2(self, colors, k):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self.sort(colors, 1, k, 0, len(colors) - 1)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def sort(self, colors, color_from, color_to, index_from, index_to):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if color_from == color_to or index_from == index_to: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return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color = (color_from + color_to) // 2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left, right = index_from, index_to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while left &lt;= right: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while left &lt;= right and colors[left] &lt;= color: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left += 1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while left &lt;= right and colors[right] &gt; color: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right -= 1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if left &lt;= right: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colors[left], colors[right] = colors[right], colors[left]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left += 1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right -= 1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self.sort(colors, color_from, color, index_from, right)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self.sort(colors, color + 1, color_to, left, index_to)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主函数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colors = [3, 2, 2, 1, 4]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k = 4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7D1F38">
        <w:rPr>
          <w:rFonts w:ascii="Courier New" w:eastAsia="宋体" w:hAnsi="Courier New" w:cs="Courier New"/>
          <w:sz w:val="18"/>
          <w:szCs w:val="18"/>
        </w:rPr>
        <w:t>初始对象和颜色种类：</w:t>
      </w:r>
      <w:r w:rsidRPr="007D1F38">
        <w:rPr>
          <w:rFonts w:ascii="Courier New" w:eastAsia="宋体" w:hAnsi="Courier New" w:cs="Courier New"/>
          <w:sz w:val="18"/>
          <w:szCs w:val="18"/>
        </w:rPr>
        <w:t>", colors,k)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solution.sortColors2(colors, k)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7D1F38">
        <w:rPr>
          <w:rFonts w:ascii="Courier New" w:eastAsia="宋体" w:hAnsi="Courier New" w:cs="Courier New"/>
          <w:sz w:val="18"/>
          <w:szCs w:val="18"/>
        </w:rPr>
        <w:t>结果：</w:t>
      </w:r>
      <w:r w:rsidRPr="007D1F38">
        <w:rPr>
          <w:rFonts w:ascii="Courier New" w:eastAsia="宋体" w:hAnsi="Courier New" w:cs="Courier New"/>
          <w:sz w:val="18"/>
          <w:szCs w:val="18"/>
        </w:rPr>
        <w:t>", colors)</w:t>
      </w:r>
    </w:p>
    <w:p w:rsidR="007D1F38" w:rsidRPr="00636ABF" w:rsidRDefault="007D1F38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78" w:name="_Toc536185108"/>
      <w:bookmarkStart w:id="2079" w:name="_Toc947625"/>
      <w:bookmarkStart w:id="2080" w:name="_Toc92664017"/>
      <w:bookmarkStart w:id="2081" w:name="_Toc9266501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2E777B">
        <w:rPr>
          <w:rFonts w:ascii="黑体" w:eastAsia="黑体" w:hAnsi="黑体" w:cs="Times New Roman"/>
          <w:kern w:val="44"/>
          <w:sz w:val="28"/>
          <w:szCs w:val="28"/>
          <w:u w:val="wave"/>
        </w:rPr>
        <w:t>487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颜色分类</w:t>
      </w:r>
      <w:bookmarkEnd w:id="2078"/>
      <w:bookmarkEnd w:id="2079"/>
      <w:bookmarkEnd w:id="2080"/>
      <w:bookmarkEnd w:id="2081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82" w:name="_Toc92664020"/>
      <w:bookmarkStart w:id="2083" w:name="_Toc9266502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82"/>
      <w:bookmarkEnd w:id="2083"/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参数</w:t>
      </w:r>
      <w:r w:rsidRPr="007D1F38">
        <w:rPr>
          <w:rFonts w:ascii="Courier New" w:eastAsia="宋体" w:hAnsi="Courier New" w:cs="Courier New"/>
          <w:sz w:val="18"/>
          <w:szCs w:val="18"/>
        </w:rPr>
        <w:t>nums</w:t>
      </w:r>
      <w:r w:rsidRPr="007D1F38">
        <w:rPr>
          <w:rFonts w:ascii="Courier New" w:eastAsia="宋体" w:hAnsi="Courier New" w:cs="Courier New"/>
          <w:sz w:val="18"/>
          <w:szCs w:val="18"/>
        </w:rPr>
        <w:t>是一个整数数组，包括</w:t>
      </w:r>
      <w:r w:rsidRPr="007D1F38">
        <w:rPr>
          <w:rFonts w:ascii="Courier New" w:eastAsia="宋体" w:hAnsi="Courier New" w:cs="Courier New"/>
          <w:sz w:val="18"/>
          <w:szCs w:val="18"/>
        </w:rPr>
        <w:t>0</w:t>
      </w:r>
      <w:r w:rsidRPr="007D1F38">
        <w:rPr>
          <w:rFonts w:ascii="Courier New" w:eastAsia="宋体" w:hAnsi="Courier New" w:cs="Courier New"/>
          <w:sz w:val="18"/>
          <w:szCs w:val="18"/>
        </w:rPr>
        <w:t>、</w:t>
      </w:r>
      <w:r w:rsidRPr="007D1F38">
        <w:rPr>
          <w:rFonts w:ascii="Courier New" w:eastAsia="宋体" w:hAnsi="Courier New" w:cs="Courier New"/>
          <w:sz w:val="18"/>
          <w:szCs w:val="18"/>
        </w:rPr>
        <w:t>1</w:t>
      </w:r>
      <w:r w:rsidRPr="007D1F38">
        <w:rPr>
          <w:rFonts w:ascii="Courier New" w:eastAsia="宋体" w:hAnsi="Courier New" w:cs="Courier New"/>
          <w:sz w:val="18"/>
          <w:szCs w:val="18"/>
        </w:rPr>
        <w:t>、</w:t>
      </w:r>
      <w:r w:rsidRPr="007D1F38">
        <w:rPr>
          <w:rFonts w:ascii="Courier New" w:eastAsia="宋体" w:hAnsi="Courier New" w:cs="Courier New"/>
          <w:sz w:val="18"/>
          <w:szCs w:val="18"/>
        </w:rPr>
        <w:t>2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返回排序后的数组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def sortColors(self, A):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left, index, right = 0, 0, len(A) - 1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#</w:t>
      </w:r>
      <w:r w:rsidRPr="007D1F38">
        <w:rPr>
          <w:rFonts w:ascii="Courier New" w:eastAsia="宋体" w:hAnsi="Courier New" w:cs="Courier New"/>
          <w:sz w:val="18"/>
          <w:szCs w:val="18"/>
        </w:rPr>
        <w:t>注意</w:t>
      </w:r>
      <w:r w:rsidRPr="007D1F38">
        <w:rPr>
          <w:rFonts w:ascii="Courier New" w:eastAsia="宋体" w:hAnsi="Courier New" w:cs="Courier New"/>
          <w:sz w:val="18"/>
          <w:szCs w:val="18"/>
        </w:rPr>
        <w:t>index &lt; right</w:t>
      </w:r>
      <w:r w:rsidRPr="007D1F38">
        <w:rPr>
          <w:rFonts w:ascii="Courier New" w:eastAsia="宋体" w:hAnsi="Courier New" w:cs="Courier New"/>
          <w:sz w:val="18"/>
          <w:szCs w:val="18"/>
        </w:rPr>
        <w:t>不正确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while index &lt;= right: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if A[index] == 0: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A[left], A[index] = A[index], A[left]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left += 1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index += 1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elif A[index] == 1: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index += 1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A[right], A[index] = A[index], A[right]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            right -= 1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主函数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A = [1, 0, 1, 2]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7D1F38">
        <w:rPr>
          <w:rFonts w:ascii="Courier New" w:eastAsia="宋体" w:hAnsi="Courier New" w:cs="Courier New"/>
          <w:sz w:val="18"/>
          <w:szCs w:val="18"/>
        </w:rPr>
        <w:t>初始数组：</w:t>
      </w:r>
      <w:r w:rsidRPr="007D1F38">
        <w:rPr>
          <w:rFonts w:ascii="Courier New" w:eastAsia="宋体" w:hAnsi="Courier New" w:cs="Courier New"/>
          <w:sz w:val="18"/>
          <w:szCs w:val="18"/>
        </w:rPr>
        <w:t>", A)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solution.sortColors(A)</w:t>
      </w:r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7D1F38">
        <w:rPr>
          <w:rFonts w:ascii="Courier New" w:eastAsia="宋体" w:hAnsi="Courier New" w:cs="Courier New"/>
          <w:sz w:val="18"/>
          <w:szCs w:val="18"/>
        </w:rPr>
        <w:t>结果：</w:t>
      </w:r>
      <w:r w:rsidRPr="007D1F38">
        <w:rPr>
          <w:rFonts w:ascii="Courier New" w:eastAsia="宋体" w:hAnsi="Courier New" w:cs="Courier New"/>
          <w:sz w:val="18"/>
          <w:szCs w:val="18"/>
        </w:rPr>
        <w:t>", A)</w:t>
      </w:r>
    </w:p>
    <w:p w:rsidR="007D1F38" w:rsidRPr="00636ABF" w:rsidRDefault="007D1F38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84" w:name="_Toc536185008"/>
      <w:bookmarkStart w:id="2085" w:name="_Toc947626"/>
      <w:bookmarkStart w:id="2086" w:name="_Toc92664022"/>
      <w:bookmarkStart w:id="2087" w:name="_Toc9266502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2E777B">
        <w:rPr>
          <w:rFonts w:ascii="黑体" w:eastAsia="黑体" w:hAnsi="黑体" w:cs="Times New Roman"/>
          <w:kern w:val="44"/>
          <w:sz w:val="28"/>
          <w:szCs w:val="28"/>
          <w:u w:val="wave"/>
        </w:rPr>
        <w:t>488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简化路径</w:t>
      </w:r>
      <w:bookmarkEnd w:id="2084"/>
      <w:bookmarkEnd w:id="2085"/>
      <w:bookmarkEnd w:id="2086"/>
      <w:bookmarkEnd w:id="2087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88" w:name="_Toc92664025"/>
      <w:bookmarkStart w:id="2089" w:name="_Toc9266502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88"/>
      <w:bookmarkEnd w:id="2089"/>
    </w:p>
    <w:p w:rsidR="007D1F38" w:rsidRPr="007D1F38" w:rsidRDefault="007D1F38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D1F38">
        <w:rPr>
          <w:rFonts w:ascii="Courier New" w:eastAsia="宋体" w:hAnsi="Courier New" w:cs="Courier New"/>
          <w:sz w:val="18"/>
          <w:szCs w:val="18"/>
        </w:rPr>
        <w:t>#path</w:t>
      </w:r>
      <w:r w:rsidRPr="007D1F38">
        <w:rPr>
          <w:rFonts w:ascii="Courier New" w:eastAsia="宋体" w:hAnsi="Courier New" w:cs="Courier New"/>
          <w:sz w:val="18"/>
          <w:szCs w:val="18"/>
        </w:rPr>
        <w:t>是一个字符串</w:t>
      </w:r>
      <w:r w:rsidRPr="007D1F38">
        <w:rPr>
          <w:rFonts w:ascii="Courier New" w:eastAsia="宋体" w:hAnsi="Courier New" w:cs="Courier New"/>
          <w:sz w:val="18"/>
          <w:szCs w:val="18"/>
        </w:rPr>
        <w:br/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返回一个字符串</w:t>
      </w:r>
      <w:r w:rsidRPr="007D1F38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def simplifyPath(self, path):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stack = []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i = 0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res = ''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while i &lt; len(path):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end = i+1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while end &lt; len(path) and path[end] != "/":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    end += 1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sub=path[i+1:end]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if len(sub) &gt; 0: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    if sub == "..":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        if stack != []: stack.pop()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    elif sub != ".":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        stack.append(sub)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i = end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if stack == []: return "/"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for i in stack: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    res += "/"+i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    return res</w:t>
      </w:r>
      <w:r w:rsidRPr="007D1F38">
        <w:rPr>
          <w:rFonts w:ascii="Courier New" w:eastAsia="宋体" w:hAnsi="Courier New" w:cs="Courier New"/>
          <w:sz w:val="18"/>
          <w:szCs w:val="18"/>
        </w:rPr>
        <w:br/>
        <w:t>#</w:t>
      </w:r>
      <w:r w:rsidRPr="007D1F38">
        <w:rPr>
          <w:rFonts w:ascii="Courier New" w:eastAsia="宋体" w:hAnsi="Courier New" w:cs="Courier New"/>
          <w:sz w:val="18"/>
          <w:szCs w:val="18"/>
        </w:rPr>
        <w:t>主函数</w:t>
      </w:r>
      <w:r w:rsidRPr="007D1F38">
        <w:rPr>
          <w:rFonts w:ascii="Courier New" w:eastAsia="宋体" w:hAnsi="Courier New" w:cs="Courier New"/>
          <w:sz w:val="18"/>
          <w:szCs w:val="18"/>
        </w:rPr>
        <w:br/>
        <w:t>if __name__=="__main__":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path="/home/"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7D1F38">
        <w:rPr>
          <w:rFonts w:ascii="Courier New" w:eastAsia="宋体" w:hAnsi="Courier New" w:cs="Courier New"/>
          <w:sz w:val="18"/>
          <w:szCs w:val="18"/>
        </w:rPr>
        <w:t>创建对象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solution=Solution()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B9125C">
        <w:rPr>
          <w:rFonts w:ascii="Courier New" w:eastAsia="宋体" w:hAnsi="Courier New" w:cs="Courier New"/>
          <w:sz w:val="18"/>
          <w:szCs w:val="18"/>
        </w:rPr>
        <w:t>输入</w:t>
      </w:r>
      <w:r w:rsidR="002E777B">
        <w:rPr>
          <w:rFonts w:ascii="Courier New" w:eastAsia="宋体" w:hAnsi="Courier New" w:cs="Courier New"/>
          <w:sz w:val="18"/>
          <w:szCs w:val="18"/>
        </w:rPr>
        <w:t>路径</w:t>
      </w:r>
      <w:r w:rsidRPr="007D1F38">
        <w:rPr>
          <w:rFonts w:ascii="Courier New" w:eastAsia="宋体" w:hAnsi="Courier New" w:cs="Courier New"/>
          <w:sz w:val="18"/>
          <w:szCs w:val="18"/>
        </w:rPr>
        <w:t>：</w:t>
      </w:r>
      <w:r w:rsidRPr="007D1F38">
        <w:rPr>
          <w:rFonts w:ascii="Courier New" w:eastAsia="宋体" w:hAnsi="Courier New" w:cs="Courier New"/>
          <w:sz w:val="18"/>
          <w:szCs w:val="18"/>
        </w:rPr>
        <w:t>",path)</w:t>
      </w:r>
      <w:r w:rsidRPr="007D1F38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Pr="007D1F38">
        <w:rPr>
          <w:rFonts w:ascii="Courier New" w:eastAsia="宋体" w:hAnsi="Courier New" w:cs="Courier New"/>
          <w:sz w:val="18"/>
          <w:szCs w:val="18"/>
        </w:rPr>
        <w:t>路径简化后的结果：</w:t>
      </w:r>
      <w:r w:rsidRPr="007D1F38">
        <w:rPr>
          <w:rFonts w:ascii="Courier New" w:eastAsia="宋体" w:hAnsi="Courier New" w:cs="Courier New"/>
          <w:sz w:val="18"/>
          <w:szCs w:val="18"/>
        </w:rPr>
        <w:t>",solution.simplifyPath(path))</w:t>
      </w:r>
    </w:p>
    <w:p w:rsidR="00652A52" w:rsidRPr="00636ABF" w:rsidRDefault="00652A52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90" w:name="_Toc947629"/>
      <w:bookmarkStart w:id="2091" w:name="_Toc92664027"/>
      <w:bookmarkStart w:id="2092" w:name="_Toc9266502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2E777B">
        <w:rPr>
          <w:rFonts w:ascii="黑体" w:eastAsia="黑体" w:hAnsi="黑体" w:cs="Times New Roman"/>
          <w:kern w:val="44"/>
          <w:sz w:val="28"/>
          <w:szCs w:val="28"/>
          <w:u w:val="wave"/>
        </w:rPr>
        <w:t>489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换硬币</w:t>
      </w:r>
      <w:bookmarkEnd w:id="2090"/>
      <w:bookmarkEnd w:id="2091"/>
      <w:bookmarkEnd w:id="2092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93" w:name="_Toc92664030"/>
      <w:bookmarkStart w:id="2094" w:name="_Toc9266503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93"/>
      <w:bookmarkEnd w:id="2094"/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参数</w:t>
      </w:r>
      <w:r w:rsidRPr="00652A52">
        <w:rPr>
          <w:rFonts w:ascii="Courier New" w:eastAsia="宋体" w:hAnsi="Courier New" w:cs="Courier New"/>
          <w:sz w:val="18"/>
          <w:szCs w:val="18"/>
        </w:rPr>
        <w:t>coins</w:t>
      </w:r>
      <w:r w:rsidRPr="00652A52">
        <w:rPr>
          <w:rFonts w:ascii="Courier New" w:eastAsia="宋体" w:hAnsi="Courier New" w:cs="Courier New"/>
          <w:sz w:val="18"/>
          <w:szCs w:val="18"/>
        </w:rPr>
        <w:t>是一个整数数组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参数</w:t>
      </w:r>
      <w:r w:rsidRPr="00652A52">
        <w:rPr>
          <w:rFonts w:ascii="Courier New" w:eastAsia="宋体" w:hAnsi="Courier New" w:cs="Courier New"/>
          <w:sz w:val="18"/>
          <w:szCs w:val="18"/>
        </w:rPr>
        <w:t>amount</w:t>
      </w:r>
      <w:r w:rsidRPr="00652A52">
        <w:rPr>
          <w:rFonts w:ascii="Courier New" w:eastAsia="宋体" w:hAnsi="Courier New" w:cs="Courier New"/>
          <w:sz w:val="18"/>
          <w:szCs w:val="18"/>
        </w:rPr>
        <w:t>是硬币数的总金额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="00B9125C">
        <w:rPr>
          <w:rFonts w:ascii="Courier New" w:eastAsia="宋体" w:hAnsi="Courier New" w:cs="Courier New"/>
          <w:sz w:val="18"/>
          <w:szCs w:val="18"/>
        </w:rPr>
        <w:t>返回值是可以换取的最少</w:t>
      </w:r>
      <w:r w:rsidRPr="00652A52">
        <w:rPr>
          <w:rFonts w:ascii="Courier New" w:eastAsia="宋体" w:hAnsi="Courier New" w:cs="Courier New"/>
          <w:sz w:val="18"/>
          <w:szCs w:val="18"/>
        </w:rPr>
        <w:t>硬币数量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def coinChange(self, coins, amount):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import math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dp = [math.inf] * (amount + 1)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dp[0] = 0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for i in range(amount + 1):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for j in range(len(coins)):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    if i &gt;= coins[j] and dp[i - coins[j]] &lt; math.inf: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        dp[i] = min(dp[i], dp[i - coins[j]] + 1)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if dp[amount] == math.inf: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return -1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return dp[amount]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主函数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coins = [1, 2, 5]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amount = 11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652A52">
        <w:rPr>
          <w:rFonts w:ascii="Courier New" w:eastAsia="宋体" w:hAnsi="Courier New" w:cs="Courier New"/>
          <w:sz w:val="18"/>
          <w:szCs w:val="18"/>
        </w:rPr>
        <w:t>硬币面额：</w:t>
      </w:r>
      <w:r w:rsidRPr="00652A52">
        <w:rPr>
          <w:rFonts w:ascii="Courier New" w:eastAsia="宋体" w:hAnsi="Courier New" w:cs="Courier New"/>
          <w:sz w:val="18"/>
          <w:szCs w:val="18"/>
        </w:rPr>
        <w:t>", coins)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652A52">
        <w:rPr>
          <w:rFonts w:ascii="Courier New" w:eastAsia="宋体" w:hAnsi="Courier New" w:cs="Courier New"/>
          <w:sz w:val="18"/>
          <w:szCs w:val="18"/>
        </w:rPr>
        <w:t>总硬币：</w:t>
      </w:r>
      <w:r w:rsidRPr="00652A52">
        <w:rPr>
          <w:rFonts w:ascii="Courier New" w:eastAsia="宋体" w:hAnsi="Courier New" w:cs="Courier New"/>
          <w:sz w:val="18"/>
          <w:szCs w:val="18"/>
        </w:rPr>
        <w:t>", amount)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652A52">
        <w:rPr>
          <w:rFonts w:ascii="Courier New" w:eastAsia="宋体" w:hAnsi="Courier New" w:cs="Courier New"/>
          <w:sz w:val="18"/>
          <w:szCs w:val="18"/>
        </w:rPr>
        <w:t>换取的最小硬币数量：</w:t>
      </w:r>
      <w:r w:rsidRPr="00652A52">
        <w:rPr>
          <w:rFonts w:ascii="Courier New" w:eastAsia="宋体" w:hAnsi="Courier New" w:cs="Courier New"/>
          <w:sz w:val="18"/>
          <w:szCs w:val="18"/>
        </w:rPr>
        <w:t>", solution.coinChange(coins, amount))</w:t>
      </w:r>
    </w:p>
    <w:p w:rsidR="00652A52" w:rsidRPr="00636ABF" w:rsidRDefault="00652A52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095" w:name="_Toc947634"/>
      <w:bookmarkStart w:id="2096" w:name="_Toc92664032"/>
      <w:bookmarkStart w:id="2097" w:name="_Toc92665033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3420F3">
        <w:rPr>
          <w:rFonts w:ascii="黑体" w:eastAsia="黑体" w:hAnsi="黑体" w:cs="Times New Roman"/>
          <w:kern w:val="44"/>
          <w:sz w:val="28"/>
          <w:szCs w:val="28"/>
          <w:u w:val="wave"/>
        </w:rPr>
        <w:t>490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俄罗斯套娃信封</w:t>
      </w:r>
      <w:bookmarkEnd w:id="2095"/>
      <w:bookmarkEnd w:id="2096"/>
      <w:bookmarkEnd w:id="2097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098" w:name="_Toc92664035"/>
      <w:bookmarkStart w:id="2099" w:name="_Toc9266503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098"/>
      <w:bookmarkEnd w:id="2099"/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采用</w:t>
      </w:r>
      <w:r w:rsidRPr="00652A52">
        <w:rPr>
          <w:rFonts w:ascii="Courier New" w:eastAsia="宋体" w:hAnsi="Courier New" w:cs="Courier New"/>
          <w:sz w:val="18"/>
          <w:szCs w:val="18"/>
        </w:rPr>
        <w:t>utf-8</w:t>
      </w:r>
      <w:r w:rsidRPr="00652A52">
        <w:rPr>
          <w:rFonts w:ascii="Courier New" w:eastAsia="宋体" w:hAnsi="Courier New" w:cs="Courier New"/>
          <w:sz w:val="18"/>
          <w:szCs w:val="18"/>
        </w:rPr>
        <w:t>编码格式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参数</w:t>
      </w:r>
      <w:r w:rsidRPr="00652A52">
        <w:rPr>
          <w:rFonts w:ascii="Courier New" w:eastAsia="宋体" w:hAnsi="Courier New" w:cs="Courier New"/>
          <w:sz w:val="18"/>
          <w:szCs w:val="18"/>
        </w:rPr>
        <w:t>envelopes</w:t>
      </w:r>
      <w:r w:rsidRPr="00652A52">
        <w:rPr>
          <w:rFonts w:ascii="Courier New" w:eastAsia="宋体" w:hAnsi="Courier New" w:cs="Courier New"/>
          <w:sz w:val="18"/>
          <w:szCs w:val="18"/>
        </w:rPr>
        <w:t>是一个整数对</w:t>
      </w:r>
      <w:r w:rsidRPr="00652A52">
        <w:rPr>
          <w:rFonts w:ascii="Courier New" w:eastAsia="宋体" w:hAnsi="Courier New" w:cs="Courier New"/>
          <w:sz w:val="18"/>
          <w:szCs w:val="18"/>
        </w:rPr>
        <w:t>(w,h)</w:t>
      </w:r>
      <w:r w:rsidRPr="00652A52">
        <w:rPr>
          <w:rFonts w:ascii="Courier New" w:eastAsia="宋体" w:hAnsi="Courier New" w:cs="Courier New"/>
          <w:sz w:val="18"/>
          <w:szCs w:val="18"/>
        </w:rPr>
        <w:t>，分别代表信封宽度和长度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返回值是一个整数，代表最大的信封嵌套层数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def maxEnvelopes(self, envelopes):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height = [a[1] for a in sorted(envelopes, key = lambda x: (x[0], -x[1]))]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dp, length = [0] * len(height), 0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import bisect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for h in height: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i = bisect.bisect_left(dp, h, 0, length)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dp[i] = h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if i == length: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    length += 1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return length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List = [[1,3],[8,5],[6,2]]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652A52">
        <w:rPr>
          <w:rFonts w:ascii="Courier New" w:eastAsia="宋体" w:hAnsi="Courier New" w:cs="Courier New"/>
          <w:sz w:val="18"/>
          <w:szCs w:val="18"/>
        </w:rPr>
        <w:t>输入：</w:t>
      </w:r>
      <w:r w:rsidRPr="00652A52">
        <w:rPr>
          <w:rFonts w:ascii="Courier New" w:eastAsia="宋体" w:hAnsi="Courier New" w:cs="Courier New"/>
          <w:sz w:val="18"/>
          <w:szCs w:val="18"/>
        </w:rPr>
        <w:t>"+str(List)))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print(("</w:t>
      </w:r>
      <w:r w:rsidRPr="00652A52">
        <w:rPr>
          <w:rFonts w:ascii="Courier New" w:eastAsia="宋体" w:hAnsi="Courier New" w:cs="Courier New"/>
          <w:sz w:val="18"/>
          <w:szCs w:val="18"/>
        </w:rPr>
        <w:t>输出：</w:t>
      </w:r>
      <w:r w:rsidRPr="00652A52">
        <w:rPr>
          <w:rFonts w:ascii="Courier New" w:eastAsia="宋体" w:hAnsi="Courier New" w:cs="Courier New"/>
          <w:sz w:val="18"/>
          <w:szCs w:val="18"/>
        </w:rPr>
        <w:t>"+str(temp.maxEnvelopes(List))))</w:t>
      </w:r>
    </w:p>
    <w:p w:rsidR="00652A52" w:rsidRPr="00636ABF" w:rsidRDefault="00652A52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00" w:name="_Toc536184982"/>
      <w:bookmarkStart w:id="2101" w:name="_Toc947637"/>
      <w:bookmarkStart w:id="2102" w:name="_Toc92664037"/>
      <w:bookmarkStart w:id="2103" w:name="_Toc92665038"/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3420F3">
        <w:rPr>
          <w:rFonts w:ascii="黑体" w:eastAsia="黑体" w:hAnsi="黑体" w:cs="Times New Roman"/>
          <w:kern w:val="44"/>
          <w:sz w:val="28"/>
          <w:szCs w:val="28"/>
          <w:u w:val="wave"/>
        </w:rPr>
        <w:t>491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36ABF">
        <w:rPr>
          <w:rFonts w:ascii="黑体" w:eastAsia="黑体" w:hAnsi="黑体" w:cs="Times New Roman"/>
          <w:kern w:val="44"/>
          <w:sz w:val="28"/>
          <w:szCs w:val="28"/>
          <w:u w:val="wave"/>
        </w:rPr>
        <w:t>木材加工</w:t>
      </w:r>
      <w:bookmarkEnd w:id="2100"/>
      <w:bookmarkEnd w:id="2101"/>
      <w:bookmarkEnd w:id="2102"/>
      <w:bookmarkEnd w:id="2103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104" w:name="_Toc92664040"/>
      <w:bookmarkStart w:id="2105" w:name="_Toc9266504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104"/>
      <w:bookmarkEnd w:id="2105"/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采用</w:t>
      </w:r>
      <w:r w:rsidRPr="00652A52">
        <w:rPr>
          <w:rFonts w:ascii="Courier New" w:eastAsia="宋体" w:hAnsi="Courier New" w:cs="Courier New"/>
          <w:sz w:val="18"/>
          <w:szCs w:val="18"/>
        </w:rPr>
        <w:t>utf-8</w:t>
      </w:r>
      <w:r w:rsidRPr="00652A52">
        <w:rPr>
          <w:rFonts w:ascii="Courier New" w:eastAsia="宋体" w:hAnsi="Courier New" w:cs="Courier New"/>
          <w:sz w:val="18"/>
          <w:szCs w:val="18"/>
        </w:rPr>
        <w:t>编码格式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参数</w:t>
      </w:r>
      <w:r w:rsidRPr="00652A52">
        <w:rPr>
          <w:rFonts w:ascii="Courier New" w:eastAsia="宋体" w:hAnsi="Courier New" w:cs="Courier New"/>
          <w:sz w:val="18"/>
          <w:szCs w:val="18"/>
        </w:rPr>
        <w:t>L</w:t>
      </w:r>
      <w:r w:rsidRPr="00652A52">
        <w:rPr>
          <w:rFonts w:ascii="Courier New" w:eastAsia="宋体" w:hAnsi="Courier New" w:cs="Courier New"/>
          <w:sz w:val="18"/>
          <w:szCs w:val="18"/>
        </w:rPr>
        <w:t>是一个给定的</w:t>
      </w:r>
      <w:r w:rsidRPr="00652A52">
        <w:rPr>
          <w:rFonts w:ascii="Courier New" w:eastAsia="宋体" w:hAnsi="Courier New" w:cs="Courier New"/>
          <w:sz w:val="18"/>
          <w:szCs w:val="18"/>
        </w:rPr>
        <w:t>n</w:t>
      </w:r>
      <w:r w:rsidRPr="00652A52">
        <w:rPr>
          <w:rFonts w:ascii="Courier New" w:eastAsia="宋体" w:hAnsi="Courier New" w:cs="Courier New"/>
          <w:sz w:val="18"/>
          <w:szCs w:val="18"/>
        </w:rPr>
        <w:t>块木材的长度</w:t>
      </w:r>
      <w:r w:rsidRPr="00652A52">
        <w:rPr>
          <w:rFonts w:ascii="Courier New" w:eastAsia="宋体" w:hAnsi="Courier New" w:cs="Courier New"/>
          <w:sz w:val="18"/>
          <w:szCs w:val="18"/>
        </w:rPr>
        <w:t>L[i]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参数</w:t>
      </w:r>
      <w:r w:rsidRPr="00652A52">
        <w:rPr>
          <w:rFonts w:ascii="Courier New" w:eastAsia="宋体" w:hAnsi="Courier New" w:cs="Courier New"/>
          <w:sz w:val="18"/>
          <w:szCs w:val="18"/>
        </w:rPr>
        <w:t>k</w:t>
      </w:r>
      <w:r w:rsidRPr="00652A52">
        <w:rPr>
          <w:rFonts w:ascii="Courier New" w:eastAsia="宋体" w:hAnsi="Courier New" w:cs="Courier New"/>
          <w:sz w:val="18"/>
          <w:szCs w:val="18"/>
        </w:rPr>
        <w:t>是一个整数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返回最小块的最大长度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def woodCut(self, L, k):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if not L: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return 0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start, end = 1, max(L)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while start + 1 &lt; end: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mid = (start + end) // 2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if self.get_pieces(L, mid) &gt;= k: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    start = mid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    end = mid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if self.get_pieces(L, end) &gt;= k: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return end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if self.get_pieces(L, start) &gt;= k: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return start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return 0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def get_pieces(self, L, length):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pieces = 0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for l in L: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    pieces += l // length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    return pieces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L = [123,456,789]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k = 10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652A52">
        <w:rPr>
          <w:rFonts w:ascii="Courier New" w:eastAsia="宋体" w:hAnsi="Courier New" w:cs="Courier New"/>
          <w:sz w:val="18"/>
          <w:szCs w:val="18"/>
        </w:rPr>
        <w:t>输入：</w:t>
      </w:r>
      <w:r w:rsidRPr="00652A52">
        <w:rPr>
          <w:rFonts w:ascii="Courier New" w:eastAsia="宋体" w:hAnsi="Courier New" w:cs="Courier New"/>
          <w:sz w:val="18"/>
          <w:szCs w:val="18"/>
        </w:rPr>
        <w:t>"+str(L))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652A52">
        <w:rPr>
          <w:rFonts w:ascii="Courier New" w:eastAsia="宋体" w:hAnsi="Courier New" w:cs="Courier New"/>
          <w:sz w:val="18"/>
          <w:szCs w:val="18"/>
        </w:rPr>
        <w:t>输入：</w:t>
      </w:r>
      <w:r w:rsidRPr="00652A52">
        <w:rPr>
          <w:rFonts w:ascii="Courier New" w:eastAsia="宋体" w:hAnsi="Courier New" w:cs="Courier New"/>
          <w:sz w:val="18"/>
          <w:szCs w:val="18"/>
        </w:rPr>
        <w:t>"+str(k))</w:t>
      </w:r>
    </w:p>
    <w:p w:rsidR="00652A52" w:rsidRPr="00652A52" w:rsidRDefault="00652A52" w:rsidP="00B963BA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652A52">
        <w:rPr>
          <w:rFonts w:ascii="Courier New" w:eastAsia="宋体" w:hAnsi="Courier New" w:cs="Courier New"/>
          <w:sz w:val="18"/>
          <w:szCs w:val="18"/>
        </w:rPr>
        <w:t>输出：</w:t>
      </w:r>
      <w:r w:rsidRPr="00652A52">
        <w:rPr>
          <w:rFonts w:ascii="Courier New" w:eastAsia="宋体" w:hAnsi="Courier New" w:cs="Courier New"/>
          <w:sz w:val="18"/>
          <w:szCs w:val="18"/>
        </w:rPr>
        <w:t>"+str(temp.woodCut(L,k)))</w:t>
      </w:r>
    </w:p>
    <w:p w:rsidR="00652A52" w:rsidRPr="006F38CB" w:rsidRDefault="00652A52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06" w:name="_Toc536184992"/>
      <w:bookmarkStart w:id="2107" w:name="_Toc947638"/>
      <w:bookmarkStart w:id="2108" w:name="_Toc92664042"/>
      <w:bookmarkStart w:id="2109" w:name="_Toc92665043"/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3420F3">
        <w:rPr>
          <w:rFonts w:ascii="黑体" w:eastAsia="黑体" w:hAnsi="黑体" w:cs="Times New Roman"/>
          <w:kern w:val="44"/>
          <w:sz w:val="28"/>
          <w:szCs w:val="28"/>
          <w:u w:val="wave"/>
        </w:rPr>
        <w:t>492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判断数独是否合法</w:t>
      </w:r>
      <w:bookmarkEnd w:id="2106"/>
      <w:bookmarkEnd w:id="2107"/>
      <w:bookmarkEnd w:id="2108"/>
      <w:bookmarkEnd w:id="2109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110" w:name="_Toc92664045"/>
      <w:bookmarkStart w:id="2111" w:name="_Toc9266504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110"/>
      <w:bookmarkEnd w:id="2111"/>
    </w:p>
    <w:p w:rsidR="00652A52" w:rsidRPr="00652A52" w:rsidRDefault="00652A52" w:rsidP="00AE706B">
      <w:pPr>
        <w:ind w:leftChars="200"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652A52">
        <w:rPr>
          <w:rFonts w:ascii="Courier New" w:eastAsia="宋体" w:hAnsi="Courier New" w:cs="Courier New"/>
          <w:sz w:val="18"/>
          <w:szCs w:val="18"/>
        </w:rPr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参数</w:t>
      </w:r>
      <w:r w:rsidRPr="00652A52">
        <w:rPr>
          <w:rFonts w:ascii="Courier New" w:eastAsia="宋体" w:hAnsi="Courier New" w:cs="Courier New"/>
          <w:sz w:val="18"/>
          <w:szCs w:val="18"/>
        </w:rPr>
        <w:t>board</w:t>
      </w:r>
      <w:r w:rsidRPr="00652A52">
        <w:rPr>
          <w:rFonts w:ascii="Courier New" w:eastAsia="宋体" w:hAnsi="Courier New" w:cs="Courier New"/>
          <w:sz w:val="18"/>
          <w:szCs w:val="18"/>
        </w:rPr>
        <w:t>是一个</w:t>
      </w:r>
      <w:r w:rsidR="00B963BA">
        <w:rPr>
          <w:rFonts w:ascii="Courier New" w:eastAsia="宋体" w:hAnsi="Courier New" w:cs="Courier New"/>
          <w:sz w:val="18"/>
          <w:szCs w:val="18"/>
        </w:rPr>
        <w:t>9</w:t>
      </w:r>
      <w:r w:rsidR="00B9125C">
        <w:rPr>
          <w:rFonts w:ascii="Courier New" w:eastAsia="宋体" w:hAnsi="Courier New" w:cs="Courier New" w:hint="eastAsia"/>
          <w:sz w:val="18"/>
          <w:szCs w:val="18"/>
        </w:rPr>
        <w:t>行</w:t>
      </w:r>
      <w:r w:rsidRPr="00652A52">
        <w:rPr>
          <w:rFonts w:ascii="Courier New" w:eastAsia="宋体" w:hAnsi="Courier New" w:cs="Courier New"/>
          <w:sz w:val="18"/>
          <w:szCs w:val="18"/>
        </w:rPr>
        <w:t>9</w:t>
      </w:r>
      <w:r w:rsidR="00B9125C">
        <w:rPr>
          <w:rFonts w:ascii="Courier New" w:eastAsia="宋体" w:hAnsi="Courier New" w:cs="Courier New" w:hint="eastAsia"/>
          <w:sz w:val="18"/>
          <w:szCs w:val="18"/>
        </w:rPr>
        <w:t>列</w:t>
      </w:r>
      <w:r w:rsidRPr="00652A52">
        <w:rPr>
          <w:rFonts w:ascii="Courier New" w:eastAsia="宋体" w:hAnsi="Courier New" w:cs="Courier New"/>
          <w:sz w:val="18"/>
          <w:szCs w:val="18"/>
        </w:rPr>
        <w:t>的二维数组</w:t>
      </w:r>
      <w:r w:rsidRPr="00652A52">
        <w:rPr>
          <w:rFonts w:ascii="Courier New" w:eastAsia="宋体" w:hAnsi="Courier New" w:cs="Courier New"/>
          <w:sz w:val="18"/>
          <w:szCs w:val="18"/>
        </w:rPr>
        <w:br/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返回值是布尔值</w:t>
      </w:r>
      <w:r w:rsidRPr="00652A52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def isValidSudoku(self, board):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row = [set([]) for i in range(9)]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col = [set([]) for i in range(9)]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grid = [set([]) for i in range(9)]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for r in range(9):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for c in range(9):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if board[r][c] == '.':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    continue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if board[r][c] in row[r]: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    return False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if board[r][c] in col[c]: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    return False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g = r // 3 * 3 + c // 3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if board[r][c] in grid[g]: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    return False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grid[g].add(board[r][c])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row[r].add(board[r][c])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   col[c].add(board[r][c])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return True</w:t>
      </w:r>
      <w:r w:rsidRPr="00652A52">
        <w:rPr>
          <w:rFonts w:ascii="Courier New" w:eastAsia="宋体" w:hAnsi="Courier New" w:cs="Courier New"/>
          <w:sz w:val="18"/>
          <w:szCs w:val="18"/>
        </w:rPr>
        <w:br/>
        <w:t>#</w:t>
      </w:r>
      <w:r w:rsidRPr="00652A52">
        <w:rPr>
          <w:rFonts w:ascii="Courier New" w:eastAsia="宋体" w:hAnsi="Courier New" w:cs="Courier New"/>
          <w:sz w:val="18"/>
          <w:szCs w:val="18"/>
        </w:rPr>
        <w:t>主函数</w:t>
      </w:r>
      <w:r w:rsidRPr="00652A52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board = [".87654321", "2........", "3........", "4........", "5........", "6........", "7........", "8........",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         "9........"]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652A52">
        <w:rPr>
          <w:rFonts w:ascii="Courier New" w:eastAsia="宋体" w:hAnsi="Courier New" w:cs="Courier New"/>
          <w:sz w:val="18"/>
          <w:szCs w:val="18"/>
        </w:rPr>
        <w:t>创建对象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B12E98">
        <w:rPr>
          <w:rFonts w:ascii="Courier New" w:eastAsia="宋体" w:hAnsi="Courier New" w:cs="Courier New"/>
          <w:sz w:val="18"/>
          <w:szCs w:val="18"/>
        </w:rPr>
        <w:t>初始值</w:t>
      </w:r>
      <w:r w:rsidRPr="00652A52">
        <w:rPr>
          <w:rFonts w:ascii="Courier New" w:eastAsia="宋体" w:hAnsi="Courier New" w:cs="Courier New"/>
          <w:sz w:val="18"/>
          <w:szCs w:val="18"/>
        </w:rPr>
        <w:t>：</w:t>
      </w:r>
      <w:r w:rsidRPr="00652A52">
        <w:rPr>
          <w:rFonts w:ascii="Courier New" w:eastAsia="宋体" w:hAnsi="Courier New" w:cs="Courier New"/>
          <w:sz w:val="18"/>
          <w:szCs w:val="18"/>
        </w:rPr>
        <w:t>", board)</w:t>
      </w:r>
      <w:r w:rsidRPr="00652A52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B12E98">
        <w:rPr>
          <w:rFonts w:ascii="Courier New" w:eastAsia="宋体" w:hAnsi="Courier New" w:cs="Courier New"/>
          <w:sz w:val="18"/>
          <w:szCs w:val="18"/>
        </w:rPr>
        <w:t>结果</w:t>
      </w:r>
      <w:r w:rsidRPr="00652A52">
        <w:rPr>
          <w:rFonts w:ascii="Courier New" w:eastAsia="宋体" w:hAnsi="Courier New" w:cs="Courier New"/>
          <w:sz w:val="18"/>
          <w:szCs w:val="18"/>
        </w:rPr>
        <w:t>：</w:t>
      </w:r>
      <w:r w:rsidRPr="00652A52">
        <w:rPr>
          <w:rFonts w:ascii="Courier New" w:eastAsia="宋体" w:hAnsi="Courier New" w:cs="Courier New"/>
          <w:sz w:val="18"/>
          <w:szCs w:val="18"/>
        </w:rPr>
        <w:t>", solution.isValidSudoku(board))</w:t>
      </w:r>
    </w:p>
    <w:p w:rsidR="0063519A" w:rsidRPr="006F38CB" w:rsidRDefault="0063519A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12" w:name="_Toc536184888"/>
      <w:bookmarkStart w:id="2113" w:name="_Toc947682"/>
      <w:bookmarkStart w:id="2114" w:name="_Toc92664047"/>
      <w:bookmarkStart w:id="2115" w:name="_Toc92665048"/>
      <w:bookmarkStart w:id="2116" w:name="_Toc536185286"/>
      <w:bookmarkStart w:id="2117" w:name="_Toc947641"/>
      <w:bookmarkStart w:id="2118" w:name="_Toc536184998"/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3420F3">
        <w:rPr>
          <w:rFonts w:ascii="黑体" w:eastAsia="黑体" w:hAnsi="黑体" w:cs="Times New Roman"/>
          <w:kern w:val="44"/>
          <w:sz w:val="28"/>
          <w:szCs w:val="28"/>
          <w:u w:val="wave"/>
        </w:rPr>
        <w:t>493</w:t>
      </w:r>
      <w:r w:rsidR="00B12E98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斐波纳契数列</w:t>
      </w:r>
      <w:bookmarkEnd w:id="2112"/>
      <w:bookmarkEnd w:id="2113"/>
      <w:bookmarkEnd w:id="2114"/>
      <w:bookmarkEnd w:id="2115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119" w:name="_Toc92664050"/>
      <w:bookmarkStart w:id="2120" w:name="_Toc9266505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119"/>
      <w:bookmarkEnd w:id="2120"/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采用</w:t>
      </w:r>
      <w:r w:rsidRPr="0063519A">
        <w:rPr>
          <w:rFonts w:ascii="Courier New" w:eastAsia="宋体" w:hAnsi="Courier New" w:cs="Courier New"/>
          <w:sz w:val="18"/>
          <w:szCs w:val="18"/>
        </w:rPr>
        <w:t>utf-8</w:t>
      </w:r>
      <w:r w:rsidRPr="0063519A">
        <w:rPr>
          <w:rFonts w:ascii="Courier New" w:eastAsia="宋体" w:hAnsi="Courier New" w:cs="Courier New"/>
          <w:sz w:val="18"/>
          <w:szCs w:val="18"/>
        </w:rPr>
        <w:t>编码格式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def fibonacci(self, n):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a = 0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b = 1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for i in range(n - 1):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    a, b = b, a + b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    return a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temp = Solution()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nums1 = 5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nums2 = 15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 ("</w:t>
      </w:r>
      <w:r w:rsidRPr="0063519A">
        <w:rPr>
          <w:rFonts w:ascii="Courier New" w:eastAsia="宋体" w:hAnsi="Courier New" w:cs="Courier New"/>
          <w:sz w:val="18"/>
          <w:szCs w:val="18"/>
        </w:rPr>
        <w:t>输入：</w:t>
      </w:r>
      <w:r w:rsidRPr="0063519A">
        <w:rPr>
          <w:rFonts w:ascii="Courier New" w:eastAsia="宋体" w:hAnsi="Courier New" w:cs="Courier New"/>
          <w:sz w:val="18"/>
          <w:szCs w:val="18"/>
        </w:rPr>
        <w:t>"+str(nums1))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 ("</w:t>
      </w:r>
      <w:r w:rsidRPr="0063519A">
        <w:rPr>
          <w:rFonts w:ascii="Courier New" w:eastAsia="宋体" w:hAnsi="Courier New" w:cs="Courier New"/>
          <w:sz w:val="18"/>
          <w:szCs w:val="18"/>
        </w:rPr>
        <w:t>输出：</w:t>
      </w:r>
      <w:r w:rsidRPr="0063519A">
        <w:rPr>
          <w:rFonts w:ascii="Courier New" w:eastAsia="宋体" w:hAnsi="Courier New" w:cs="Courier New"/>
          <w:sz w:val="18"/>
          <w:szCs w:val="18"/>
        </w:rPr>
        <w:t>"+str(temp.fibonacci(nums1)))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 ("</w:t>
      </w:r>
      <w:r w:rsidRPr="0063519A">
        <w:rPr>
          <w:rFonts w:ascii="Courier New" w:eastAsia="宋体" w:hAnsi="Courier New" w:cs="Courier New"/>
          <w:sz w:val="18"/>
          <w:szCs w:val="18"/>
        </w:rPr>
        <w:t>输入：</w:t>
      </w:r>
      <w:r w:rsidRPr="0063519A">
        <w:rPr>
          <w:rFonts w:ascii="Courier New" w:eastAsia="宋体" w:hAnsi="Courier New" w:cs="Courier New"/>
          <w:sz w:val="18"/>
          <w:szCs w:val="18"/>
        </w:rPr>
        <w:t>"+str(nums2))</w:t>
      </w:r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 xml:space="preserve">    print ("</w:t>
      </w:r>
      <w:r w:rsidRPr="0063519A">
        <w:rPr>
          <w:rFonts w:ascii="Courier New" w:eastAsia="宋体" w:hAnsi="Courier New" w:cs="Courier New"/>
          <w:sz w:val="18"/>
          <w:szCs w:val="18"/>
        </w:rPr>
        <w:t>输出：</w:t>
      </w:r>
      <w:r w:rsidRPr="0063519A">
        <w:rPr>
          <w:rFonts w:ascii="Courier New" w:eastAsia="宋体" w:hAnsi="Courier New" w:cs="Courier New"/>
          <w:sz w:val="18"/>
          <w:szCs w:val="18"/>
        </w:rPr>
        <w:t>"+str(temp.fibonacci(nums2)))</w:t>
      </w:r>
    </w:p>
    <w:p w:rsidR="0063519A" w:rsidRPr="006F38CB" w:rsidRDefault="0063519A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21" w:name="_Toc536185001"/>
      <w:bookmarkStart w:id="2122" w:name="_Toc947643"/>
      <w:bookmarkStart w:id="2123" w:name="_Toc92664052"/>
      <w:bookmarkStart w:id="2124" w:name="_Toc92665053"/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3420F3">
        <w:rPr>
          <w:rFonts w:ascii="黑体" w:eastAsia="黑体" w:hAnsi="黑体" w:cs="Times New Roman"/>
          <w:kern w:val="44"/>
          <w:sz w:val="28"/>
          <w:szCs w:val="28"/>
          <w:u w:val="wave"/>
        </w:rPr>
        <w:t>494</w:t>
      </w:r>
      <w:r w:rsidR="00A47A81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用栈模拟汉诺塔问题</w:t>
      </w:r>
      <w:bookmarkEnd w:id="2121"/>
      <w:bookmarkEnd w:id="2122"/>
      <w:bookmarkEnd w:id="2123"/>
      <w:bookmarkEnd w:id="2124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125" w:name="_Toc92664055"/>
      <w:bookmarkStart w:id="2126" w:name="_Toc9266505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125"/>
      <w:bookmarkEnd w:id="2126"/>
    </w:p>
    <w:p w:rsidR="0063519A" w:rsidRPr="0063519A" w:rsidRDefault="0063519A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63519A">
        <w:rPr>
          <w:rFonts w:ascii="Courier New" w:eastAsia="宋体" w:hAnsi="Courier New" w:cs="Courier New"/>
          <w:sz w:val="18"/>
          <w:szCs w:val="18"/>
        </w:rPr>
        <w:t>class Tower():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63519A">
        <w:rPr>
          <w:rFonts w:ascii="Courier New" w:eastAsia="宋体" w:hAnsi="Courier New" w:cs="Courier New"/>
          <w:sz w:val="18"/>
          <w:szCs w:val="18"/>
        </w:rPr>
        <w:t>创建三个汉诺塔，索引</w:t>
      </w:r>
      <w:r w:rsidRPr="0063519A">
        <w:rPr>
          <w:rFonts w:ascii="Courier New" w:eastAsia="宋体" w:hAnsi="Courier New" w:cs="Courier New"/>
          <w:sz w:val="18"/>
          <w:szCs w:val="18"/>
        </w:rPr>
        <w:t>i</w:t>
      </w:r>
      <w:r w:rsidRPr="0063519A">
        <w:rPr>
          <w:rFonts w:ascii="Courier New" w:eastAsia="宋体" w:hAnsi="Courier New" w:cs="Courier New"/>
          <w:sz w:val="18"/>
          <w:szCs w:val="18"/>
        </w:rPr>
        <w:t>从</w:t>
      </w:r>
      <w:r w:rsidRPr="0063519A">
        <w:rPr>
          <w:rFonts w:ascii="Courier New" w:eastAsia="宋体" w:hAnsi="Courier New" w:cs="Courier New"/>
          <w:sz w:val="18"/>
          <w:szCs w:val="18"/>
        </w:rPr>
        <w:t>0</w:t>
      </w:r>
      <w:r w:rsidRPr="0063519A">
        <w:rPr>
          <w:rFonts w:ascii="Courier New" w:eastAsia="宋体" w:hAnsi="Courier New" w:cs="Courier New"/>
          <w:sz w:val="18"/>
          <w:szCs w:val="18"/>
        </w:rPr>
        <w:t>～</w:t>
      </w:r>
      <w:r w:rsidRPr="0063519A">
        <w:rPr>
          <w:rFonts w:ascii="Courier New" w:eastAsia="宋体" w:hAnsi="Courier New" w:cs="Courier New"/>
          <w:sz w:val="18"/>
          <w:szCs w:val="18"/>
        </w:rPr>
        <w:t>2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def __init__(self, i):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self.disks = []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63519A">
        <w:rPr>
          <w:rFonts w:ascii="Courier New" w:eastAsia="宋体" w:hAnsi="Courier New" w:cs="Courier New"/>
          <w:sz w:val="18"/>
          <w:szCs w:val="18"/>
        </w:rPr>
        <w:t>在汉诺塔上增加一个圆盘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def add(self, d):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if len(self.disks) &gt; 0 and self.disks[-1] &lt;= d: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    print("Error placing disk %s" % d)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else: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    self.disks.append(d)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63519A">
        <w:rPr>
          <w:rFonts w:ascii="Courier New" w:eastAsia="宋体" w:hAnsi="Courier New" w:cs="Courier New"/>
          <w:sz w:val="18"/>
          <w:szCs w:val="18"/>
        </w:rPr>
        <w:t>参数</w:t>
      </w:r>
      <w:r w:rsidRPr="0063519A">
        <w:rPr>
          <w:rFonts w:ascii="Courier New" w:eastAsia="宋体" w:hAnsi="Courier New" w:cs="Courier New"/>
          <w:sz w:val="18"/>
          <w:szCs w:val="18"/>
        </w:rPr>
        <w:t>t</w:t>
      </w:r>
      <w:r w:rsidRPr="0063519A">
        <w:rPr>
          <w:rFonts w:ascii="Courier New" w:eastAsia="宋体" w:hAnsi="Courier New" w:cs="Courier New"/>
          <w:sz w:val="18"/>
          <w:szCs w:val="18"/>
        </w:rPr>
        <w:t>是一个汉诺塔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63519A">
        <w:rPr>
          <w:rFonts w:ascii="Courier New" w:eastAsia="宋体" w:hAnsi="Courier New" w:cs="Courier New"/>
          <w:sz w:val="18"/>
          <w:szCs w:val="18"/>
        </w:rPr>
        <w:t>将塔最上面的一个圆盘移动到</w:t>
      </w:r>
      <w:r w:rsidRPr="0063519A">
        <w:rPr>
          <w:rFonts w:ascii="Courier New" w:eastAsia="宋体" w:hAnsi="Courier New" w:cs="Courier New"/>
          <w:sz w:val="18"/>
          <w:szCs w:val="18"/>
        </w:rPr>
        <w:t>t</w:t>
      </w:r>
      <w:r w:rsidRPr="0063519A">
        <w:rPr>
          <w:rFonts w:ascii="Courier New" w:eastAsia="宋体" w:hAnsi="Courier New" w:cs="Courier New"/>
          <w:sz w:val="18"/>
          <w:szCs w:val="18"/>
        </w:rPr>
        <w:t>的顶部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def move_top_to(self, t):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t.add(self.disks.pop())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63519A">
        <w:rPr>
          <w:rFonts w:ascii="Courier New" w:eastAsia="宋体" w:hAnsi="Courier New" w:cs="Courier New"/>
          <w:sz w:val="18"/>
          <w:szCs w:val="18"/>
        </w:rPr>
        <w:t>参数</w:t>
      </w:r>
      <w:r w:rsidRPr="0063519A">
        <w:rPr>
          <w:rFonts w:ascii="Courier New" w:eastAsia="宋体" w:hAnsi="Courier New" w:cs="Courier New"/>
          <w:sz w:val="18"/>
          <w:szCs w:val="18"/>
        </w:rPr>
        <w:t>n</w:t>
      </w:r>
      <w:r w:rsidRPr="0063519A">
        <w:rPr>
          <w:rFonts w:ascii="Courier New" w:eastAsia="宋体" w:hAnsi="Courier New" w:cs="Courier New"/>
          <w:sz w:val="18"/>
          <w:szCs w:val="18"/>
        </w:rPr>
        <w:t>是一个整数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63519A">
        <w:rPr>
          <w:rFonts w:ascii="Courier New" w:eastAsia="宋体" w:hAnsi="Courier New" w:cs="Courier New"/>
          <w:sz w:val="18"/>
          <w:szCs w:val="18"/>
        </w:rPr>
        <w:t>参数</w:t>
      </w:r>
      <w:r w:rsidRPr="0063519A">
        <w:rPr>
          <w:rFonts w:ascii="Courier New" w:eastAsia="宋体" w:hAnsi="Courier New" w:cs="Courier New"/>
          <w:sz w:val="18"/>
          <w:szCs w:val="18"/>
        </w:rPr>
        <w:t>destination</w:t>
      </w:r>
      <w:r w:rsidRPr="0063519A">
        <w:rPr>
          <w:rFonts w:ascii="Courier New" w:eastAsia="宋体" w:hAnsi="Courier New" w:cs="Courier New"/>
          <w:sz w:val="18"/>
          <w:szCs w:val="18"/>
        </w:rPr>
        <w:t>是一个汉诺塔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63519A">
        <w:rPr>
          <w:rFonts w:ascii="Courier New" w:eastAsia="宋体" w:hAnsi="Courier New" w:cs="Courier New"/>
          <w:sz w:val="18"/>
          <w:szCs w:val="18"/>
        </w:rPr>
        <w:t>参数</w:t>
      </w:r>
      <w:r w:rsidRPr="0063519A">
        <w:rPr>
          <w:rFonts w:ascii="Courier New" w:eastAsia="宋体" w:hAnsi="Courier New" w:cs="Courier New"/>
          <w:sz w:val="18"/>
          <w:szCs w:val="18"/>
        </w:rPr>
        <w:t>buffer</w:t>
      </w:r>
      <w:r w:rsidRPr="0063519A">
        <w:rPr>
          <w:rFonts w:ascii="Courier New" w:eastAsia="宋体" w:hAnsi="Courier New" w:cs="Courier New"/>
          <w:sz w:val="18"/>
          <w:szCs w:val="18"/>
        </w:rPr>
        <w:t>是一个汉诺塔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63519A">
        <w:rPr>
          <w:rFonts w:ascii="Courier New" w:eastAsia="宋体" w:hAnsi="Courier New" w:cs="Courier New"/>
          <w:sz w:val="18"/>
          <w:szCs w:val="18"/>
        </w:rPr>
        <w:t>将</w:t>
      </w:r>
      <w:r w:rsidRPr="0063519A">
        <w:rPr>
          <w:rFonts w:ascii="Courier New" w:eastAsia="宋体" w:hAnsi="Courier New" w:cs="Courier New"/>
          <w:sz w:val="18"/>
          <w:szCs w:val="18"/>
        </w:rPr>
        <w:t>n</w:t>
      </w:r>
      <w:r w:rsidRPr="0063519A">
        <w:rPr>
          <w:rFonts w:ascii="Courier New" w:eastAsia="宋体" w:hAnsi="Courier New" w:cs="Courier New"/>
          <w:sz w:val="18"/>
          <w:szCs w:val="18"/>
        </w:rPr>
        <w:t>个圆盘从此塔通过</w:t>
      </w:r>
      <w:r w:rsidRPr="0063519A">
        <w:rPr>
          <w:rFonts w:ascii="Courier New" w:eastAsia="宋体" w:hAnsi="Courier New" w:cs="Courier New"/>
          <w:sz w:val="18"/>
          <w:szCs w:val="18"/>
        </w:rPr>
        <w:t>buffer</w:t>
      </w:r>
      <w:r w:rsidRPr="0063519A">
        <w:rPr>
          <w:rFonts w:ascii="Courier New" w:eastAsia="宋体" w:hAnsi="Courier New" w:cs="Courier New"/>
          <w:sz w:val="18"/>
          <w:szCs w:val="18"/>
        </w:rPr>
        <w:t>塔移动到</w:t>
      </w:r>
      <w:r w:rsidRPr="0063519A">
        <w:rPr>
          <w:rFonts w:ascii="Courier New" w:eastAsia="宋体" w:hAnsi="Courier New" w:cs="Courier New"/>
          <w:sz w:val="18"/>
          <w:szCs w:val="18"/>
        </w:rPr>
        <w:t>destination</w:t>
      </w:r>
      <w:r w:rsidRPr="0063519A">
        <w:rPr>
          <w:rFonts w:ascii="Courier New" w:eastAsia="宋体" w:hAnsi="Courier New" w:cs="Courier New"/>
          <w:sz w:val="18"/>
          <w:szCs w:val="18"/>
        </w:rPr>
        <w:t>塔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def move_disks(self, n, destination, buffer):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if n &gt; 0: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    self.move_disks(n - 1, buffer, destination)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    self.move_top_to(destination)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    buffer.move_disks(n - 1, destination, self)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def get_disks(self):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return self.disks</w:t>
      </w:r>
      <w:r w:rsidRPr="0063519A">
        <w:rPr>
          <w:rFonts w:ascii="Courier New" w:eastAsia="宋体" w:hAnsi="Courier New" w:cs="Courier New"/>
          <w:sz w:val="18"/>
          <w:szCs w:val="18"/>
        </w:rPr>
        <w:br/>
        <w:t>#</w:t>
      </w:r>
      <w:r w:rsidRPr="0063519A">
        <w:rPr>
          <w:rFonts w:ascii="Courier New" w:eastAsia="宋体" w:hAnsi="Courier New" w:cs="Courier New"/>
          <w:sz w:val="18"/>
          <w:szCs w:val="18"/>
        </w:rPr>
        <w:t>主函数</w:t>
      </w:r>
      <w:r w:rsidRPr="0063519A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towers = [Tower(0), Tower(1), Tower(2)]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n = 3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for i in range(n - 1, -1, -1):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    towers[0].add(i)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towers[0].move_disks(n, towers[2], towers[1])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3E7745">
        <w:rPr>
          <w:rFonts w:ascii="Courier New" w:eastAsia="宋体" w:hAnsi="Courier New" w:cs="Courier New"/>
          <w:sz w:val="18"/>
          <w:szCs w:val="18"/>
        </w:rPr>
        <w:t>初始盘子个数</w:t>
      </w:r>
      <w:r w:rsidRPr="0063519A">
        <w:rPr>
          <w:rFonts w:ascii="Courier New" w:eastAsia="宋体" w:hAnsi="Courier New" w:cs="Courier New"/>
          <w:sz w:val="18"/>
          <w:szCs w:val="18"/>
        </w:rPr>
        <w:t>：</w:t>
      </w:r>
      <w:r w:rsidRPr="0063519A">
        <w:rPr>
          <w:rFonts w:ascii="Courier New" w:eastAsia="宋体" w:hAnsi="Courier New" w:cs="Courier New"/>
          <w:sz w:val="18"/>
          <w:szCs w:val="18"/>
        </w:rPr>
        <w:t>", n)</w:t>
      </w:r>
      <w:r w:rsidRPr="0063519A">
        <w:rPr>
          <w:rFonts w:ascii="Courier New" w:eastAsia="宋体" w:hAnsi="Courier New" w:cs="Courier New"/>
          <w:sz w:val="18"/>
          <w:szCs w:val="18"/>
        </w:rPr>
        <w:br/>
        <w:t xml:space="preserve">    print("towers[0]:", towers[0].disks, "towers[1]:", towers[1].disks, "towers[2]:", towers[2].disks)</w:t>
      </w:r>
    </w:p>
    <w:p w:rsidR="00DB3ED5" w:rsidRPr="006F38CB" w:rsidRDefault="00DB3ED5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27" w:name="_Toc92664057"/>
      <w:bookmarkStart w:id="2128" w:name="_Toc92665058"/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3E7745">
        <w:rPr>
          <w:rFonts w:ascii="黑体" w:eastAsia="黑体" w:hAnsi="黑体" w:cs="Times New Roman"/>
          <w:kern w:val="44"/>
          <w:sz w:val="28"/>
          <w:szCs w:val="28"/>
          <w:u w:val="wave"/>
        </w:rPr>
        <w:t>49</w:t>
      </w:r>
      <w:r w:rsidRPr="006F38CB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5</w:t>
      </w:r>
      <w:r w:rsidR="00A47A81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符号串生成器</w:t>
      </w:r>
      <w:bookmarkEnd w:id="2116"/>
      <w:bookmarkEnd w:id="2117"/>
      <w:bookmarkEnd w:id="2127"/>
      <w:bookmarkEnd w:id="2128"/>
    </w:p>
    <w:p w:rsidR="00613B7E" w:rsidRPr="004F1E0D" w:rsidRDefault="00613B7E" w:rsidP="00613B7E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129" w:name="_Toc92664060"/>
      <w:bookmarkStart w:id="2130" w:name="_Toc9266506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129"/>
      <w:bookmarkEnd w:id="2130"/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参数</w:t>
      </w:r>
      <w:r w:rsidRPr="00DB3ED5">
        <w:rPr>
          <w:rFonts w:ascii="Courier New" w:eastAsia="宋体" w:hAnsi="Courier New" w:cs="Courier New"/>
          <w:sz w:val="18"/>
          <w:szCs w:val="18"/>
        </w:rPr>
        <w:t>generator</w:t>
      </w:r>
      <w:r w:rsidRPr="00DB3ED5">
        <w:rPr>
          <w:rFonts w:ascii="Courier New" w:eastAsia="宋体" w:hAnsi="Courier New" w:cs="Courier New"/>
          <w:sz w:val="18"/>
          <w:szCs w:val="18"/>
        </w:rPr>
        <w:t>是生成规则集合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参数</w:t>
      </w:r>
      <w:r w:rsidRPr="00DB3ED5">
        <w:rPr>
          <w:rFonts w:ascii="Courier New" w:eastAsia="宋体" w:hAnsi="Courier New" w:cs="Courier New"/>
          <w:sz w:val="18"/>
          <w:szCs w:val="18"/>
        </w:rPr>
        <w:t>startSymbol</w:t>
      </w:r>
      <w:r w:rsidRPr="00DB3ED5">
        <w:rPr>
          <w:rFonts w:ascii="Courier New" w:eastAsia="宋体" w:hAnsi="Courier New" w:cs="Courier New"/>
          <w:sz w:val="18"/>
          <w:szCs w:val="18"/>
        </w:rPr>
        <w:t>是开始标志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参数</w:t>
      </w:r>
      <w:r w:rsidRPr="00DB3ED5">
        <w:rPr>
          <w:rFonts w:ascii="Courier New" w:eastAsia="宋体" w:hAnsi="Courier New" w:cs="Courier New"/>
          <w:sz w:val="18"/>
          <w:szCs w:val="18"/>
        </w:rPr>
        <w:t>symbolString</w:t>
      </w:r>
      <w:r w:rsidRPr="00DB3ED5">
        <w:rPr>
          <w:rFonts w:ascii="Courier New" w:eastAsia="宋体" w:hAnsi="Courier New" w:cs="Courier New"/>
          <w:sz w:val="18"/>
          <w:szCs w:val="18"/>
        </w:rPr>
        <w:t>是标志字符串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返回值是个布尔值，如果可以生成符号字符串则返回</w:t>
      </w:r>
      <w:r w:rsidRPr="00DB3ED5">
        <w:rPr>
          <w:rFonts w:ascii="Courier New" w:eastAsia="宋体" w:hAnsi="Courier New" w:cs="Courier New"/>
          <w:sz w:val="18"/>
          <w:szCs w:val="18"/>
        </w:rPr>
        <w:t>True</w:t>
      </w:r>
      <w:r w:rsidRPr="00DB3ED5">
        <w:rPr>
          <w:rFonts w:ascii="Courier New" w:eastAsia="宋体" w:hAnsi="Courier New" w:cs="Courier New"/>
          <w:sz w:val="18"/>
          <w:szCs w:val="18"/>
        </w:rPr>
        <w:t>，否则返回</w:t>
      </w:r>
      <w:r w:rsidRPr="00DB3ED5">
        <w:rPr>
          <w:rFonts w:ascii="Courier New" w:eastAsia="宋体" w:hAnsi="Courier New" w:cs="Courier New"/>
          <w:sz w:val="18"/>
          <w:szCs w:val="18"/>
        </w:rPr>
        <w:t>False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def getIdx(self, c):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return ord(c) - ord('A')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def nonTerminal(self, c):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return ord(c) &gt;= ord('A') and ord(c) &lt;= ord('Z')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def isMatched(self, s, pos, gen, sym):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if pos == len(s):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if len(gen) == 0: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else: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if len(gen) == 0: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elif self.nonTerminal(gen[0]):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idx = self.getIdx(gen[0])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for i in sym[idx]: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    if self.isMatched(s, pos, i + gen[1:], sym):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        return True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elif gen[0] == s[pos]: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if self.isMatched(s, pos + 1, gen[1:], sym):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    return True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else: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return False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def canBeGenerated(self, generator, startSymbol, symbolString):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sym = [[] for i in range(26)]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for i in generator: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sym[self.getIdx(i[0])].append(i[5:])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idx = self.getIdx(startSymbol)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for i in sym[idx]: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if self.isMatched(symbolString, 0, i, sym):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        return True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    return False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主函数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generator = ["S -&gt; abc", "S -&gt; aA", "A -&gt; b", "A -&gt; c"]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startSymbol = "S"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symbolString = "ac"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print("generator</w:t>
      </w:r>
      <w:r w:rsidRPr="00DB3ED5">
        <w:rPr>
          <w:rFonts w:ascii="Courier New" w:eastAsia="宋体" w:hAnsi="Courier New" w:cs="Courier New"/>
          <w:sz w:val="18"/>
          <w:szCs w:val="18"/>
        </w:rPr>
        <w:t>：</w:t>
      </w:r>
      <w:r w:rsidRPr="00DB3ED5">
        <w:rPr>
          <w:rFonts w:ascii="Courier New" w:eastAsia="宋体" w:hAnsi="Courier New" w:cs="Courier New"/>
          <w:sz w:val="18"/>
          <w:szCs w:val="18"/>
        </w:rPr>
        <w:t>", generator, "</w:t>
      </w:r>
      <w:r w:rsidR="003C0F63">
        <w:rPr>
          <w:rFonts w:ascii="Courier New" w:eastAsia="宋体" w:hAnsi="Courier New" w:cs="Courier New"/>
          <w:sz w:val="18"/>
          <w:szCs w:val="18"/>
        </w:rPr>
        <w:t>,</w:t>
      </w:r>
      <w:r w:rsidRPr="00DB3ED5">
        <w:rPr>
          <w:rFonts w:ascii="Courier New" w:eastAsia="宋体" w:hAnsi="Courier New" w:cs="Courier New"/>
          <w:sz w:val="18"/>
          <w:szCs w:val="18"/>
        </w:rPr>
        <w:t>startSymbol</w:t>
      </w:r>
      <w:r w:rsidRPr="00DB3ED5">
        <w:rPr>
          <w:rFonts w:ascii="Courier New" w:eastAsia="宋体" w:hAnsi="Courier New" w:cs="Courier New"/>
          <w:sz w:val="18"/>
          <w:szCs w:val="18"/>
        </w:rPr>
        <w:t>：</w:t>
      </w:r>
      <w:r w:rsidRPr="00DB3ED5">
        <w:rPr>
          <w:rFonts w:ascii="Courier New" w:eastAsia="宋体" w:hAnsi="Courier New" w:cs="Courier New"/>
          <w:sz w:val="18"/>
          <w:szCs w:val="18"/>
        </w:rPr>
        <w:t>", startSymbol, "</w:t>
      </w:r>
      <w:r w:rsidR="003C0F63">
        <w:rPr>
          <w:rFonts w:ascii="Courier New" w:eastAsia="宋体" w:hAnsi="Courier New" w:cs="Courier New"/>
          <w:sz w:val="18"/>
          <w:szCs w:val="18"/>
        </w:rPr>
        <w:t>,</w:t>
      </w:r>
      <w:r w:rsidRPr="00DB3ED5">
        <w:rPr>
          <w:rFonts w:ascii="Courier New" w:eastAsia="宋体" w:hAnsi="Courier New" w:cs="Courier New"/>
          <w:sz w:val="18"/>
          <w:szCs w:val="18"/>
        </w:rPr>
        <w:t>symbolString</w:t>
      </w:r>
      <w:r w:rsidRPr="00DB3ED5">
        <w:rPr>
          <w:rFonts w:ascii="Courier New" w:eastAsia="宋体" w:hAnsi="Courier New" w:cs="Courier New"/>
          <w:sz w:val="18"/>
          <w:szCs w:val="18"/>
        </w:rPr>
        <w:t>：</w:t>
      </w:r>
      <w:r w:rsidRPr="00DB3ED5">
        <w:rPr>
          <w:rFonts w:ascii="Courier New" w:eastAsia="宋体" w:hAnsi="Courier New" w:cs="Courier New"/>
          <w:sz w:val="18"/>
          <w:szCs w:val="18"/>
        </w:rPr>
        <w:t>", symbolString)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DB3ED5">
        <w:rPr>
          <w:rFonts w:ascii="Courier New" w:eastAsia="宋体" w:hAnsi="Courier New" w:cs="Courier New"/>
          <w:sz w:val="18"/>
          <w:szCs w:val="18"/>
        </w:rPr>
        <w:t>是否可以被生成</w:t>
      </w:r>
      <w:r w:rsidRPr="00DB3ED5">
        <w:rPr>
          <w:rFonts w:ascii="Courier New" w:eastAsia="宋体" w:hAnsi="Courier New" w:cs="Courier New"/>
          <w:sz w:val="18"/>
          <w:szCs w:val="18"/>
        </w:rPr>
        <w:t>", solution.canBeGenerated(generator, startSymbol, symbolString))</w:t>
      </w:r>
    </w:p>
    <w:p w:rsidR="00DB3ED5" w:rsidRPr="006F38CB" w:rsidRDefault="00DB3ED5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31" w:name="_Toc947646"/>
      <w:bookmarkStart w:id="2132" w:name="_Toc92664062"/>
      <w:bookmarkStart w:id="2133" w:name="_Toc92665063"/>
      <w:bookmarkStart w:id="2134" w:name="_Toc536185129"/>
      <w:bookmarkEnd w:id="2118"/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3E7745">
        <w:rPr>
          <w:rFonts w:ascii="黑体" w:eastAsia="黑体" w:hAnsi="黑体" w:cs="Times New Roman"/>
          <w:kern w:val="44"/>
          <w:sz w:val="28"/>
          <w:szCs w:val="28"/>
          <w:u w:val="wave"/>
        </w:rPr>
        <w:t>496</w:t>
      </w:r>
      <w:r w:rsidR="00A47A81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移动零问题</w:t>
      </w:r>
      <w:bookmarkEnd w:id="2131"/>
      <w:bookmarkEnd w:id="2132"/>
      <w:bookmarkEnd w:id="2133"/>
    </w:p>
    <w:p w:rsidR="005F1210" w:rsidRPr="004F1E0D" w:rsidRDefault="005F1210" w:rsidP="005F1210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135" w:name="_Toc92664065"/>
      <w:bookmarkStart w:id="2136" w:name="_Toc9266506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135"/>
      <w:bookmarkEnd w:id="2136"/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参数</w:t>
      </w:r>
      <w:r w:rsidRPr="00DB3ED5">
        <w:rPr>
          <w:rFonts w:ascii="Courier New" w:eastAsia="宋体" w:hAnsi="Courier New" w:cs="Courier New"/>
          <w:sz w:val="18"/>
          <w:szCs w:val="18"/>
        </w:rPr>
        <w:t>nums</w:t>
      </w:r>
      <w:r w:rsidRPr="00DB3ED5">
        <w:rPr>
          <w:rFonts w:ascii="Courier New" w:eastAsia="宋体" w:hAnsi="Courier New" w:cs="Courier New"/>
          <w:sz w:val="18"/>
          <w:szCs w:val="18"/>
        </w:rPr>
        <w:t>是一个整数数组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返回排列后的数组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def moveZeroes(self, nums):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left, right = 0, 0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while right &lt; len(nums):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if nums[right] != 0: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    if left != right: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        nums[left] = nums[right]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    left += 1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right += 1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while left &lt; len(nums):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if nums[left] != 0: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    nums[left] = 0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left += 1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return nums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主函数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nums = [0, 1, 0, 3, 12]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DB3ED5">
        <w:rPr>
          <w:rFonts w:ascii="Courier New" w:eastAsia="宋体" w:hAnsi="Courier New" w:cs="Courier New"/>
          <w:sz w:val="18"/>
          <w:szCs w:val="18"/>
        </w:rPr>
        <w:t>创建对象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Pr="00DB3ED5">
        <w:rPr>
          <w:rFonts w:ascii="Courier New" w:eastAsia="宋体" w:hAnsi="Courier New" w:cs="Courier New"/>
          <w:sz w:val="18"/>
          <w:szCs w:val="18"/>
        </w:rPr>
        <w:t>输入</w:t>
      </w:r>
      <w:r w:rsidR="003E7745">
        <w:rPr>
          <w:rFonts w:ascii="Courier New" w:eastAsia="宋体" w:hAnsi="Courier New" w:cs="Courier New"/>
          <w:sz w:val="18"/>
          <w:szCs w:val="18"/>
        </w:rPr>
        <w:t>的整数数组</w:t>
      </w:r>
      <w:r w:rsidRPr="00DB3ED5">
        <w:rPr>
          <w:rFonts w:ascii="Courier New" w:eastAsia="宋体" w:hAnsi="Courier New" w:cs="Courier New"/>
          <w:sz w:val="18"/>
          <w:szCs w:val="18"/>
        </w:rPr>
        <w:t xml:space="preserve"> </w:t>
      </w:r>
      <w:r w:rsidRPr="00DB3ED5">
        <w:rPr>
          <w:rFonts w:ascii="Courier New" w:eastAsia="宋体" w:hAnsi="Courier New" w:cs="Courier New"/>
          <w:sz w:val="18"/>
          <w:szCs w:val="18"/>
        </w:rPr>
        <w:t>：</w:t>
      </w:r>
      <w:r w:rsidRPr="00DB3ED5">
        <w:rPr>
          <w:rFonts w:ascii="Courier New" w:eastAsia="宋体" w:hAnsi="Courier New" w:cs="Courier New"/>
          <w:sz w:val="18"/>
          <w:szCs w:val="18"/>
        </w:rPr>
        <w:t>", nums)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nums=solution.moveZeroes(nums)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3E7745">
        <w:rPr>
          <w:rFonts w:ascii="Courier New" w:eastAsia="宋体" w:hAnsi="Courier New" w:cs="Courier New"/>
          <w:sz w:val="18"/>
          <w:szCs w:val="18"/>
        </w:rPr>
        <w:t>移动零后的数组</w:t>
      </w:r>
      <w:r w:rsidRPr="00DB3ED5">
        <w:rPr>
          <w:rFonts w:ascii="Courier New" w:eastAsia="宋体" w:hAnsi="Courier New" w:cs="Courier New"/>
          <w:sz w:val="18"/>
          <w:szCs w:val="18"/>
        </w:rPr>
        <w:t>:", nums)</w:t>
      </w:r>
    </w:p>
    <w:p w:rsidR="00DB3ED5" w:rsidRPr="006F38CB" w:rsidRDefault="00DB3ED5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37" w:name="_Toc536185043"/>
      <w:bookmarkStart w:id="2138" w:name="_Toc947650"/>
      <w:bookmarkStart w:id="2139" w:name="_Toc92664067"/>
      <w:bookmarkStart w:id="2140" w:name="_Toc92665068"/>
      <w:bookmarkEnd w:id="2134"/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3E7745">
        <w:rPr>
          <w:rFonts w:ascii="黑体" w:eastAsia="黑体" w:hAnsi="黑体" w:cs="Times New Roman"/>
          <w:kern w:val="44"/>
          <w:sz w:val="28"/>
          <w:szCs w:val="28"/>
          <w:u w:val="wave"/>
        </w:rPr>
        <w:t>497</w:t>
      </w:r>
      <w:r w:rsidR="00A47A81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寻找数据错误</w:t>
      </w:r>
      <w:bookmarkEnd w:id="2137"/>
      <w:bookmarkEnd w:id="2138"/>
      <w:bookmarkEnd w:id="2139"/>
      <w:bookmarkEnd w:id="2140"/>
    </w:p>
    <w:p w:rsidR="005F1210" w:rsidRPr="004F1E0D" w:rsidRDefault="005F1210" w:rsidP="005F1210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141" w:name="_Toc92664070"/>
      <w:bookmarkStart w:id="2142" w:name="_Toc92665071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141"/>
      <w:bookmarkEnd w:id="2142"/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参数</w:t>
      </w:r>
      <w:r w:rsidRPr="00DB3ED5">
        <w:rPr>
          <w:rFonts w:ascii="Courier New" w:eastAsia="宋体" w:hAnsi="Courier New" w:cs="Courier New"/>
          <w:sz w:val="18"/>
          <w:szCs w:val="18"/>
        </w:rPr>
        <w:t>nums</w:t>
      </w:r>
      <w:r w:rsidRPr="00DB3ED5">
        <w:rPr>
          <w:rFonts w:ascii="Courier New" w:eastAsia="宋体" w:hAnsi="Courier New" w:cs="Courier New"/>
          <w:sz w:val="18"/>
          <w:szCs w:val="18"/>
        </w:rPr>
        <w:t>是一个数组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返回值是重复的数值和确实的数值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def findErrorNums(self, nums):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n = len(nums)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hash = {}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result = []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sum = 0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for num in nums: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if num in hash: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    result.append(num)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else: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    hash[num] = 1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    sum += num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result.append(int(n * (n + 1) / 2) - sum)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return result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主函数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nums = [1, 2, 2, 4]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DB3ED5">
        <w:rPr>
          <w:rFonts w:ascii="Courier New" w:eastAsia="宋体" w:hAnsi="Courier New" w:cs="Courier New"/>
          <w:sz w:val="18"/>
          <w:szCs w:val="18"/>
        </w:rPr>
        <w:t>创建对象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A47A81">
        <w:rPr>
          <w:rFonts w:ascii="Courier New" w:eastAsia="宋体" w:hAnsi="Courier New" w:cs="Courier New"/>
          <w:sz w:val="18"/>
          <w:szCs w:val="18"/>
        </w:rPr>
        <w:t>输入</w:t>
      </w:r>
      <w:r w:rsidR="003E7745">
        <w:rPr>
          <w:rFonts w:ascii="Courier New" w:eastAsia="宋体" w:hAnsi="Courier New" w:cs="Courier New"/>
          <w:sz w:val="18"/>
          <w:szCs w:val="18"/>
        </w:rPr>
        <w:t>初始数组</w:t>
      </w:r>
      <w:r w:rsidRPr="00DB3ED5">
        <w:rPr>
          <w:rFonts w:ascii="Courier New" w:eastAsia="宋体" w:hAnsi="Courier New" w:cs="Courier New"/>
          <w:sz w:val="18"/>
          <w:szCs w:val="18"/>
        </w:rPr>
        <w:t>：</w:t>
      </w:r>
      <w:r w:rsidRPr="00DB3ED5">
        <w:rPr>
          <w:rFonts w:ascii="Courier New" w:eastAsia="宋体" w:hAnsi="Courier New" w:cs="Courier New"/>
          <w:sz w:val="18"/>
          <w:szCs w:val="18"/>
        </w:rPr>
        <w:t>", nums)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A47A81">
        <w:rPr>
          <w:rFonts w:ascii="Courier New" w:eastAsia="宋体" w:hAnsi="Courier New" w:cs="Courier New"/>
          <w:sz w:val="18"/>
          <w:szCs w:val="18"/>
        </w:rPr>
        <w:t>输出</w:t>
      </w:r>
      <w:r w:rsidR="003E7745">
        <w:rPr>
          <w:rFonts w:ascii="Courier New" w:eastAsia="宋体" w:hAnsi="Courier New" w:cs="Courier New"/>
          <w:sz w:val="18"/>
          <w:szCs w:val="18"/>
        </w:rPr>
        <w:t>结果</w:t>
      </w:r>
      <w:r w:rsidRPr="00DB3ED5">
        <w:rPr>
          <w:rFonts w:ascii="Courier New" w:eastAsia="宋体" w:hAnsi="Courier New" w:cs="Courier New"/>
          <w:sz w:val="18"/>
          <w:szCs w:val="18"/>
        </w:rPr>
        <w:t>：</w:t>
      </w:r>
      <w:r w:rsidRPr="00DB3ED5">
        <w:rPr>
          <w:rFonts w:ascii="Courier New" w:eastAsia="宋体" w:hAnsi="Courier New" w:cs="Courier New"/>
          <w:sz w:val="18"/>
          <w:szCs w:val="18"/>
        </w:rPr>
        <w:t>", solution.findErrorNums(nums))</w:t>
      </w:r>
    </w:p>
    <w:p w:rsidR="00DB3ED5" w:rsidRPr="006F38CB" w:rsidRDefault="00DB3ED5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43" w:name="_Toc536185057"/>
      <w:bookmarkStart w:id="2144" w:name="_Toc947654"/>
      <w:bookmarkStart w:id="2145" w:name="_Toc92664072"/>
      <w:bookmarkStart w:id="2146" w:name="_Toc92665073"/>
      <w:bookmarkStart w:id="2147" w:name="_Toc536184991"/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3E7745">
        <w:rPr>
          <w:rFonts w:ascii="黑体" w:eastAsia="黑体" w:hAnsi="黑体" w:cs="Times New Roman"/>
          <w:kern w:val="44"/>
          <w:sz w:val="28"/>
          <w:szCs w:val="28"/>
          <w:u w:val="wave"/>
        </w:rPr>
        <w:t>498</w:t>
      </w:r>
      <w:r w:rsidR="00A47A81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找到映射序列</w:t>
      </w:r>
      <w:bookmarkEnd w:id="2143"/>
      <w:bookmarkEnd w:id="2144"/>
      <w:bookmarkEnd w:id="2145"/>
      <w:bookmarkEnd w:id="2146"/>
    </w:p>
    <w:p w:rsidR="005F1210" w:rsidRPr="004F1E0D" w:rsidRDefault="005F1210" w:rsidP="005F1210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148" w:name="_Toc92664075"/>
      <w:bookmarkStart w:id="2149" w:name="_Toc9266507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148"/>
      <w:bookmarkEnd w:id="2149"/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76246E">
        <w:rPr>
          <w:rFonts w:ascii="Times New Roman" w:eastAsia="宋体" w:hAnsi="Times New Roman" w:cs="Times New Roman"/>
          <w:szCs w:val="21"/>
        </w:rPr>
        <w:t>#A</w:t>
      </w:r>
      <w:r w:rsidRPr="0076246E">
        <w:rPr>
          <w:rFonts w:ascii="Times New Roman" w:eastAsia="宋体" w:hAnsi="Times New Roman" w:cs="Times New Roman"/>
          <w:szCs w:val="21"/>
        </w:rPr>
        <w:t>的类型是整数数组</w:t>
      </w:r>
      <w:r w:rsidRPr="0076246E">
        <w:rPr>
          <w:rFonts w:ascii="Times New Roman" w:eastAsia="宋体" w:hAnsi="Times New Roman" w:cs="Times New Roman"/>
          <w:szCs w:val="21"/>
        </w:rPr>
        <w:br/>
        <w:t>#B</w:t>
      </w:r>
      <w:r w:rsidRPr="0076246E">
        <w:rPr>
          <w:rFonts w:ascii="Times New Roman" w:eastAsia="宋体" w:hAnsi="Times New Roman" w:cs="Times New Roman"/>
          <w:szCs w:val="21"/>
        </w:rPr>
        <w:t>的类型是整数数组</w:t>
      </w:r>
      <w:r w:rsidRPr="0076246E">
        <w:rPr>
          <w:rFonts w:ascii="Times New Roman" w:eastAsia="宋体" w:hAnsi="Times New Roman" w:cs="Times New Roman"/>
          <w:szCs w:val="21"/>
        </w:rPr>
        <w:br/>
        <w:t>#</w:t>
      </w:r>
      <w:r w:rsidRPr="0076246E">
        <w:rPr>
          <w:rFonts w:ascii="Times New Roman" w:eastAsia="宋体" w:hAnsi="Times New Roman" w:cs="Times New Roman"/>
          <w:szCs w:val="21"/>
        </w:rPr>
        <w:t>返回值的类型是整数数组</w:t>
      </w:r>
      <w:r w:rsidRPr="0076246E">
        <w:rPr>
          <w:rFonts w:ascii="Times New Roman" w:eastAsia="宋体" w:hAnsi="Times New Roman" w:cs="Times New Roman"/>
          <w:szCs w:val="21"/>
        </w:rPr>
        <w:br/>
      </w:r>
      <w:r w:rsidRPr="00DB3ED5">
        <w:rPr>
          <w:rFonts w:ascii="Courier New" w:eastAsia="宋体" w:hAnsi="Courier New" w:cs="Courier New"/>
          <w:sz w:val="18"/>
          <w:szCs w:val="18"/>
        </w:rPr>
        <w:t>class Solution: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def anagramMappings(self, A, B):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mapping = {v: k for k, v in enumerate(B)}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return [mapping[value] for value in A]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主函数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A = [12, 28, 46, 32, 50]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B = [50, 12, 32, 46, 28]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DB3ED5">
        <w:rPr>
          <w:rFonts w:ascii="Courier New" w:eastAsia="宋体" w:hAnsi="Courier New" w:cs="Courier New"/>
          <w:sz w:val="18"/>
          <w:szCs w:val="18"/>
        </w:rPr>
        <w:t>创建对象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A47A81">
        <w:rPr>
          <w:rFonts w:ascii="Courier New" w:eastAsia="宋体" w:hAnsi="Courier New" w:cs="Courier New"/>
          <w:sz w:val="18"/>
          <w:szCs w:val="18"/>
        </w:rPr>
        <w:t>输入</w:t>
      </w:r>
      <w:r w:rsidR="0076246E">
        <w:rPr>
          <w:rFonts w:ascii="Courier New" w:eastAsia="宋体" w:hAnsi="Courier New" w:cs="Courier New"/>
          <w:sz w:val="18"/>
          <w:szCs w:val="18"/>
        </w:rPr>
        <w:t>两个列表</w:t>
      </w:r>
      <w:r w:rsidRPr="00DB3ED5">
        <w:rPr>
          <w:rFonts w:ascii="Courier New" w:eastAsia="宋体" w:hAnsi="Courier New" w:cs="Courier New"/>
          <w:sz w:val="18"/>
          <w:szCs w:val="18"/>
        </w:rPr>
        <w:t>A= ", A, "B=", B)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A47A81">
        <w:rPr>
          <w:rFonts w:ascii="Courier New" w:eastAsia="宋体" w:hAnsi="Courier New" w:cs="Courier New"/>
          <w:sz w:val="18"/>
          <w:szCs w:val="18"/>
        </w:rPr>
        <w:t>输出</w:t>
      </w:r>
      <w:r w:rsidR="0076246E">
        <w:rPr>
          <w:rFonts w:ascii="Courier New" w:eastAsia="宋体" w:hAnsi="Courier New" w:cs="Courier New"/>
          <w:sz w:val="18"/>
          <w:szCs w:val="18"/>
        </w:rPr>
        <w:t>结果</w:t>
      </w:r>
      <w:r w:rsidRPr="00DB3ED5">
        <w:rPr>
          <w:rFonts w:ascii="Courier New" w:eastAsia="宋体" w:hAnsi="Courier New" w:cs="Courier New"/>
          <w:sz w:val="18"/>
          <w:szCs w:val="18"/>
        </w:rPr>
        <w:t>：</w:t>
      </w:r>
      <w:r w:rsidRPr="00DB3ED5">
        <w:rPr>
          <w:rFonts w:ascii="Courier New" w:eastAsia="宋体" w:hAnsi="Courier New" w:cs="Courier New"/>
          <w:sz w:val="18"/>
          <w:szCs w:val="18"/>
        </w:rPr>
        <w:t>", solution.anagramMappings(A, B))</w:t>
      </w:r>
    </w:p>
    <w:p w:rsidR="00DB3ED5" w:rsidRPr="006F38CB" w:rsidRDefault="00DB3ED5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50" w:name="_Toc947655"/>
      <w:bookmarkStart w:id="2151" w:name="_Toc92664077"/>
      <w:bookmarkStart w:id="2152" w:name="_Toc92665078"/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76246E">
        <w:rPr>
          <w:rFonts w:ascii="黑体" w:eastAsia="黑体" w:hAnsi="黑体" w:cs="Times New Roman"/>
          <w:kern w:val="44"/>
          <w:sz w:val="28"/>
          <w:szCs w:val="28"/>
          <w:u w:val="wave"/>
        </w:rPr>
        <w:t>49</w:t>
      </w:r>
      <w:r w:rsidRPr="006F38CB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>9</w:t>
      </w:r>
      <w:r w:rsidR="00A47A81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旋转图像</w:t>
      </w:r>
      <w:bookmarkEnd w:id="2147"/>
      <w:bookmarkEnd w:id="2150"/>
      <w:bookmarkEnd w:id="2151"/>
      <w:bookmarkEnd w:id="2152"/>
    </w:p>
    <w:p w:rsidR="00B92ADD" w:rsidRPr="00B92ADD" w:rsidRDefault="00E413E5" w:rsidP="00B92ADD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sz w:val="24"/>
          <w:szCs w:val="24"/>
        </w:rPr>
      </w:pPr>
      <w:bookmarkStart w:id="2153" w:name="_Toc92664080"/>
      <w:bookmarkStart w:id="2154" w:name="_Toc92665081"/>
      <w:r>
        <w:rPr>
          <w:rFonts w:ascii="黑体" w:eastAsia="黑体" w:hAnsi="黑体" w:cs="Times New Roman"/>
          <w:sz w:val="24"/>
          <w:szCs w:val="24"/>
        </w:rPr>
        <w:t>3</w:t>
      </w:r>
      <w:r w:rsidR="00B92ADD">
        <w:rPr>
          <w:rFonts w:ascii="黑体" w:eastAsia="黑体" w:hAnsi="黑体" w:cs="Times New Roman"/>
          <w:sz w:val="24"/>
          <w:szCs w:val="24"/>
        </w:rPr>
        <w:t>.</w:t>
      </w:r>
      <w:bookmarkEnd w:id="2153"/>
      <w:bookmarkEnd w:id="2154"/>
      <w:r>
        <w:rPr>
          <w:rFonts w:ascii="黑体" w:eastAsia="黑体" w:hAnsi="黑体" w:cs="Times New Roman" w:hint="eastAsia"/>
          <w:sz w:val="24"/>
          <w:szCs w:val="24"/>
        </w:rPr>
        <w:t>代码实现</w:t>
      </w:r>
    </w:p>
    <w:p w:rsidR="00DB3ED5" w:rsidRPr="00DB3ED5" w:rsidRDefault="00DB3ED5" w:rsidP="00C919BC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DB3ED5">
        <w:rPr>
          <w:rFonts w:ascii="Courier New" w:eastAsia="宋体" w:hAnsi="Courier New" w:cs="Courier New"/>
          <w:sz w:val="18"/>
          <w:szCs w:val="18"/>
        </w:rPr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参数</w:t>
      </w:r>
      <w:r w:rsidRPr="00DB3ED5">
        <w:rPr>
          <w:rFonts w:ascii="Courier New" w:eastAsia="宋体" w:hAnsi="Courier New" w:cs="Courier New"/>
          <w:sz w:val="18"/>
          <w:szCs w:val="18"/>
        </w:rPr>
        <w:t>matrix</w:t>
      </w:r>
      <w:r w:rsidRPr="00DB3ED5">
        <w:rPr>
          <w:rFonts w:ascii="Courier New" w:eastAsia="宋体" w:hAnsi="Courier New" w:cs="Courier New"/>
          <w:sz w:val="18"/>
          <w:szCs w:val="18"/>
        </w:rPr>
        <w:t>是整数数组的列表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没有返回值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class Solution: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def rotate(self, matrix):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n = len(matrix)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for i in range(n):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for j in range(i + 1, n):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    matrix[i][j], matrix[j][i] = matrix[j][i], matrix[i][j]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for i in range(n):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    matrix[i].reverse()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    return matrix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#</w:t>
      </w:r>
      <w:r w:rsidRPr="00DB3ED5">
        <w:rPr>
          <w:rFonts w:ascii="Courier New" w:eastAsia="宋体" w:hAnsi="Courier New" w:cs="Courier New"/>
          <w:sz w:val="18"/>
          <w:szCs w:val="18"/>
        </w:rPr>
        <w:t>主函数</w:t>
      </w:r>
      <w:r w:rsidRPr="00DB3ED5">
        <w:rPr>
          <w:rFonts w:ascii="Courier New" w:eastAsia="宋体" w:hAnsi="Courier New" w:cs="Courier New"/>
          <w:sz w:val="18"/>
          <w:szCs w:val="18"/>
        </w:rPr>
        <w:br/>
        <w:t>if __name__ == "__main__":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arr = [[1, 2], [3, 4]]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#</w:t>
      </w:r>
      <w:r w:rsidRPr="00DB3ED5">
        <w:rPr>
          <w:rFonts w:ascii="Courier New" w:eastAsia="宋体" w:hAnsi="Courier New" w:cs="Courier New"/>
          <w:sz w:val="18"/>
          <w:szCs w:val="18"/>
        </w:rPr>
        <w:t>创建对象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solution = Solution()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A47A81">
        <w:rPr>
          <w:rFonts w:ascii="Courier New" w:eastAsia="宋体" w:hAnsi="Courier New" w:cs="Courier New"/>
          <w:sz w:val="18"/>
          <w:szCs w:val="18"/>
        </w:rPr>
        <w:t>输入</w:t>
      </w:r>
      <w:r w:rsidR="0076246E">
        <w:rPr>
          <w:rFonts w:ascii="Courier New" w:eastAsia="宋体" w:hAnsi="Courier New" w:cs="Courier New"/>
          <w:sz w:val="18"/>
          <w:szCs w:val="18"/>
        </w:rPr>
        <w:t>数组</w:t>
      </w:r>
      <w:r w:rsidRPr="00DB3ED5">
        <w:rPr>
          <w:rFonts w:ascii="Courier New" w:eastAsia="宋体" w:hAnsi="Courier New" w:cs="Courier New"/>
          <w:sz w:val="18"/>
          <w:szCs w:val="18"/>
        </w:rPr>
        <w:t>：</w:t>
      </w:r>
      <w:r w:rsidRPr="00DB3ED5">
        <w:rPr>
          <w:rFonts w:ascii="Courier New" w:eastAsia="宋体" w:hAnsi="Courier New" w:cs="Courier New"/>
          <w:sz w:val="18"/>
          <w:szCs w:val="18"/>
        </w:rPr>
        <w:t>", arr)</w:t>
      </w:r>
      <w:r w:rsidRPr="00DB3ED5">
        <w:rPr>
          <w:rFonts w:ascii="Courier New" w:eastAsia="宋体" w:hAnsi="Courier New" w:cs="Courier New"/>
          <w:sz w:val="18"/>
          <w:szCs w:val="18"/>
        </w:rPr>
        <w:br/>
        <w:t xml:space="preserve">    print("</w:t>
      </w:r>
      <w:r w:rsidR="00A47A81">
        <w:rPr>
          <w:rFonts w:ascii="Courier New" w:eastAsia="宋体" w:hAnsi="Courier New" w:cs="Courier New"/>
          <w:sz w:val="18"/>
          <w:szCs w:val="18"/>
        </w:rPr>
        <w:t>旋转后</w:t>
      </w:r>
      <w:r w:rsidR="0076246E">
        <w:rPr>
          <w:rFonts w:ascii="Courier New" w:eastAsia="宋体" w:hAnsi="Courier New" w:cs="Courier New"/>
          <w:sz w:val="18"/>
          <w:szCs w:val="18"/>
        </w:rPr>
        <w:t>矩阵</w:t>
      </w:r>
      <w:r w:rsidRPr="00DB3ED5">
        <w:rPr>
          <w:rFonts w:ascii="Courier New" w:eastAsia="宋体" w:hAnsi="Courier New" w:cs="Courier New"/>
          <w:sz w:val="18"/>
          <w:szCs w:val="18"/>
        </w:rPr>
        <w:t>：</w:t>
      </w:r>
      <w:r w:rsidRPr="00DB3ED5">
        <w:rPr>
          <w:rFonts w:ascii="Courier New" w:eastAsia="宋体" w:hAnsi="Courier New" w:cs="Courier New"/>
          <w:sz w:val="18"/>
          <w:szCs w:val="18"/>
        </w:rPr>
        <w:t>", solution.rotate(arr))</w:t>
      </w:r>
    </w:p>
    <w:p w:rsidR="0063519A" w:rsidRPr="006F38CB" w:rsidRDefault="0063519A" w:rsidP="00325B0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kern w:val="44"/>
          <w:sz w:val="28"/>
          <w:szCs w:val="28"/>
          <w:u w:val="wave"/>
        </w:rPr>
      </w:pPr>
      <w:bookmarkStart w:id="2155" w:name="_Toc536185285"/>
      <w:bookmarkStart w:id="2156" w:name="_Toc947657"/>
      <w:bookmarkStart w:id="2157" w:name="_Toc92664082"/>
      <w:bookmarkStart w:id="2158" w:name="_Toc92665083"/>
      <w:bookmarkStart w:id="2159" w:name="_Toc536185288"/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例</w:t>
      </w:r>
      <w:r w:rsidR="0076246E">
        <w:rPr>
          <w:rFonts w:ascii="黑体" w:eastAsia="黑体" w:hAnsi="黑体" w:cs="Times New Roman"/>
          <w:kern w:val="44"/>
          <w:sz w:val="28"/>
          <w:szCs w:val="28"/>
          <w:u w:val="wave"/>
        </w:rPr>
        <w:t>500</w:t>
      </w:r>
      <w:r w:rsidR="00A47A81">
        <w:rPr>
          <w:rFonts w:ascii="黑体" w:eastAsia="黑体" w:hAnsi="黑体" w:cs="Times New Roman" w:hint="eastAsia"/>
          <w:kern w:val="44"/>
          <w:sz w:val="28"/>
          <w:szCs w:val="28"/>
          <w:u w:val="wave"/>
        </w:rPr>
        <w:t xml:space="preserve"> </w:t>
      </w:r>
      <w:r w:rsidRPr="006F38CB">
        <w:rPr>
          <w:rFonts w:ascii="黑体" w:eastAsia="黑体" w:hAnsi="黑体" w:cs="Times New Roman"/>
          <w:kern w:val="44"/>
          <w:sz w:val="28"/>
          <w:szCs w:val="28"/>
          <w:u w:val="wave"/>
        </w:rPr>
        <w:t>太平洋和大西洋的水流</w:t>
      </w:r>
      <w:bookmarkEnd w:id="2155"/>
      <w:bookmarkEnd w:id="2156"/>
      <w:bookmarkEnd w:id="2157"/>
      <w:bookmarkEnd w:id="2158"/>
    </w:p>
    <w:p w:rsidR="005F1210" w:rsidRPr="004F1E0D" w:rsidRDefault="005F1210" w:rsidP="005F1210">
      <w:pPr>
        <w:keepNext/>
        <w:keepLines/>
        <w:spacing w:before="260" w:after="260" w:line="415" w:lineRule="auto"/>
        <w:ind w:firstLineChars="200" w:firstLine="480"/>
        <w:outlineLvl w:val="1"/>
        <w:rPr>
          <w:rFonts w:ascii="黑体" w:eastAsia="黑体" w:hAnsi="黑体" w:cs="Times New Roman"/>
          <w:b/>
          <w:sz w:val="24"/>
          <w:szCs w:val="24"/>
        </w:rPr>
      </w:pPr>
      <w:bookmarkStart w:id="2160" w:name="_Toc92664085"/>
      <w:bookmarkStart w:id="2161" w:name="_Toc92665086"/>
      <w:r>
        <w:rPr>
          <w:rFonts w:ascii="黑体" w:eastAsia="黑体" w:hAnsi="黑体" w:cs="Times New Roman" w:hint="eastAsia"/>
          <w:sz w:val="24"/>
          <w:szCs w:val="24"/>
        </w:rPr>
        <w:t>3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F1E0D">
        <w:rPr>
          <w:rFonts w:ascii="黑体" w:eastAsia="黑体" w:hAnsi="黑体" w:cs="Times New Roman" w:hint="eastAsia"/>
          <w:sz w:val="24"/>
          <w:szCs w:val="24"/>
        </w:rPr>
        <w:t>代码实现</w:t>
      </w:r>
      <w:bookmarkEnd w:id="2160"/>
      <w:bookmarkEnd w:id="2161"/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>#</w:t>
      </w:r>
      <w:r w:rsidRPr="003C0F63">
        <w:rPr>
          <w:rFonts w:ascii="Courier New" w:eastAsia="宋体" w:hAnsi="Courier New" w:cs="Courier New"/>
          <w:sz w:val="18"/>
          <w:szCs w:val="18"/>
        </w:rPr>
        <w:t>参数</w:t>
      </w:r>
      <w:r w:rsidRPr="003C0F63">
        <w:rPr>
          <w:rFonts w:ascii="Courier New" w:eastAsia="宋体" w:hAnsi="Courier New" w:cs="Courier New"/>
          <w:sz w:val="18"/>
          <w:szCs w:val="18"/>
        </w:rPr>
        <w:t>matrix</w:t>
      </w:r>
      <w:r w:rsidRPr="003C0F63">
        <w:rPr>
          <w:rFonts w:ascii="Courier New" w:eastAsia="宋体" w:hAnsi="Courier New" w:cs="Courier New"/>
          <w:sz w:val="18"/>
          <w:szCs w:val="18"/>
        </w:rPr>
        <w:t>是给定的矩阵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>#</w:t>
      </w:r>
      <w:r w:rsidRPr="003C0F63">
        <w:rPr>
          <w:rFonts w:ascii="Courier New" w:eastAsia="宋体" w:hAnsi="Courier New" w:cs="Courier New"/>
          <w:sz w:val="18"/>
          <w:szCs w:val="18"/>
        </w:rPr>
        <w:t>返回值是网格坐标列表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>def inbound(x, y, n, m):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return 0 &lt;= x &lt; n and 0 &lt;= y &lt; m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>class Solution: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def pacificAtlantic(self, matrix):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if not matrix or not matrix[0]: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return []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n, m = len(matrix), len(matrix[0])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p_visited = [[False] * m for _ in range(n)]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a_visited = [[False] * m for _ in range(n)]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self.dfs(matrix, i, 0, p_visited)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self.dfs(matrix, i, m - 1, a_visited)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for j in range(m):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self.dfs(matrix, 0, j, p_visited)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self.dfs(matrix, n - 1, j, a_visited)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res = []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for i in range(n):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for j in range(m):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    if p_visited[i][j] and a_visited[i][j]: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        res.append([i, j])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return res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def dfs(self, matrix, x, y, visited):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visited[x][y] = True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dx = [0, 1, 0, -1]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dy = [1, 0, -1, 0]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for i in range(4):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n_x = dx[i] + x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n_y = dy[i] + y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if not inbound(n_x, n_y, len(matrix), len(matrix[0])) or visited[n_x][n_y] or matrix[n_x][n_y] &lt; matrix[x][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    y]: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    continue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        self.dfs(matrix, n_x, n_y, visited)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>#</w:t>
      </w:r>
      <w:r w:rsidRPr="003C0F63">
        <w:rPr>
          <w:rFonts w:ascii="Courier New" w:eastAsia="宋体" w:hAnsi="Courier New" w:cs="Courier New"/>
          <w:sz w:val="18"/>
          <w:szCs w:val="18"/>
        </w:rPr>
        <w:t>主函数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>if __name__ == '__main__':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matrix = [[1, 2, 2, 3, 5], [3, 2, 3, 4, 4], [2, 4, 5, 3, 1], [6, 7, 1, 4, 5], [5, 1, 1, 2, 4]]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solution = Solution()</w:t>
      </w:r>
    </w:p>
    <w:p w:rsidR="003C0F63" w:rsidRPr="003C0F63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3C0F63">
        <w:rPr>
          <w:rFonts w:ascii="Courier New" w:eastAsia="宋体" w:hAnsi="Courier New" w:cs="Courier New"/>
          <w:sz w:val="18"/>
          <w:szCs w:val="18"/>
        </w:rPr>
        <w:t>给定矩阵：</w:t>
      </w:r>
      <w:r w:rsidRPr="003C0F63">
        <w:rPr>
          <w:rFonts w:ascii="Courier New" w:eastAsia="宋体" w:hAnsi="Courier New" w:cs="Courier New"/>
          <w:sz w:val="18"/>
          <w:szCs w:val="18"/>
        </w:rPr>
        <w:t>", matrix)</w:t>
      </w:r>
    </w:p>
    <w:p w:rsidR="0063519A" w:rsidRPr="0063519A" w:rsidRDefault="003C0F63" w:rsidP="003C0F63">
      <w:pPr>
        <w:ind w:leftChars="200" w:left="420"/>
        <w:rPr>
          <w:rFonts w:ascii="Courier New" w:eastAsia="宋体" w:hAnsi="Courier New" w:cs="Courier New"/>
          <w:sz w:val="18"/>
          <w:szCs w:val="18"/>
        </w:rPr>
      </w:pPr>
      <w:r w:rsidRPr="003C0F63">
        <w:rPr>
          <w:rFonts w:ascii="Courier New" w:eastAsia="宋体" w:hAnsi="Courier New" w:cs="Courier New"/>
          <w:sz w:val="18"/>
          <w:szCs w:val="18"/>
        </w:rPr>
        <w:t xml:space="preserve">    print("</w:t>
      </w:r>
      <w:r w:rsidRPr="003C0F63">
        <w:rPr>
          <w:rFonts w:ascii="Courier New" w:eastAsia="宋体" w:hAnsi="Courier New" w:cs="Courier New"/>
          <w:sz w:val="18"/>
          <w:szCs w:val="18"/>
        </w:rPr>
        <w:t>满足条件的点坐标：</w:t>
      </w:r>
      <w:r w:rsidRPr="003C0F63">
        <w:rPr>
          <w:rFonts w:ascii="Courier New" w:eastAsia="宋体" w:hAnsi="Courier New" w:cs="Courier New"/>
          <w:sz w:val="18"/>
          <w:szCs w:val="18"/>
        </w:rPr>
        <w:t>", solution.pacificAtlantic(matrix))</w:t>
      </w:r>
      <w:bookmarkEnd w:id="2159"/>
    </w:p>
    <w:sectPr w:rsidR="0063519A" w:rsidRPr="0063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E8A" w:rsidRDefault="00352E8A" w:rsidP="004F1E0D">
      <w:r>
        <w:separator/>
      </w:r>
    </w:p>
  </w:endnote>
  <w:endnote w:type="continuationSeparator" w:id="0">
    <w:p w:rsidR="00352E8A" w:rsidRDefault="00352E8A" w:rsidP="004F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E8A" w:rsidRDefault="00352E8A" w:rsidP="004F1E0D">
      <w:r>
        <w:separator/>
      </w:r>
    </w:p>
  </w:footnote>
  <w:footnote w:type="continuationSeparator" w:id="0">
    <w:p w:rsidR="00352E8A" w:rsidRDefault="00352E8A" w:rsidP="004F1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9F"/>
    <w:rsid w:val="00000BA0"/>
    <w:rsid w:val="000056FC"/>
    <w:rsid w:val="000118DF"/>
    <w:rsid w:val="00032DB3"/>
    <w:rsid w:val="00042D3F"/>
    <w:rsid w:val="00050E9B"/>
    <w:rsid w:val="00052084"/>
    <w:rsid w:val="000558F4"/>
    <w:rsid w:val="00060C18"/>
    <w:rsid w:val="000612E8"/>
    <w:rsid w:val="00065E64"/>
    <w:rsid w:val="00072BB1"/>
    <w:rsid w:val="000765D5"/>
    <w:rsid w:val="00085298"/>
    <w:rsid w:val="0008535C"/>
    <w:rsid w:val="000900C5"/>
    <w:rsid w:val="000909AE"/>
    <w:rsid w:val="000A4467"/>
    <w:rsid w:val="000C1A24"/>
    <w:rsid w:val="000C1D29"/>
    <w:rsid w:val="000D6D6A"/>
    <w:rsid w:val="000F47BA"/>
    <w:rsid w:val="00123E1F"/>
    <w:rsid w:val="00125197"/>
    <w:rsid w:val="0012559F"/>
    <w:rsid w:val="001447E9"/>
    <w:rsid w:val="00147BA8"/>
    <w:rsid w:val="00160D26"/>
    <w:rsid w:val="00164B93"/>
    <w:rsid w:val="00175204"/>
    <w:rsid w:val="00180523"/>
    <w:rsid w:val="00183096"/>
    <w:rsid w:val="00186986"/>
    <w:rsid w:val="00186B25"/>
    <w:rsid w:val="001A5530"/>
    <w:rsid w:val="001A6251"/>
    <w:rsid w:val="001B4C3E"/>
    <w:rsid w:val="001D0267"/>
    <w:rsid w:val="001D49B4"/>
    <w:rsid w:val="001D5CEB"/>
    <w:rsid w:val="001D7074"/>
    <w:rsid w:val="001E25A2"/>
    <w:rsid w:val="001E51D6"/>
    <w:rsid w:val="001E7B29"/>
    <w:rsid w:val="001F1B92"/>
    <w:rsid w:val="001F3A69"/>
    <w:rsid w:val="00200B95"/>
    <w:rsid w:val="00204DA8"/>
    <w:rsid w:val="00212432"/>
    <w:rsid w:val="00215283"/>
    <w:rsid w:val="0021699C"/>
    <w:rsid w:val="00223E8D"/>
    <w:rsid w:val="002259FC"/>
    <w:rsid w:val="0022606F"/>
    <w:rsid w:val="00242968"/>
    <w:rsid w:val="002478F5"/>
    <w:rsid w:val="00247C6E"/>
    <w:rsid w:val="002507E8"/>
    <w:rsid w:val="00251141"/>
    <w:rsid w:val="002553D4"/>
    <w:rsid w:val="00255563"/>
    <w:rsid w:val="00260148"/>
    <w:rsid w:val="00263B3D"/>
    <w:rsid w:val="00266965"/>
    <w:rsid w:val="00266E09"/>
    <w:rsid w:val="00285E50"/>
    <w:rsid w:val="002906DA"/>
    <w:rsid w:val="0029131A"/>
    <w:rsid w:val="002A1690"/>
    <w:rsid w:val="002A30F9"/>
    <w:rsid w:val="002A3525"/>
    <w:rsid w:val="002A6C2F"/>
    <w:rsid w:val="002B74E5"/>
    <w:rsid w:val="002D165B"/>
    <w:rsid w:val="002E777B"/>
    <w:rsid w:val="002F0AE1"/>
    <w:rsid w:val="002F661E"/>
    <w:rsid w:val="003020BA"/>
    <w:rsid w:val="00310FED"/>
    <w:rsid w:val="00312C6F"/>
    <w:rsid w:val="0032400D"/>
    <w:rsid w:val="00325100"/>
    <w:rsid w:val="00325B04"/>
    <w:rsid w:val="00333DB6"/>
    <w:rsid w:val="0033489C"/>
    <w:rsid w:val="003373C4"/>
    <w:rsid w:val="003420F3"/>
    <w:rsid w:val="00343273"/>
    <w:rsid w:val="00345899"/>
    <w:rsid w:val="00352E8A"/>
    <w:rsid w:val="0035511E"/>
    <w:rsid w:val="0036076C"/>
    <w:rsid w:val="0038741D"/>
    <w:rsid w:val="0039233C"/>
    <w:rsid w:val="003A0AA5"/>
    <w:rsid w:val="003B1D2D"/>
    <w:rsid w:val="003C0F63"/>
    <w:rsid w:val="003D0253"/>
    <w:rsid w:val="003D271D"/>
    <w:rsid w:val="003E4DBE"/>
    <w:rsid w:val="003E593E"/>
    <w:rsid w:val="003E7745"/>
    <w:rsid w:val="003F39B3"/>
    <w:rsid w:val="003F6C85"/>
    <w:rsid w:val="004029A6"/>
    <w:rsid w:val="0042045C"/>
    <w:rsid w:val="004272A4"/>
    <w:rsid w:val="0044368F"/>
    <w:rsid w:val="00450F07"/>
    <w:rsid w:val="00457837"/>
    <w:rsid w:val="004643E1"/>
    <w:rsid w:val="00473C07"/>
    <w:rsid w:val="00485B90"/>
    <w:rsid w:val="00486B49"/>
    <w:rsid w:val="00492946"/>
    <w:rsid w:val="004933C3"/>
    <w:rsid w:val="00497D48"/>
    <w:rsid w:val="004A549E"/>
    <w:rsid w:val="004A70F2"/>
    <w:rsid w:val="004B1323"/>
    <w:rsid w:val="004C56C9"/>
    <w:rsid w:val="004D0052"/>
    <w:rsid w:val="004D06C2"/>
    <w:rsid w:val="004D443F"/>
    <w:rsid w:val="004E188B"/>
    <w:rsid w:val="004F1E0D"/>
    <w:rsid w:val="004F577B"/>
    <w:rsid w:val="00501BCD"/>
    <w:rsid w:val="00515BB4"/>
    <w:rsid w:val="005308D6"/>
    <w:rsid w:val="00547E1E"/>
    <w:rsid w:val="00547FE6"/>
    <w:rsid w:val="005669DD"/>
    <w:rsid w:val="00575F3D"/>
    <w:rsid w:val="005779A0"/>
    <w:rsid w:val="0058077A"/>
    <w:rsid w:val="005836D8"/>
    <w:rsid w:val="00583C7C"/>
    <w:rsid w:val="0058689B"/>
    <w:rsid w:val="00587E17"/>
    <w:rsid w:val="00597D5F"/>
    <w:rsid w:val="005A265F"/>
    <w:rsid w:val="005A437D"/>
    <w:rsid w:val="005C1075"/>
    <w:rsid w:val="005C4060"/>
    <w:rsid w:val="005D3389"/>
    <w:rsid w:val="005F1210"/>
    <w:rsid w:val="00600506"/>
    <w:rsid w:val="00604D28"/>
    <w:rsid w:val="00613B7E"/>
    <w:rsid w:val="006229F5"/>
    <w:rsid w:val="0062312F"/>
    <w:rsid w:val="0062715B"/>
    <w:rsid w:val="00632CBB"/>
    <w:rsid w:val="00634FB8"/>
    <w:rsid w:val="0063519A"/>
    <w:rsid w:val="0063658B"/>
    <w:rsid w:val="00636ABF"/>
    <w:rsid w:val="00642B1F"/>
    <w:rsid w:val="00643951"/>
    <w:rsid w:val="00645711"/>
    <w:rsid w:val="00652A52"/>
    <w:rsid w:val="0065549D"/>
    <w:rsid w:val="00657F8E"/>
    <w:rsid w:val="00660560"/>
    <w:rsid w:val="00665BB1"/>
    <w:rsid w:val="006668FF"/>
    <w:rsid w:val="00667FF4"/>
    <w:rsid w:val="00671F5A"/>
    <w:rsid w:val="00677410"/>
    <w:rsid w:val="00680F9F"/>
    <w:rsid w:val="006811C4"/>
    <w:rsid w:val="00694B42"/>
    <w:rsid w:val="00696F6B"/>
    <w:rsid w:val="0069774A"/>
    <w:rsid w:val="006A2130"/>
    <w:rsid w:val="006A7314"/>
    <w:rsid w:val="006A798A"/>
    <w:rsid w:val="006B2204"/>
    <w:rsid w:val="006C6760"/>
    <w:rsid w:val="006D7BAC"/>
    <w:rsid w:val="006D7F9C"/>
    <w:rsid w:val="006E5229"/>
    <w:rsid w:val="006E7E7C"/>
    <w:rsid w:val="006F38CB"/>
    <w:rsid w:val="006F5082"/>
    <w:rsid w:val="006F6B7C"/>
    <w:rsid w:val="00701BB7"/>
    <w:rsid w:val="00706469"/>
    <w:rsid w:val="007237BD"/>
    <w:rsid w:val="00726BFB"/>
    <w:rsid w:val="00735E42"/>
    <w:rsid w:val="0076246E"/>
    <w:rsid w:val="00764038"/>
    <w:rsid w:val="00774590"/>
    <w:rsid w:val="007917EE"/>
    <w:rsid w:val="007A41D1"/>
    <w:rsid w:val="007C6889"/>
    <w:rsid w:val="007D1F38"/>
    <w:rsid w:val="007D5079"/>
    <w:rsid w:val="007D7EE4"/>
    <w:rsid w:val="007E2854"/>
    <w:rsid w:val="007E52B6"/>
    <w:rsid w:val="007E55F1"/>
    <w:rsid w:val="007E7D92"/>
    <w:rsid w:val="007F03D2"/>
    <w:rsid w:val="008124E3"/>
    <w:rsid w:val="00824E04"/>
    <w:rsid w:val="00825B6E"/>
    <w:rsid w:val="00827E26"/>
    <w:rsid w:val="00833D52"/>
    <w:rsid w:val="00836445"/>
    <w:rsid w:val="00844BC2"/>
    <w:rsid w:val="00860788"/>
    <w:rsid w:val="00875E3A"/>
    <w:rsid w:val="008860FE"/>
    <w:rsid w:val="008924FF"/>
    <w:rsid w:val="00896949"/>
    <w:rsid w:val="008B1D2D"/>
    <w:rsid w:val="008B7D80"/>
    <w:rsid w:val="008C607C"/>
    <w:rsid w:val="008C7F2C"/>
    <w:rsid w:val="008D1104"/>
    <w:rsid w:val="008D174D"/>
    <w:rsid w:val="008D427B"/>
    <w:rsid w:val="008D62AD"/>
    <w:rsid w:val="008E2BCB"/>
    <w:rsid w:val="008F7257"/>
    <w:rsid w:val="00906A5A"/>
    <w:rsid w:val="00916DB3"/>
    <w:rsid w:val="009226DC"/>
    <w:rsid w:val="00925D5F"/>
    <w:rsid w:val="0092609E"/>
    <w:rsid w:val="00927AE3"/>
    <w:rsid w:val="00933C35"/>
    <w:rsid w:val="00936715"/>
    <w:rsid w:val="009472DC"/>
    <w:rsid w:val="00947850"/>
    <w:rsid w:val="00955089"/>
    <w:rsid w:val="00963990"/>
    <w:rsid w:val="009668C3"/>
    <w:rsid w:val="00970138"/>
    <w:rsid w:val="00975B6D"/>
    <w:rsid w:val="00980122"/>
    <w:rsid w:val="00995185"/>
    <w:rsid w:val="0099529D"/>
    <w:rsid w:val="009C1032"/>
    <w:rsid w:val="009C28E9"/>
    <w:rsid w:val="00A0470C"/>
    <w:rsid w:val="00A0623C"/>
    <w:rsid w:val="00A15FFD"/>
    <w:rsid w:val="00A239E2"/>
    <w:rsid w:val="00A305CB"/>
    <w:rsid w:val="00A45425"/>
    <w:rsid w:val="00A4584A"/>
    <w:rsid w:val="00A47A81"/>
    <w:rsid w:val="00A61729"/>
    <w:rsid w:val="00A6737B"/>
    <w:rsid w:val="00A71B64"/>
    <w:rsid w:val="00A8448B"/>
    <w:rsid w:val="00A91A9C"/>
    <w:rsid w:val="00A91D5A"/>
    <w:rsid w:val="00A958F4"/>
    <w:rsid w:val="00AA195E"/>
    <w:rsid w:val="00AB243C"/>
    <w:rsid w:val="00AD2A3A"/>
    <w:rsid w:val="00AD5E18"/>
    <w:rsid w:val="00AE07C5"/>
    <w:rsid w:val="00AE706B"/>
    <w:rsid w:val="00B0048B"/>
    <w:rsid w:val="00B017B0"/>
    <w:rsid w:val="00B12E98"/>
    <w:rsid w:val="00B30D35"/>
    <w:rsid w:val="00B330BE"/>
    <w:rsid w:val="00B35F12"/>
    <w:rsid w:val="00B52917"/>
    <w:rsid w:val="00B56C5A"/>
    <w:rsid w:val="00B57B9A"/>
    <w:rsid w:val="00B63E45"/>
    <w:rsid w:val="00B6465F"/>
    <w:rsid w:val="00B70121"/>
    <w:rsid w:val="00B745D7"/>
    <w:rsid w:val="00B83BD9"/>
    <w:rsid w:val="00B85E10"/>
    <w:rsid w:val="00B9125C"/>
    <w:rsid w:val="00B92ADD"/>
    <w:rsid w:val="00B94B2A"/>
    <w:rsid w:val="00B963BA"/>
    <w:rsid w:val="00BC5BF4"/>
    <w:rsid w:val="00BD2095"/>
    <w:rsid w:val="00BD252D"/>
    <w:rsid w:val="00BD35EB"/>
    <w:rsid w:val="00BE2784"/>
    <w:rsid w:val="00BE56A4"/>
    <w:rsid w:val="00BF01FE"/>
    <w:rsid w:val="00BF03A8"/>
    <w:rsid w:val="00BF465B"/>
    <w:rsid w:val="00C01C3C"/>
    <w:rsid w:val="00C051D5"/>
    <w:rsid w:val="00C10437"/>
    <w:rsid w:val="00C10F2B"/>
    <w:rsid w:val="00C21AEF"/>
    <w:rsid w:val="00C261EE"/>
    <w:rsid w:val="00C271BE"/>
    <w:rsid w:val="00C36DF1"/>
    <w:rsid w:val="00C5158A"/>
    <w:rsid w:val="00C529AC"/>
    <w:rsid w:val="00C56F1F"/>
    <w:rsid w:val="00C62E4B"/>
    <w:rsid w:val="00C675D1"/>
    <w:rsid w:val="00C73457"/>
    <w:rsid w:val="00C76676"/>
    <w:rsid w:val="00C81B52"/>
    <w:rsid w:val="00C820D9"/>
    <w:rsid w:val="00C919BC"/>
    <w:rsid w:val="00CA2545"/>
    <w:rsid w:val="00CC0C4D"/>
    <w:rsid w:val="00CC4AA1"/>
    <w:rsid w:val="00CE2A1B"/>
    <w:rsid w:val="00CE3A57"/>
    <w:rsid w:val="00CF7EFD"/>
    <w:rsid w:val="00D057E3"/>
    <w:rsid w:val="00D10A5F"/>
    <w:rsid w:val="00D24CB7"/>
    <w:rsid w:val="00D250C0"/>
    <w:rsid w:val="00D25BDD"/>
    <w:rsid w:val="00D37840"/>
    <w:rsid w:val="00D37F78"/>
    <w:rsid w:val="00D400FA"/>
    <w:rsid w:val="00D45E97"/>
    <w:rsid w:val="00D53D9D"/>
    <w:rsid w:val="00D674BE"/>
    <w:rsid w:val="00D71716"/>
    <w:rsid w:val="00D731D6"/>
    <w:rsid w:val="00D74F01"/>
    <w:rsid w:val="00D91F6D"/>
    <w:rsid w:val="00D923AE"/>
    <w:rsid w:val="00D934C3"/>
    <w:rsid w:val="00D955E0"/>
    <w:rsid w:val="00D96641"/>
    <w:rsid w:val="00DB174D"/>
    <w:rsid w:val="00DB39DF"/>
    <w:rsid w:val="00DB3ED5"/>
    <w:rsid w:val="00DB61BB"/>
    <w:rsid w:val="00DB6B1E"/>
    <w:rsid w:val="00DB7592"/>
    <w:rsid w:val="00DB7C47"/>
    <w:rsid w:val="00DC0460"/>
    <w:rsid w:val="00DC1353"/>
    <w:rsid w:val="00DD1456"/>
    <w:rsid w:val="00DD2510"/>
    <w:rsid w:val="00DD2EB8"/>
    <w:rsid w:val="00DE137E"/>
    <w:rsid w:val="00DE74D8"/>
    <w:rsid w:val="00E00242"/>
    <w:rsid w:val="00E13CEC"/>
    <w:rsid w:val="00E21252"/>
    <w:rsid w:val="00E3014D"/>
    <w:rsid w:val="00E413E5"/>
    <w:rsid w:val="00E62118"/>
    <w:rsid w:val="00E911D2"/>
    <w:rsid w:val="00EA0A04"/>
    <w:rsid w:val="00EA2853"/>
    <w:rsid w:val="00EA5776"/>
    <w:rsid w:val="00EB6295"/>
    <w:rsid w:val="00EC4774"/>
    <w:rsid w:val="00EC796E"/>
    <w:rsid w:val="00EE0234"/>
    <w:rsid w:val="00EE2FFE"/>
    <w:rsid w:val="00EE656A"/>
    <w:rsid w:val="00EF0F8B"/>
    <w:rsid w:val="00EF7E76"/>
    <w:rsid w:val="00F06F3F"/>
    <w:rsid w:val="00F253D9"/>
    <w:rsid w:val="00F26609"/>
    <w:rsid w:val="00F35C8B"/>
    <w:rsid w:val="00F37738"/>
    <w:rsid w:val="00F404CD"/>
    <w:rsid w:val="00F46A1A"/>
    <w:rsid w:val="00F47363"/>
    <w:rsid w:val="00F5444A"/>
    <w:rsid w:val="00F82451"/>
    <w:rsid w:val="00F8474A"/>
    <w:rsid w:val="00F922B8"/>
    <w:rsid w:val="00F9241C"/>
    <w:rsid w:val="00F94BA3"/>
    <w:rsid w:val="00FB0356"/>
    <w:rsid w:val="00FD0C29"/>
    <w:rsid w:val="00FD41C0"/>
    <w:rsid w:val="00FE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341EF-5BCF-4CF6-8842-1A05DE3C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68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63E45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63E45"/>
    <w:pPr>
      <w:keepNext/>
      <w:keepLines/>
      <w:spacing w:before="260" w:after="260" w:line="416" w:lineRule="auto"/>
      <w:outlineLvl w:val="1"/>
    </w:pPr>
    <w:rPr>
      <w:rFonts w:ascii="等线 Light" w:hAnsi="等线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3E45"/>
    <w:pPr>
      <w:keepNext/>
      <w:keepLines/>
      <w:spacing w:before="260" w:after="260" w:line="416" w:lineRule="auto"/>
      <w:outlineLvl w:val="2"/>
    </w:pPr>
    <w:rPr>
      <w:rFonts w:ascii="宋体" w:hAnsi="宋体" w:cs="Times New Roman"/>
      <w:b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E45"/>
    <w:pPr>
      <w:keepNext/>
      <w:keepLines/>
      <w:spacing w:before="280" w:after="290" w:line="376" w:lineRule="auto"/>
      <w:outlineLvl w:val="3"/>
    </w:pPr>
    <w:rPr>
      <w:rFonts w:ascii="等线 Light" w:eastAsia="黑体" w:hAnsi="等线 Light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4F1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4F1E0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4F1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4F1E0D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92609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D62AD"/>
    <w:pPr>
      <w:ind w:firstLineChars="200" w:firstLine="420"/>
    </w:pPr>
  </w:style>
  <w:style w:type="character" w:customStyle="1" w:styleId="10">
    <w:name w:val="标题 1 字符"/>
    <w:basedOn w:val="a0"/>
    <w:link w:val="1"/>
    <w:qFormat/>
    <w:rsid w:val="00B63E4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B63E45"/>
    <w:rPr>
      <w:rFonts w:ascii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63E45"/>
    <w:rPr>
      <w:rFonts w:ascii="宋体" w:hAnsi="宋体" w:cs="Times New Roman"/>
      <w:b/>
      <w:bCs/>
      <w:sz w:val="27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B63E45"/>
    <w:rPr>
      <w:rFonts w:ascii="等线 Light" w:eastAsia="黑体" w:hAnsi="等线 Light" w:cs="Times New Roman"/>
      <w:b/>
      <w:bCs/>
      <w:sz w:val="28"/>
      <w:szCs w:val="28"/>
    </w:rPr>
  </w:style>
  <w:style w:type="numbering" w:customStyle="1" w:styleId="11">
    <w:name w:val="无列表1"/>
    <w:next w:val="a2"/>
    <w:uiPriority w:val="99"/>
    <w:semiHidden/>
    <w:unhideWhenUsed/>
    <w:rsid w:val="00B63E45"/>
  </w:style>
  <w:style w:type="paragraph" w:customStyle="1" w:styleId="110">
    <w:name w:val="标题 11"/>
    <w:basedOn w:val="a"/>
    <w:next w:val="a"/>
    <w:uiPriority w:val="9"/>
    <w:qFormat/>
    <w:rsid w:val="00B63E4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21">
    <w:name w:val="标题 21"/>
    <w:basedOn w:val="a"/>
    <w:next w:val="a"/>
    <w:link w:val="2Char"/>
    <w:uiPriority w:val="9"/>
    <w:unhideWhenUsed/>
    <w:qFormat/>
    <w:rsid w:val="00B63E45"/>
    <w:pPr>
      <w:keepNext/>
      <w:keepLines/>
      <w:spacing w:before="260" w:after="260" w:line="416" w:lineRule="auto"/>
      <w:outlineLvl w:val="1"/>
    </w:pPr>
    <w:rPr>
      <w:rFonts w:ascii="等线 Light" w:eastAsia="宋体" w:hAnsi="等线 Light" w:cs="Times New Roman"/>
      <w:b/>
      <w:bCs/>
      <w:sz w:val="32"/>
      <w:szCs w:val="32"/>
    </w:rPr>
  </w:style>
  <w:style w:type="paragraph" w:customStyle="1" w:styleId="31">
    <w:name w:val="标题 31"/>
    <w:basedOn w:val="a"/>
    <w:next w:val="a"/>
    <w:uiPriority w:val="9"/>
    <w:unhideWhenUsed/>
    <w:qFormat/>
    <w:rsid w:val="00B63E45"/>
    <w:pPr>
      <w:keepNext/>
      <w:keepLines/>
      <w:spacing w:before="260" w:after="260" w:line="416" w:lineRule="auto"/>
      <w:outlineLvl w:val="2"/>
    </w:pPr>
    <w:rPr>
      <w:rFonts w:ascii="宋体" w:eastAsia="宋体" w:hAnsi="宋体"/>
      <w:b/>
      <w:bCs/>
      <w:sz w:val="27"/>
      <w:szCs w:val="32"/>
    </w:rPr>
  </w:style>
  <w:style w:type="paragraph" w:customStyle="1" w:styleId="41">
    <w:name w:val="标题 41"/>
    <w:basedOn w:val="a"/>
    <w:next w:val="a"/>
    <w:uiPriority w:val="9"/>
    <w:unhideWhenUsed/>
    <w:qFormat/>
    <w:rsid w:val="00B63E45"/>
    <w:pPr>
      <w:keepNext/>
      <w:keepLines/>
      <w:spacing w:before="280" w:after="290" w:line="376" w:lineRule="auto"/>
      <w:outlineLvl w:val="3"/>
    </w:pPr>
    <w:rPr>
      <w:rFonts w:ascii="等线 Light" w:eastAsia="黑体" w:hAnsi="等线 Light" w:cs="Times New Roman"/>
      <w:b/>
      <w:bCs/>
      <w:sz w:val="28"/>
      <w:szCs w:val="28"/>
    </w:rPr>
  </w:style>
  <w:style w:type="numbering" w:customStyle="1" w:styleId="111">
    <w:name w:val="无列表11"/>
    <w:next w:val="a2"/>
    <w:uiPriority w:val="99"/>
    <w:semiHidden/>
    <w:unhideWhenUsed/>
    <w:rsid w:val="00B63E45"/>
  </w:style>
  <w:style w:type="paragraph" w:customStyle="1" w:styleId="71">
    <w:name w:val="目录 71"/>
    <w:basedOn w:val="a"/>
    <w:next w:val="a"/>
    <w:uiPriority w:val="39"/>
    <w:unhideWhenUsed/>
    <w:qFormat/>
    <w:rsid w:val="00B63E45"/>
    <w:pPr>
      <w:ind w:leftChars="1200" w:left="2520"/>
    </w:pPr>
  </w:style>
  <w:style w:type="paragraph" w:customStyle="1" w:styleId="51">
    <w:name w:val="目录 51"/>
    <w:basedOn w:val="a"/>
    <w:next w:val="a"/>
    <w:uiPriority w:val="39"/>
    <w:unhideWhenUsed/>
    <w:qFormat/>
    <w:rsid w:val="00B63E45"/>
    <w:pPr>
      <w:ind w:leftChars="800" w:left="1680"/>
    </w:pPr>
  </w:style>
  <w:style w:type="paragraph" w:customStyle="1" w:styleId="310">
    <w:name w:val="目录 31"/>
    <w:basedOn w:val="a"/>
    <w:next w:val="a"/>
    <w:uiPriority w:val="39"/>
    <w:unhideWhenUsed/>
    <w:qFormat/>
    <w:rsid w:val="00B63E45"/>
    <w:pPr>
      <w:ind w:leftChars="400" w:left="840"/>
    </w:pPr>
    <w:rPr>
      <w:rFonts w:ascii="Times New Roman" w:eastAsia="宋体" w:hAnsi="Times New Roman"/>
    </w:rPr>
  </w:style>
  <w:style w:type="paragraph" w:customStyle="1" w:styleId="81">
    <w:name w:val="目录 81"/>
    <w:basedOn w:val="a"/>
    <w:next w:val="a"/>
    <w:uiPriority w:val="39"/>
    <w:unhideWhenUsed/>
    <w:qFormat/>
    <w:rsid w:val="00B63E45"/>
    <w:pPr>
      <w:ind w:leftChars="1400" w:left="2940"/>
    </w:pPr>
  </w:style>
  <w:style w:type="paragraph" w:customStyle="1" w:styleId="12">
    <w:name w:val="页脚1"/>
    <w:basedOn w:val="a"/>
    <w:next w:val="a5"/>
    <w:link w:val="Char"/>
    <w:uiPriority w:val="99"/>
    <w:unhideWhenUsed/>
    <w:qFormat/>
    <w:rsid w:val="00B63E45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Char">
    <w:name w:val="页脚 Char"/>
    <w:basedOn w:val="a0"/>
    <w:link w:val="12"/>
    <w:uiPriority w:val="99"/>
    <w:qFormat/>
    <w:rsid w:val="00B63E45"/>
    <w:rPr>
      <w:rFonts w:cs="Times New Roman"/>
      <w:sz w:val="18"/>
      <w:szCs w:val="18"/>
    </w:rPr>
  </w:style>
  <w:style w:type="paragraph" w:customStyle="1" w:styleId="13">
    <w:name w:val="页眉1"/>
    <w:basedOn w:val="a"/>
    <w:next w:val="a3"/>
    <w:link w:val="Char0"/>
    <w:uiPriority w:val="99"/>
    <w:unhideWhenUsed/>
    <w:qFormat/>
    <w:rsid w:val="00B63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Char0">
    <w:name w:val="页眉 Char"/>
    <w:basedOn w:val="a0"/>
    <w:link w:val="13"/>
    <w:uiPriority w:val="99"/>
    <w:qFormat/>
    <w:rsid w:val="00B63E45"/>
    <w:rPr>
      <w:rFonts w:cs="Times New Roman"/>
      <w:sz w:val="18"/>
      <w:szCs w:val="18"/>
    </w:rPr>
  </w:style>
  <w:style w:type="paragraph" w:customStyle="1" w:styleId="112">
    <w:name w:val="目录 11"/>
    <w:basedOn w:val="a"/>
    <w:next w:val="a"/>
    <w:uiPriority w:val="39"/>
    <w:unhideWhenUsed/>
    <w:qFormat/>
    <w:rsid w:val="00B63E45"/>
    <w:rPr>
      <w:rFonts w:ascii="Times New Roman" w:eastAsia="宋体" w:hAnsi="Times New Roman"/>
    </w:rPr>
  </w:style>
  <w:style w:type="paragraph" w:customStyle="1" w:styleId="410">
    <w:name w:val="目录 41"/>
    <w:basedOn w:val="a"/>
    <w:next w:val="a"/>
    <w:uiPriority w:val="39"/>
    <w:unhideWhenUsed/>
    <w:qFormat/>
    <w:rsid w:val="00B63E45"/>
    <w:pPr>
      <w:ind w:leftChars="600" w:left="1260"/>
    </w:pPr>
  </w:style>
  <w:style w:type="paragraph" w:customStyle="1" w:styleId="61">
    <w:name w:val="目录 61"/>
    <w:basedOn w:val="a"/>
    <w:next w:val="a"/>
    <w:uiPriority w:val="39"/>
    <w:unhideWhenUsed/>
    <w:qFormat/>
    <w:rsid w:val="00B63E45"/>
    <w:pPr>
      <w:ind w:leftChars="1000" w:left="2100"/>
    </w:pPr>
  </w:style>
  <w:style w:type="paragraph" w:customStyle="1" w:styleId="210">
    <w:name w:val="目录 21"/>
    <w:basedOn w:val="a"/>
    <w:next w:val="a"/>
    <w:uiPriority w:val="39"/>
    <w:unhideWhenUsed/>
    <w:qFormat/>
    <w:rsid w:val="00B63E45"/>
    <w:pPr>
      <w:ind w:leftChars="200" w:left="420"/>
    </w:pPr>
    <w:rPr>
      <w:rFonts w:ascii="Times New Roman" w:eastAsia="宋体" w:hAnsi="Times New Roman"/>
    </w:rPr>
  </w:style>
  <w:style w:type="paragraph" w:customStyle="1" w:styleId="91">
    <w:name w:val="目录 91"/>
    <w:basedOn w:val="a"/>
    <w:next w:val="a"/>
    <w:uiPriority w:val="39"/>
    <w:unhideWhenUsed/>
    <w:qFormat/>
    <w:rsid w:val="00B63E45"/>
    <w:pPr>
      <w:ind w:leftChars="1600" w:left="3360"/>
    </w:pPr>
  </w:style>
  <w:style w:type="paragraph" w:styleId="HTML">
    <w:name w:val="HTML Preformatted"/>
    <w:basedOn w:val="a"/>
    <w:link w:val="HTML0"/>
    <w:qFormat/>
    <w:rsid w:val="00B63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qFormat/>
    <w:rsid w:val="00B63E45"/>
    <w:rPr>
      <w:rFonts w:ascii="宋体" w:eastAsia="宋体" w:hAnsi="宋体" w:cs="Times New Roman"/>
      <w:kern w:val="0"/>
      <w:sz w:val="24"/>
      <w:szCs w:val="24"/>
    </w:rPr>
  </w:style>
  <w:style w:type="paragraph" w:styleId="a9">
    <w:name w:val="Normal (Web)"/>
    <w:basedOn w:val="a"/>
    <w:qFormat/>
    <w:rsid w:val="00B63E45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a">
    <w:name w:val="Strong"/>
    <w:basedOn w:val="a0"/>
    <w:qFormat/>
    <w:rsid w:val="00B63E45"/>
    <w:rPr>
      <w:b/>
    </w:rPr>
  </w:style>
  <w:style w:type="character" w:styleId="ab">
    <w:name w:val="Emphasis"/>
    <w:basedOn w:val="a0"/>
    <w:uiPriority w:val="20"/>
    <w:qFormat/>
    <w:rsid w:val="00B63E45"/>
    <w:rPr>
      <w:i/>
    </w:rPr>
  </w:style>
  <w:style w:type="character" w:styleId="HTML1">
    <w:name w:val="HTML Code"/>
    <w:basedOn w:val="a0"/>
    <w:qFormat/>
    <w:rsid w:val="00B63E45"/>
    <w:rPr>
      <w:rFonts w:ascii="Courier New" w:hAnsi="Courier New"/>
      <w:sz w:val="20"/>
    </w:rPr>
  </w:style>
  <w:style w:type="paragraph" w:customStyle="1" w:styleId="ac">
    <w:name w:val="论文正文"/>
    <w:basedOn w:val="a"/>
    <w:link w:val="ad"/>
    <w:qFormat/>
    <w:rsid w:val="00B63E45"/>
    <w:pPr>
      <w:spacing w:line="288" w:lineRule="auto"/>
      <w:ind w:firstLineChars="200" w:firstLine="200"/>
    </w:pPr>
    <w:rPr>
      <w:rFonts w:ascii="Times New Roman" w:eastAsia="宋体" w:hAnsi="Times New Roman" w:cs="宋体"/>
      <w:sz w:val="24"/>
      <w:szCs w:val="24"/>
    </w:rPr>
  </w:style>
  <w:style w:type="character" w:customStyle="1" w:styleId="ad">
    <w:name w:val="论文正文 字符"/>
    <w:basedOn w:val="a0"/>
    <w:link w:val="ac"/>
    <w:qFormat/>
    <w:rsid w:val="00B63E45"/>
    <w:rPr>
      <w:rFonts w:ascii="Times New Roman" w:eastAsia="宋体" w:hAnsi="Times New Roman" w:cs="宋体"/>
      <w:sz w:val="24"/>
      <w:szCs w:val="24"/>
    </w:rPr>
  </w:style>
  <w:style w:type="paragraph" w:customStyle="1" w:styleId="ae">
    <w:name w:val="论文一级标题"/>
    <w:basedOn w:val="1"/>
    <w:next w:val="a"/>
    <w:link w:val="af"/>
    <w:qFormat/>
    <w:rsid w:val="00B63E45"/>
  </w:style>
  <w:style w:type="character" w:customStyle="1" w:styleId="af">
    <w:name w:val="论文一级标题 字符"/>
    <w:basedOn w:val="a0"/>
    <w:link w:val="ae"/>
    <w:qFormat/>
    <w:rsid w:val="00B63E45"/>
    <w:rPr>
      <w:rFonts w:cs="Times New Roman"/>
      <w:b/>
      <w:bCs/>
      <w:kern w:val="44"/>
      <w:sz w:val="44"/>
      <w:szCs w:val="44"/>
    </w:rPr>
  </w:style>
  <w:style w:type="paragraph" w:customStyle="1" w:styleId="af0">
    <w:name w:val="论文三级标题"/>
    <w:basedOn w:val="a"/>
    <w:next w:val="a"/>
    <w:link w:val="af1"/>
    <w:qFormat/>
    <w:rsid w:val="00B63E45"/>
    <w:pPr>
      <w:keepNext/>
      <w:keepLines/>
      <w:spacing w:before="260" w:after="260" w:line="288" w:lineRule="auto"/>
      <w:ind w:firstLineChars="200" w:firstLine="200"/>
      <w:outlineLvl w:val="1"/>
    </w:pPr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af1">
    <w:name w:val="论文三级标题 字符"/>
    <w:basedOn w:val="a0"/>
    <w:link w:val="af0"/>
    <w:qFormat/>
    <w:rsid w:val="00B63E45"/>
    <w:rPr>
      <w:rFonts w:ascii="Times New Roman" w:eastAsia="黑体" w:hAnsi="Times New Roman" w:cs="Times New Roman"/>
      <w:b/>
      <w:bCs/>
      <w:sz w:val="24"/>
      <w:szCs w:val="24"/>
    </w:rPr>
  </w:style>
  <w:style w:type="paragraph" w:customStyle="1" w:styleId="af2">
    <w:name w:val="论文二级标题"/>
    <w:basedOn w:val="2"/>
    <w:next w:val="a"/>
    <w:link w:val="af3"/>
    <w:qFormat/>
    <w:rsid w:val="00B63E45"/>
  </w:style>
  <w:style w:type="character" w:customStyle="1" w:styleId="af3">
    <w:name w:val="论文二级标题 字符"/>
    <w:basedOn w:val="a0"/>
    <w:link w:val="af2"/>
    <w:qFormat/>
    <w:rsid w:val="00B63E45"/>
    <w:rPr>
      <w:rFonts w:ascii="等线 Light" w:hAnsi="等线 Light" w:cs="Times New Roman"/>
      <w:b/>
      <w:bCs/>
      <w:sz w:val="32"/>
      <w:szCs w:val="32"/>
    </w:rPr>
  </w:style>
  <w:style w:type="paragraph" w:customStyle="1" w:styleId="14">
    <w:name w:val="列出段落1"/>
    <w:basedOn w:val="a"/>
    <w:next w:val="a8"/>
    <w:uiPriority w:val="34"/>
    <w:qFormat/>
    <w:rsid w:val="00B63E45"/>
    <w:pPr>
      <w:ind w:firstLineChars="200" w:firstLine="420"/>
    </w:pPr>
    <w:rPr>
      <w:rFonts w:ascii="Times New Roman" w:eastAsia="宋体" w:hAnsi="Times New Roman"/>
    </w:rPr>
  </w:style>
  <w:style w:type="character" w:customStyle="1" w:styleId="katex-mathml">
    <w:name w:val="katex-mathml"/>
    <w:basedOn w:val="a0"/>
    <w:rsid w:val="00B63E45"/>
  </w:style>
  <w:style w:type="character" w:customStyle="1" w:styleId="mord">
    <w:name w:val="mord"/>
    <w:basedOn w:val="a0"/>
    <w:qFormat/>
    <w:rsid w:val="00B63E45"/>
  </w:style>
  <w:style w:type="character" w:customStyle="1" w:styleId="fontsize-ensurer">
    <w:name w:val="fontsize-ensurer"/>
    <w:basedOn w:val="a0"/>
    <w:qFormat/>
    <w:rsid w:val="00B63E45"/>
  </w:style>
  <w:style w:type="character" w:customStyle="1" w:styleId="baseline-fix">
    <w:name w:val="baseline-fix"/>
    <w:basedOn w:val="a0"/>
    <w:qFormat/>
    <w:rsid w:val="00B63E45"/>
  </w:style>
  <w:style w:type="character" w:styleId="af4">
    <w:name w:val="Placeholder Text"/>
    <w:basedOn w:val="a0"/>
    <w:uiPriority w:val="99"/>
    <w:semiHidden/>
    <w:qFormat/>
    <w:rsid w:val="00B63E45"/>
    <w:rPr>
      <w:color w:val="808080"/>
    </w:rPr>
  </w:style>
  <w:style w:type="paragraph" w:customStyle="1" w:styleId="TOC1">
    <w:name w:val="TOC 标题1"/>
    <w:basedOn w:val="1"/>
    <w:next w:val="a"/>
    <w:uiPriority w:val="39"/>
    <w:unhideWhenUsed/>
    <w:qFormat/>
    <w:rsid w:val="00B63E45"/>
  </w:style>
  <w:style w:type="character" w:customStyle="1" w:styleId="1Char1">
    <w:name w:val="标题 1 Char1"/>
    <w:basedOn w:val="a0"/>
    <w:uiPriority w:val="9"/>
    <w:rsid w:val="00B63E45"/>
    <w:rPr>
      <w:b/>
      <w:bCs/>
      <w:kern w:val="44"/>
      <w:sz w:val="44"/>
      <w:szCs w:val="44"/>
    </w:rPr>
  </w:style>
  <w:style w:type="character" w:customStyle="1" w:styleId="2Char1">
    <w:name w:val="标题 2 Char1"/>
    <w:basedOn w:val="a0"/>
    <w:uiPriority w:val="9"/>
    <w:semiHidden/>
    <w:rsid w:val="00B63E4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1">
    <w:name w:val="标题 3 Char1"/>
    <w:basedOn w:val="a0"/>
    <w:uiPriority w:val="9"/>
    <w:semiHidden/>
    <w:rsid w:val="00B63E45"/>
    <w:rPr>
      <w:b/>
      <w:bCs/>
      <w:sz w:val="32"/>
      <w:szCs w:val="32"/>
    </w:rPr>
  </w:style>
  <w:style w:type="character" w:customStyle="1" w:styleId="4Char1">
    <w:name w:val="标题 4 Char1"/>
    <w:basedOn w:val="a0"/>
    <w:uiPriority w:val="9"/>
    <w:semiHidden/>
    <w:rsid w:val="00B63E45"/>
    <w:rPr>
      <w:rFonts w:ascii="Cambria" w:eastAsia="宋体" w:hAnsi="Cambria" w:cs="Times New Roman"/>
      <w:b/>
      <w:bCs/>
      <w:sz w:val="28"/>
      <w:szCs w:val="28"/>
    </w:rPr>
  </w:style>
  <w:style w:type="numbering" w:customStyle="1" w:styleId="22">
    <w:name w:val="无列表2"/>
    <w:next w:val="a2"/>
    <w:uiPriority w:val="99"/>
    <w:semiHidden/>
    <w:unhideWhenUsed/>
    <w:rsid w:val="00B63E45"/>
  </w:style>
  <w:style w:type="character" w:customStyle="1" w:styleId="15">
    <w:name w:val="访问过的超链接1"/>
    <w:basedOn w:val="a0"/>
    <w:uiPriority w:val="99"/>
    <w:semiHidden/>
    <w:unhideWhenUsed/>
    <w:rsid w:val="00B63E45"/>
    <w:rPr>
      <w:color w:val="954F72"/>
      <w:u w:val="single"/>
    </w:rPr>
  </w:style>
  <w:style w:type="paragraph" w:customStyle="1" w:styleId="msonormal0">
    <w:name w:val="msonormal"/>
    <w:basedOn w:val="a"/>
    <w:qFormat/>
    <w:rsid w:val="00B63E45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paragraph" w:styleId="16">
    <w:name w:val="toc 1"/>
    <w:basedOn w:val="a"/>
    <w:next w:val="a"/>
    <w:autoRedefine/>
    <w:uiPriority w:val="39"/>
    <w:unhideWhenUsed/>
    <w:qFormat/>
    <w:rsid w:val="00B63E45"/>
    <w:rPr>
      <w:rFonts w:ascii="Calibri" w:eastAsia="宋体" w:hAnsi="Calibri" w:cs="Times New Roman"/>
    </w:rPr>
  </w:style>
  <w:style w:type="paragraph" w:styleId="23">
    <w:name w:val="toc 2"/>
    <w:basedOn w:val="a"/>
    <w:next w:val="a"/>
    <w:autoRedefine/>
    <w:uiPriority w:val="39"/>
    <w:unhideWhenUsed/>
    <w:qFormat/>
    <w:rsid w:val="00B63E45"/>
    <w:pPr>
      <w:ind w:leftChars="200" w:left="420"/>
    </w:pPr>
    <w:rPr>
      <w:rFonts w:ascii="Calibri" w:eastAsia="宋体" w:hAnsi="Calibri" w:cs="Times New Roman"/>
    </w:rPr>
  </w:style>
  <w:style w:type="paragraph" w:styleId="32">
    <w:name w:val="toc 3"/>
    <w:basedOn w:val="a"/>
    <w:next w:val="a"/>
    <w:autoRedefine/>
    <w:uiPriority w:val="39"/>
    <w:unhideWhenUsed/>
    <w:qFormat/>
    <w:rsid w:val="00B63E45"/>
    <w:pPr>
      <w:ind w:leftChars="400" w:left="840"/>
    </w:pPr>
    <w:rPr>
      <w:rFonts w:ascii="Calibri" w:eastAsia="宋体" w:hAnsi="Calibri" w:cs="Times New Roman"/>
    </w:rPr>
  </w:style>
  <w:style w:type="paragraph" w:styleId="42">
    <w:name w:val="toc 4"/>
    <w:basedOn w:val="a"/>
    <w:next w:val="a"/>
    <w:autoRedefine/>
    <w:uiPriority w:val="39"/>
    <w:unhideWhenUsed/>
    <w:qFormat/>
    <w:rsid w:val="00B63E45"/>
    <w:pPr>
      <w:ind w:leftChars="600" w:left="1260"/>
    </w:pPr>
    <w:rPr>
      <w:rFonts w:ascii="Calibri" w:eastAsia="宋体" w:hAnsi="Calibri" w:cs="Times New Roman"/>
    </w:rPr>
  </w:style>
  <w:style w:type="paragraph" w:styleId="5">
    <w:name w:val="toc 5"/>
    <w:basedOn w:val="a"/>
    <w:next w:val="a"/>
    <w:autoRedefine/>
    <w:uiPriority w:val="39"/>
    <w:unhideWhenUsed/>
    <w:qFormat/>
    <w:rsid w:val="00B63E45"/>
    <w:pPr>
      <w:ind w:leftChars="800" w:left="1680"/>
    </w:pPr>
    <w:rPr>
      <w:rFonts w:ascii="Calibri" w:eastAsia="宋体" w:hAnsi="Calibri" w:cs="Times New Roman"/>
    </w:rPr>
  </w:style>
  <w:style w:type="paragraph" w:styleId="6">
    <w:name w:val="toc 6"/>
    <w:basedOn w:val="a"/>
    <w:next w:val="a"/>
    <w:autoRedefine/>
    <w:uiPriority w:val="39"/>
    <w:unhideWhenUsed/>
    <w:qFormat/>
    <w:rsid w:val="00B63E45"/>
    <w:pPr>
      <w:ind w:leftChars="1000" w:left="2100"/>
    </w:pPr>
    <w:rPr>
      <w:rFonts w:ascii="Calibri" w:eastAsia="宋体" w:hAnsi="Calibri" w:cs="Times New Roman"/>
    </w:rPr>
  </w:style>
  <w:style w:type="paragraph" w:styleId="7">
    <w:name w:val="toc 7"/>
    <w:basedOn w:val="a"/>
    <w:next w:val="a"/>
    <w:autoRedefine/>
    <w:uiPriority w:val="39"/>
    <w:unhideWhenUsed/>
    <w:qFormat/>
    <w:rsid w:val="00B63E45"/>
    <w:pPr>
      <w:ind w:leftChars="1200" w:left="2520"/>
    </w:pPr>
    <w:rPr>
      <w:rFonts w:ascii="Calibri" w:eastAsia="宋体" w:hAnsi="Calibri" w:cs="Times New Roman"/>
    </w:rPr>
  </w:style>
  <w:style w:type="paragraph" w:styleId="8">
    <w:name w:val="toc 8"/>
    <w:basedOn w:val="a"/>
    <w:next w:val="a"/>
    <w:autoRedefine/>
    <w:uiPriority w:val="39"/>
    <w:unhideWhenUsed/>
    <w:qFormat/>
    <w:rsid w:val="00B63E45"/>
    <w:pPr>
      <w:ind w:leftChars="1400" w:left="2940"/>
    </w:pPr>
    <w:rPr>
      <w:rFonts w:ascii="Calibri" w:eastAsia="宋体" w:hAnsi="Calibri" w:cs="Times New Roman"/>
    </w:rPr>
  </w:style>
  <w:style w:type="paragraph" w:styleId="9">
    <w:name w:val="toc 9"/>
    <w:basedOn w:val="a"/>
    <w:next w:val="a"/>
    <w:autoRedefine/>
    <w:uiPriority w:val="39"/>
    <w:unhideWhenUsed/>
    <w:qFormat/>
    <w:rsid w:val="00B63E45"/>
    <w:pPr>
      <w:ind w:leftChars="1600" w:left="3360"/>
    </w:pPr>
    <w:rPr>
      <w:rFonts w:ascii="Calibri" w:eastAsia="宋体" w:hAnsi="Calibri" w:cs="Times New Roman"/>
    </w:rPr>
  </w:style>
  <w:style w:type="paragraph" w:styleId="af5">
    <w:name w:val="Balloon Text"/>
    <w:basedOn w:val="a"/>
    <w:link w:val="af6"/>
    <w:uiPriority w:val="99"/>
    <w:unhideWhenUsed/>
    <w:qFormat/>
    <w:rsid w:val="00B63E45"/>
    <w:rPr>
      <w:rFonts w:ascii="Calibri" w:eastAsia="宋体" w:hAnsi="Calibri" w:cs="Times New Roman"/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qFormat/>
    <w:rsid w:val="00B63E45"/>
    <w:rPr>
      <w:rFonts w:ascii="Calibri" w:eastAsia="宋体" w:hAnsi="Calibri" w:cs="Times New Roman"/>
      <w:sz w:val="18"/>
      <w:szCs w:val="18"/>
    </w:rPr>
  </w:style>
  <w:style w:type="paragraph" w:styleId="af7">
    <w:name w:val="No Spacing"/>
    <w:uiPriority w:val="1"/>
    <w:qFormat/>
    <w:rsid w:val="00B63E4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TOC2">
    <w:name w:val="TOC 标题2"/>
    <w:basedOn w:val="1"/>
    <w:next w:val="a"/>
    <w:uiPriority w:val="39"/>
    <w:unhideWhenUsed/>
    <w:qFormat/>
    <w:rsid w:val="00B63E45"/>
    <w:pPr>
      <w:widowControl/>
      <w:spacing w:before="240" w:after="0" w:line="256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character" w:customStyle="1" w:styleId="24">
    <w:name w:val="访问过的超链接2"/>
    <w:basedOn w:val="a0"/>
    <w:uiPriority w:val="99"/>
    <w:semiHidden/>
    <w:unhideWhenUsed/>
    <w:rsid w:val="00B63E45"/>
    <w:rPr>
      <w:color w:val="800080"/>
      <w:u w:val="single"/>
    </w:rPr>
  </w:style>
  <w:style w:type="character" w:styleId="af8">
    <w:name w:val="FollowedHyperlink"/>
    <w:basedOn w:val="a0"/>
    <w:uiPriority w:val="99"/>
    <w:semiHidden/>
    <w:unhideWhenUsed/>
    <w:rsid w:val="00B63E45"/>
    <w:rPr>
      <w:color w:val="954F72" w:themeColor="followedHyperlink"/>
      <w:u w:val="single"/>
    </w:rPr>
  </w:style>
  <w:style w:type="numbering" w:customStyle="1" w:styleId="33">
    <w:name w:val="无列表3"/>
    <w:next w:val="a2"/>
    <w:uiPriority w:val="99"/>
    <w:semiHidden/>
    <w:unhideWhenUsed/>
    <w:rsid w:val="00825B6E"/>
  </w:style>
  <w:style w:type="numbering" w:customStyle="1" w:styleId="120">
    <w:name w:val="无列表12"/>
    <w:next w:val="a2"/>
    <w:uiPriority w:val="99"/>
    <w:semiHidden/>
    <w:unhideWhenUsed/>
    <w:rsid w:val="00825B6E"/>
  </w:style>
  <w:style w:type="numbering" w:customStyle="1" w:styleId="1110">
    <w:name w:val="无列表111"/>
    <w:next w:val="a2"/>
    <w:uiPriority w:val="99"/>
    <w:semiHidden/>
    <w:unhideWhenUsed/>
    <w:rsid w:val="00825B6E"/>
  </w:style>
  <w:style w:type="numbering" w:customStyle="1" w:styleId="1111">
    <w:name w:val="无列表1111"/>
    <w:next w:val="a2"/>
    <w:uiPriority w:val="99"/>
    <w:semiHidden/>
    <w:unhideWhenUsed/>
    <w:rsid w:val="00825B6E"/>
  </w:style>
  <w:style w:type="numbering" w:customStyle="1" w:styleId="211">
    <w:name w:val="无列表21"/>
    <w:next w:val="a2"/>
    <w:uiPriority w:val="99"/>
    <w:semiHidden/>
    <w:unhideWhenUsed/>
    <w:rsid w:val="00825B6E"/>
  </w:style>
  <w:style w:type="paragraph" w:styleId="TOC">
    <w:name w:val="TOC Heading"/>
    <w:basedOn w:val="1"/>
    <w:next w:val="a"/>
    <w:uiPriority w:val="39"/>
    <w:unhideWhenUsed/>
    <w:qFormat/>
    <w:rsid w:val="00825B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12">
    <w:name w:val="标题 2 字符1"/>
    <w:basedOn w:val="a0"/>
    <w:uiPriority w:val="9"/>
    <w:semiHidden/>
    <w:rsid w:val="00825B6E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311">
    <w:name w:val="无列表31"/>
    <w:next w:val="a2"/>
    <w:uiPriority w:val="99"/>
    <w:semiHidden/>
    <w:unhideWhenUsed/>
    <w:rsid w:val="00825B6E"/>
  </w:style>
  <w:style w:type="numbering" w:customStyle="1" w:styleId="121">
    <w:name w:val="无列表121"/>
    <w:next w:val="a2"/>
    <w:uiPriority w:val="99"/>
    <w:semiHidden/>
    <w:unhideWhenUsed/>
    <w:rsid w:val="00825B6E"/>
  </w:style>
  <w:style w:type="character" w:customStyle="1" w:styleId="2Char">
    <w:name w:val="标题 2 Char"/>
    <w:basedOn w:val="a0"/>
    <w:link w:val="21"/>
    <w:uiPriority w:val="9"/>
    <w:qFormat/>
    <w:rsid w:val="00825B6E"/>
    <w:rPr>
      <w:rFonts w:ascii="等线 Light" w:eastAsia="宋体" w:hAnsi="等线 Light" w:cs="Times New Roman"/>
      <w:b/>
      <w:bCs/>
      <w:sz w:val="32"/>
      <w:szCs w:val="32"/>
    </w:rPr>
  </w:style>
  <w:style w:type="paragraph" w:styleId="af9">
    <w:name w:val="Title"/>
    <w:basedOn w:val="a"/>
    <w:next w:val="a"/>
    <w:link w:val="afa"/>
    <w:uiPriority w:val="10"/>
    <w:qFormat/>
    <w:rsid w:val="00575F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a">
    <w:name w:val="标题 字符"/>
    <w:basedOn w:val="a0"/>
    <w:link w:val="af9"/>
    <w:uiPriority w:val="10"/>
    <w:rsid w:val="00575F3D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43">
    <w:name w:val="无列表4"/>
    <w:next w:val="a2"/>
    <w:uiPriority w:val="99"/>
    <w:semiHidden/>
    <w:unhideWhenUsed/>
    <w:rsid w:val="00C0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BA73-8728-4834-AB57-5D6F8322A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255</Pages>
  <Words>65558</Words>
  <Characters>373687</Characters>
  <Application>Microsoft Office Word</Application>
  <DocSecurity>0</DocSecurity>
  <Lines>3114</Lines>
  <Paragraphs>876</Paragraphs>
  <ScaleCrop>false</ScaleCrop>
  <Company/>
  <LinksUpToDate>false</LinksUpToDate>
  <CharactersWithSpaces>438369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Admin</cp:lastModifiedBy>
  <cp:revision>5</cp:revision>
  <dcterms:created xsi:type="dcterms:W3CDTF">2022-01-10T06:53:00Z</dcterms:created>
  <dcterms:modified xsi:type="dcterms:W3CDTF">2022-01-10T08:12:00Z</dcterms:modified>
</cp:coreProperties>
</file>